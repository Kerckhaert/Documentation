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601" w:rsidRPr="00991962" w:rsidRDefault="00DA5601" w:rsidP="00756BF7">
      <w:pPr>
        <w:pStyle w:val="Kop1"/>
        <w:numPr>
          <w:ilvl w:val="0"/>
          <w:numId w:val="0"/>
        </w:numPr>
        <w:rPr>
          <w:rStyle w:val="Subtieleverwijzing"/>
          <w:lang w:val="en-US"/>
        </w:rPr>
      </w:pPr>
    </w:p>
    <w:tbl>
      <w:tblPr>
        <w:tblW w:w="0" w:type="auto"/>
        <w:tblLook w:val="0000"/>
      </w:tblPr>
      <w:tblGrid>
        <w:gridCol w:w="4718"/>
        <w:gridCol w:w="4570"/>
      </w:tblGrid>
      <w:tr w:rsidR="00DA5601" w:rsidTr="000F200F">
        <w:trPr>
          <w:trHeight w:val="886"/>
        </w:trPr>
        <w:tc>
          <w:tcPr>
            <w:tcW w:w="9458" w:type="dxa"/>
            <w:gridSpan w:val="2"/>
          </w:tcPr>
          <w:p w:rsidR="00DA5601" w:rsidRDefault="00EB4B80" w:rsidP="000F200F">
            <w:pPr>
              <w:pStyle w:val="zTitle"/>
            </w:pPr>
            <w:fldSimple w:instr=" TITLE  &quot;ShoreMonitoring Manual v2.1.1&quot;  \* MERGEFORMAT ">
              <w:r w:rsidR="008455DE">
                <w:t>ShoreMonitoring Manual v2.1.1</w:t>
              </w:r>
            </w:fldSimple>
          </w:p>
        </w:tc>
      </w:tr>
      <w:tr w:rsidR="00DA5601" w:rsidRPr="000F200F" w:rsidTr="000F200F">
        <w:trPr>
          <w:trHeight w:val="1074"/>
        </w:trPr>
        <w:tc>
          <w:tcPr>
            <w:tcW w:w="9458" w:type="dxa"/>
            <w:gridSpan w:val="2"/>
          </w:tcPr>
          <w:p w:rsidR="00DA5601" w:rsidRDefault="00EB4B80" w:rsidP="00A95C52">
            <w:pPr>
              <w:pStyle w:val="zSubTitle"/>
            </w:pPr>
            <w:fldSimple w:instr=" KEYWORDS  &quot;Product House&quot;  \* MERGEFORMAT ">
              <w:r w:rsidR="008455DE">
                <w:t>Product House</w:t>
              </w:r>
            </w:fldSimple>
          </w:p>
        </w:tc>
      </w:tr>
      <w:tr w:rsidR="00DA5601" w:rsidRPr="000F200F" w:rsidTr="000F200F">
        <w:trPr>
          <w:cantSplit/>
          <w:hidden/>
        </w:trPr>
        <w:tc>
          <w:tcPr>
            <w:tcW w:w="4788" w:type="dxa"/>
          </w:tcPr>
          <w:p w:rsidR="00DA5601" w:rsidRDefault="00DA5601" w:rsidP="000F200F">
            <w:pPr>
              <w:pStyle w:val="zVolume"/>
              <w:jc w:val="left"/>
              <w:rPr>
                <w:vanish/>
              </w:rPr>
            </w:pPr>
          </w:p>
        </w:tc>
        <w:tc>
          <w:tcPr>
            <w:tcW w:w="4670" w:type="dxa"/>
          </w:tcPr>
          <w:p w:rsidR="00DA5601" w:rsidRDefault="00DA5601" w:rsidP="000F200F">
            <w:pPr>
              <w:pStyle w:val="zVolumeNumber"/>
            </w:pPr>
          </w:p>
        </w:tc>
      </w:tr>
    </w:tbl>
    <w:p w:rsidR="0087477D" w:rsidRDefault="0087477D" w:rsidP="000F200F">
      <w:pPr>
        <w:rPr>
          <w:lang w:val="en-US"/>
        </w:rPr>
      </w:pPr>
    </w:p>
    <w:p w:rsidR="0087477D" w:rsidRDefault="0087477D" w:rsidP="000F200F">
      <w:pPr>
        <w:rPr>
          <w:lang w:val="en-US"/>
        </w:rPr>
      </w:pPr>
    </w:p>
    <w:p w:rsidR="0087477D" w:rsidRDefault="0087477D" w:rsidP="000F200F">
      <w:pPr>
        <w:rPr>
          <w:lang w:val="en-US"/>
        </w:rPr>
      </w:pPr>
    </w:p>
    <w:p w:rsidR="0087477D" w:rsidRDefault="0087477D" w:rsidP="000F200F">
      <w:pPr>
        <w:rPr>
          <w:lang w:val="en-US"/>
        </w:rPr>
      </w:pPr>
    </w:p>
    <w:p w:rsidR="0087477D" w:rsidRDefault="0087477D" w:rsidP="000F200F">
      <w:pPr>
        <w:rPr>
          <w:lang w:val="en-US"/>
        </w:rPr>
      </w:pPr>
    </w:p>
    <w:p w:rsidR="0087477D" w:rsidRDefault="0087477D" w:rsidP="000F200F">
      <w:pPr>
        <w:rPr>
          <w:lang w:val="en-US"/>
        </w:rPr>
      </w:pPr>
    </w:p>
    <w:p w:rsidR="0087477D" w:rsidRDefault="0087477D" w:rsidP="000F200F">
      <w:pPr>
        <w:rPr>
          <w:lang w:val="en-US"/>
        </w:rPr>
      </w:pPr>
    </w:p>
    <w:p w:rsidR="0087477D" w:rsidRDefault="0087477D" w:rsidP="000F200F">
      <w:pPr>
        <w:rPr>
          <w:lang w:val="en-US"/>
        </w:rPr>
      </w:pPr>
    </w:p>
    <w:p w:rsidR="0087477D" w:rsidRDefault="0087477D" w:rsidP="000F200F">
      <w:pPr>
        <w:rPr>
          <w:lang w:val="en-US"/>
        </w:rPr>
      </w:pPr>
    </w:p>
    <w:p w:rsidR="0087477D" w:rsidRDefault="0087477D" w:rsidP="000F200F">
      <w:pPr>
        <w:rPr>
          <w:lang w:val="en-US"/>
        </w:rPr>
      </w:pPr>
    </w:p>
    <w:p w:rsidR="0087477D" w:rsidRDefault="0087477D" w:rsidP="000F200F">
      <w:pPr>
        <w:rPr>
          <w:lang w:val="en-US"/>
        </w:rPr>
      </w:pPr>
    </w:p>
    <w:p w:rsidR="0087477D" w:rsidRDefault="0087477D" w:rsidP="000F200F">
      <w:pPr>
        <w:rPr>
          <w:lang w:val="en-US"/>
        </w:rPr>
      </w:pPr>
    </w:p>
    <w:p w:rsidR="0087477D" w:rsidRDefault="0087477D" w:rsidP="000F200F">
      <w:pPr>
        <w:rPr>
          <w:lang w:val="en-US"/>
        </w:rPr>
      </w:pPr>
    </w:p>
    <w:p w:rsidR="0087477D" w:rsidRDefault="0087477D" w:rsidP="000F200F">
      <w:pPr>
        <w:rPr>
          <w:lang w:val="en-US"/>
        </w:rPr>
      </w:pPr>
    </w:p>
    <w:p w:rsidR="0087477D" w:rsidRDefault="0087477D" w:rsidP="000F200F">
      <w:pPr>
        <w:rPr>
          <w:lang w:val="en-US"/>
        </w:rPr>
      </w:pPr>
    </w:p>
    <w:p w:rsidR="0087477D" w:rsidRDefault="0087477D" w:rsidP="000F200F">
      <w:pPr>
        <w:rPr>
          <w:lang w:val="en-US"/>
        </w:rPr>
      </w:pPr>
    </w:p>
    <w:p w:rsidR="0087477D" w:rsidRDefault="0087477D" w:rsidP="000F200F">
      <w:pPr>
        <w:rPr>
          <w:lang w:val="en-US"/>
        </w:rPr>
      </w:pPr>
    </w:p>
    <w:p w:rsidR="0087477D" w:rsidRDefault="0087477D" w:rsidP="000F200F">
      <w:pPr>
        <w:rPr>
          <w:lang w:val="en-US"/>
        </w:rPr>
      </w:pPr>
    </w:p>
    <w:p w:rsidR="0087477D" w:rsidRDefault="0087477D" w:rsidP="000F200F">
      <w:pPr>
        <w:rPr>
          <w:lang w:val="en-US"/>
        </w:rPr>
      </w:pPr>
    </w:p>
    <w:p w:rsidR="0087477D" w:rsidRDefault="0087477D" w:rsidP="000F200F">
      <w:pPr>
        <w:rPr>
          <w:lang w:val="en-US"/>
        </w:rPr>
      </w:pPr>
    </w:p>
    <w:p w:rsidR="0087477D" w:rsidRDefault="0087477D" w:rsidP="000F200F">
      <w:pPr>
        <w:rPr>
          <w:lang w:val="en-US"/>
        </w:rPr>
      </w:pPr>
    </w:p>
    <w:p w:rsidR="00DA5601" w:rsidRPr="00CA0364" w:rsidRDefault="00DA5601" w:rsidP="000F200F">
      <w:pPr>
        <w:rPr>
          <w:lang w:val="en-US"/>
        </w:rPr>
      </w:pPr>
    </w:p>
    <w:tbl>
      <w:tblPr>
        <w:tblW w:w="0" w:type="auto"/>
        <w:tblLook w:val="0000"/>
      </w:tblPr>
      <w:tblGrid>
        <w:gridCol w:w="4691"/>
        <w:gridCol w:w="4597"/>
      </w:tblGrid>
      <w:tr w:rsidR="00DA5601" w:rsidRPr="000F200F" w:rsidTr="00756BF7">
        <w:tc>
          <w:tcPr>
            <w:tcW w:w="4691" w:type="dxa"/>
          </w:tcPr>
          <w:p w:rsidR="00DA5601" w:rsidRDefault="00DA5601" w:rsidP="000F200F">
            <w:pPr>
              <w:pStyle w:val="zAdmLeft"/>
            </w:pPr>
            <w:r>
              <w:lastRenderedPageBreak/>
              <w:t>Publication type:</w:t>
            </w:r>
          </w:p>
        </w:tc>
        <w:tc>
          <w:tcPr>
            <w:tcW w:w="4597" w:type="dxa"/>
          </w:tcPr>
          <w:p w:rsidR="00DA5601" w:rsidRDefault="00EB4B80" w:rsidP="000F200F">
            <w:pPr>
              <w:pStyle w:val="zAdmRight"/>
            </w:pPr>
            <w:fldSimple w:instr=" SUBJECT  &quot;NavVision Manual&quot;  \* MERGEFORMAT ">
              <w:r w:rsidR="008455DE">
                <w:t>NavVision Manual</w:t>
              </w:r>
            </w:fldSimple>
          </w:p>
        </w:tc>
      </w:tr>
      <w:tr w:rsidR="00DA5601" w:rsidTr="00756BF7">
        <w:tc>
          <w:tcPr>
            <w:tcW w:w="4691" w:type="dxa"/>
          </w:tcPr>
          <w:p w:rsidR="00DA5601" w:rsidRDefault="00DA5601" w:rsidP="00EB4B80">
            <w:pPr>
              <w:pStyle w:val="zAdmLeft"/>
            </w:pPr>
            <w:r>
              <w:t>Publication:</w:t>
            </w:r>
          </w:p>
        </w:tc>
        <w:tc>
          <w:tcPr>
            <w:tcW w:w="4597" w:type="dxa"/>
          </w:tcPr>
          <w:p w:rsidR="00DA5601" w:rsidRDefault="00EB4B80" w:rsidP="000F200F">
            <w:pPr>
              <w:pStyle w:val="zAdmRight"/>
            </w:pPr>
            <w:r>
              <w:t>PH</w:t>
            </w:r>
          </w:p>
        </w:tc>
      </w:tr>
      <w:tr w:rsidR="00DA5601" w:rsidTr="00756BF7">
        <w:tc>
          <w:tcPr>
            <w:tcW w:w="4691" w:type="dxa"/>
          </w:tcPr>
          <w:p w:rsidR="00DA5601" w:rsidRDefault="00DA5601" w:rsidP="000F200F">
            <w:pPr>
              <w:pStyle w:val="zAdmLeft"/>
            </w:pPr>
            <w:r>
              <w:t>Title:</w:t>
            </w:r>
          </w:p>
        </w:tc>
        <w:tc>
          <w:tcPr>
            <w:tcW w:w="4597" w:type="dxa"/>
          </w:tcPr>
          <w:p w:rsidR="00DA5601" w:rsidRDefault="00CF0211" w:rsidP="000F200F">
            <w:pPr>
              <w:pStyle w:val="zAdmRight"/>
            </w:pPr>
            <w:fldSimple w:instr=" TITLE   \* MERGEFORMAT ">
              <w:r w:rsidR="008455DE">
                <w:t>ShoreMonitoring Manual v2.1.1</w:t>
              </w:r>
            </w:fldSimple>
          </w:p>
        </w:tc>
      </w:tr>
      <w:tr w:rsidR="00DA5601" w:rsidTr="00756BF7">
        <w:tc>
          <w:tcPr>
            <w:tcW w:w="4691" w:type="dxa"/>
          </w:tcPr>
          <w:p w:rsidR="00DA5601" w:rsidRDefault="00DA5601" w:rsidP="000F200F">
            <w:pPr>
              <w:pStyle w:val="zAdmLeft"/>
            </w:pPr>
            <w:r>
              <w:t>Subject:</w:t>
            </w:r>
          </w:p>
        </w:tc>
        <w:tc>
          <w:tcPr>
            <w:tcW w:w="4597" w:type="dxa"/>
          </w:tcPr>
          <w:p w:rsidR="00DA5601" w:rsidRDefault="00CF0211" w:rsidP="000F200F">
            <w:pPr>
              <w:pStyle w:val="zAdmRight"/>
            </w:pPr>
            <w:fldSimple w:instr=" KEYWORDS   \* MERGEFORMAT ">
              <w:r w:rsidR="008455DE">
                <w:t>Product House</w:t>
              </w:r>
            </w:fldSimple>
          </w:p>
        </w:tc>
      </w:tr>
      <w:tr w:rsidR="00DA5601" w:rsidTr="00756BF7">
        <w:tc>
          <w:tcPr>
            <w:tcW w:w="4691" w:type="dxa"/>
          </w:tcPr>
          <w:p w:rsidR="00DA5601" w:rsidRDefault="00DA5601" w:rsidP="000F200F">
            <w:pPr>
              <w:pStyle w:val="zAdmLeft"/>
            </w:pPr>
            <w:r>
              <w:t>Issue:</w:t>
            </w:r>
          </w:p>
        </w:tc>
        <w:tc>
          <w:tcPr>
            <w:tcW w:w="4597" w:type="dxa"/>
          </w:tcPr>
          <w:p w:rsidR="00DA5601" w:rsidRDefault="00D0691C" w:rsidP="00EB4B80">
            <w:pPr>
              <w:pStyle w:val="zAdmRight"/>
            </w:pPr>
            <w:r>
              <w:t>2.1.</w:t>
            </w:r>
            <w:bookmarkStart w:id="0" w:name="_GoBack"/>
            <w:bookmarkEnd w:id="0"/>
            <w:r w:rsidR="00EB4B80">
              <w:t>1</w:t>
            </w:r>
          </w:p>
        </w:tc>
      </w:tr>
      <w:tr w:rsidR="00DA5601" w:rsidTr="00756BF7">
        <w:tc>
          <w:tcPr>
            <w:tcW w:w="4691" w:type="dxa"/>
          </w:tcPr>
          <w:p w:rsidR="00DA5601" w:rsidRDefault="00DA5601" w:rsidP="000F200F">
            <w:pPr>
              <w:pStyle w:val="zAdmLeft"/>
            </w:pPr>
            <w:r>
              <w:t>Publication date:</w:t>
            </w:r>
          </w:p>
        </w:tc>
        <w:tc>
          <w:tcPr>
            <w:tcW w:w="4597" w:type="dxa"/>
          </w:tcPr>
          <w:p w:rsidR="00DA5601" w:rsidRDefault="00CF0211" w:rsidP="000F200F">
            <w:pPr>
              <w:pStyle w:val="zAdmRight"/>
            </w:pPr>
            <w:r>
              <w:fldChar w:fldCharType="begin"/>
            </w:r>
            <w:r w:rsidR="00CE0768">
              <w:instrText xml:space="preserve"> SAVEDATE  \@ "d MMMM yyyy"  \* MERGEFORMAT </w:instrText>
            </w:r>
            <w:r>
              <w:fldChar w:fldCharType="separate"/>
            </w:r>
            <w:r w:rsidR="008455DE">
              <w:t>2 April 2015</w:t>
            </w:r>
            <w:r>
              <w:fldChar w:fldCharType="end"/>
            </w:r>
          </w:p>
        </w:tc>
      </w:tr>
      <w:tr w:rsidR="00DA5601" w:rsidTr="00756BF7">
        <w:tc>
          <w:tcPr>
            <w:tcW w:w="4691" w:type="dxa"/>
          </w:tcPr>
          <w:p w:rsidR="00DA5601" w:rsidRDefault="00DA5601" w:rsidP="000F200F">
            <w:pPr>
              <w:pStyle w:val="zAdmLeft"/>
            </w:pPr>
            <w:r>
              <w:t>Total number of pages:</w:t>
            </w:r>
          </w:p>
        </w:tc>
        <w:tc>
          <w:tcPr>
            <w:tcW w:w="4597" w:type="dxa"/>
          </w:tcPr>
          <w:p w:rsidR="00DA5601" w:rsidRDefault="00CF0211" w:rsidP="000F200F">
            <w:pPr>
              <w:pStyle w:val="zAdmRight"/>
            </w:pPr>
            <w:fldSimple w:instr=" NUMPAGES   \* MERGEFORMAT ">
              <w:r w:rsidR="008455DE">
                <w:t>17</w:t>
              </w:r>
            </w:fldSimple>
          </w:p>
        </w:tc>
      </w:tr>
      <w:tr w:rsidR="00DA5601" w:rsidRPr="00711061" w:rsidTr="00756BF7">
        <w:tc>
          <w:tcPr>
            <w:tcW w:w="4691" w:type="dxa"/>
          </w:tcPr>
          <w:p w:rsidR="00DA5601" w:rsidRDefault="00DA5601" w:rsidP="000F200F">
            <w:pPr>
              <w:pStyle w:val="zAdmNameLeft"/>
              <w:ind w:left="284" w:hanging="284"/>
            </w:pPr>
            <w:r>
              <w:t>Author:</w:t>
            </w:r>
          </w:p>
        </w:tc>
        <w:tc>
          <w:tcPr>
            <w:tcW w:w="4597" w:type="dxa"/>
          </w:tcPr>
          <w:p w:rsidR="00DA5601" w:rsidRDefault="00CF0211" w:rsidP="000F200F">
            <w:pPr>
              <w:pStyle w:val="zAdmNameRightOK"/>
            </w:pPr>
            <w:fldSimple w:instr=" Author  \* MERGEFORMAT ">
              <w:r w:rsidR="008455DE">
                <w:t>Vince Kerckhaert</w:t>
              </w:r>
            </w:fldSimple>
          </w:p>
        </w:tc>
      </w:tr>
      <w:tr w:rsidR="00756BF7" w:rsidTr="00756BF7">
        <w:tc>
          <w:tcPr>
            <w:tcW w:w="4691" w:type="dxa"/>
          </w:tcPr>
          <w:p w:rsidR="00756BF7" w:rsidRDefault="00756BF7" w:rsidP="00756BF7">
            <w:pPr>
              <w:pStyle w:val="zAdmNameLeft"/>
              <w:ind w:left="284" w:hanging="284"/>
            </w:pPr>
            <w:r>
              <w:t>Quality Control:</w:t>
            </w:r>
          </w:p>
        </w:tc>
        <w:tc>
          <w:tcPr>
            <w:tcW w:w="4597" w:type="dxa"/>
          </w:tcPr>
          <w:p w:rsidR="00756BF7" w:rsidRDefault="00756BF7" w:rsidP="00756BF7">
            <w:pPr>
              <w:pStyle w:val="zAdmNameRightOK"/>
            </w:pPr>
          </w:p>
        </w:tc>
      </w:tr>
    </w:tbl>
    <w:p w:rsidR="00DA5601" w:rsidRDefault="00DA5601" w:rsidP="001B5B4B">
      <w:pPr>
        <w:pStyle w:val="TOCtitle"/>
        <w:numPr>
          <w:ilvl w:val="0"/>
          <w:numId w:val="0"/>
        </w:numPr>
      </w:pPr>
      <w:r>
        <w:br w:type="page"/>
      </w:r>
      <w:r>
        <w:lastRenderedPageBreak/>
        <w:t>Table of contents</w:t>
      </w:r>
    </w:p>
    <w:p w:rsidR="00DA5601" w:rsidRDefault="00DA5601" w:rsidP="000F200F">
      <w:pPr>
        <w:pStyle w:val="zTOCtext"/>
      </w:pPr>
      <w:r>
        <w:t>Page #</w:t>
      </w:r>
    </w:p>
    <w:p w:rsidR="008455DE" w:rsidRDefault="00CF0211">
      <w:pPr>
        <w:pStyle w:val="Inhopg1"/>
        <w:rPr>
          <w:rFonts w:asciiTheme="minorHAnsi" w:eastAsiaTheme="minorEastAsia" w:hAnsiTheme="minorHAnsi" w:cstheme="minorBidi"/>
          <w:b w:val="0"/>
          <w:szCs w:val="22"/>
          <w:lang w:val="nl-NL" w:eastAsia="nl-NL"/>
        </w:rPr>
      </w:pPr>
      <w:r>
        <w:fldChar w:fldCharType="begin"/>
      </w:r>
      <w:r w:rsidR="00DA5601">
        <w:instrText xml:space="preserve"> TOC \o \t "Heading 1 no Nr." </w:instrText>
      </w:r>
      <w:r>
        <w:fldChar w:fldCharType="separate"/>
      </w:r>
      <w:r w:rsidR="008455DE">
        <w:t>Figures</w:t>
      </w:r>
      <w:r w:rsidR="008455DE">
        <w:tab/>
      </w:r>
      <w:r w:rsidR="008455DE">
        <w:fldChar w:fldCharType="begin"/>
      </w:r>
      <w:r w:rsidR="008455DE">
        <w:instrText xml:space="preserve"> PAGEREF _Toc415748755 \h </w:instrText>
      </w:r>
      <w:r w:rsidR="008455DE">
        <w:fldChar w:fldCharType="separate"/>
      </w:r>
      <w:r w:rsidR="008455DE">
        <w:t>3</w:t>
      </w:r>
      <w:r w:rsidR="008455DE">
        <w:fldChar w:fldCharType="end"/>
      </w:r>
    </w:p>
    <w:p w:rsidR="008455DE" w:rsidRDefault="008455DE">
      <w:pPr>
        <w:pStyle w:val="Inhopg1"/>
        <w:rPr>
          <w:rFonts w:asciiTheme="minorHAnsi" w:eastAsiaTheme="minorEastAsia" w:hAnsiTheme="minorHAnsi" w:cstheme="minorBidi"/>
          <w:b w:val="0"/>
          <w:szCs w:val="22"/>
          <w:lang w:val="nl-NL" w:eastAsia="nl-NL"/>
        </w:rPr>
      </w:pPr>
      <w:r>
        <w:t>Tables</w:t>
      </w:r>
      <w:r>
        <w:tab/>
      </w:r>
      <w:r>
        <w:fldChar w:fldCharType="begin"/>
      </w:r>
      <w:r>
        <w:instrText xml:space="preserve"> PAGEREF _Toc415748756 \h </w:instrText>
      </w:r>
      <w:r>
        <w:fldChar w:fldCharType="separate"/>
      </w:r>
      <w:r>
        <w:t>4</w:t>
      </w:r>
      <w:r>
        <w:fldChar w:fldCharType="end"/>
      </w:r>
    </w:p>
    <w:p w:rsidR="008455DE" w:rsidRDefault="008455DE">
      <w:pPr>
        <w:pStyle w:val="Inhopg1"/>
        <w:rPr>
          <w:rFonts w:asciiTheme="minorHAnsi" w:eastAsiaTheme="minorEastAsia" w:hAnsiTheme="minorHAnsi" w:cstheme="minorBidi"/>
          <w:b w:val="0"/>
          <w:szCs w:val="22"/>
          <w:lang w:val="nl-NL" w:eastAsia="nl-NL"/>
        </w:rPr>
      </w:pPr>
      <w:r>
        <w:t>References</w:t>
      </w:r>
      <w:r>
        <w:tab/>
      </w:r>
      <w:r>
        <w:fldChar w:fldCharType="begin"/>
      </w:r>
      <w:r>
        <w:instrText xml:space="preserve"> PAGEREF _Toc415748757 \h </w:instrText>
      </w:r>
      <w:r>
        <w:fldChar w:fldCharType="separate"/>
      </w:r>
      <w:r>
        <w:t>6</w:t>
      </w:r>
      <w:r>
        <w:fldChar w:fldCharType="end"/>
      </w:r>
    </w:p>
    <w:p w:rsidR="008455DE" w:rsidRDefault="008455DE">
      <w:pPr>
        <w:pStyle w:val="Inhopg1"/>
        <w:rPr>
          <w:rFonts w:asciiTheme="minorHAnsi" w:eastAsiaTheme="minorEastAsia" w:hAnsiTheme="minorHAnsi" w:cstheme="minorBidi"/>
          <w:b w:val="0"/>
          <w:szCs w:val="22"/>
          <w:lang w:val="nl-NL" w:eastAsia="nl-NL"/>
        </w:rPr>
      </w:pPr>
      <w:r>
        <w:t>Introduction</w:t>
      </w:r>
      <w:r>
        <w:tab/>
      </w:r>
      <w:r>
        <w:fldChar w:fldCharType="begin"/>
      </w:r>
      <w:r>
        <w:instrText xml:space="preserve"> PAGEREF _Toc415748758 \h </w:instrText>
      </w:r>
      <w:r>
        <w:fldChar w:fldCharType="separate"/>
      </w:r>
      <w:r>
        <w:t>7</w:t>
      </w:r>
      <w:r>
        <w:fldChar w:fldCharType="end"/>
      </w:r>
    </w:p>
    <w:p w:rsidR="008455DE" w:rsidRDefault="008455DE">
      <w:pPr>
        <w:pStyle w:val="Inhopg1"/>
        <w:rPr>
          <w:rFonts w:asciiTheme="minorHAnsi" w:eastAsiaTheme="minorEastAsia" w:hAnsiTheme="minorHAnsi" w:cstheme="minorBidi"/>
          <w:b w:val="0"/>
          <w:szCs w:val="22"/>
          <w:lang w:val="nl-NL" w:eastAsia="nl-NL"/>
        </w:rPr>
      </w:pPr>
      <w:r>
        <w:t>About the Installation Manual</w:t>
      </w:r>
      <w:r>
        <w:tab/>
      </w:r>
      <w:r>
        <w:fldChar w:fldCharType="begin"/>
      </w:r>
      <w:r>
        <w:instrText xml:space="preserve"> PAGEREF _Toc415748759 \h </w:instrText>
      </w:r>
      <w:r>
        <w:fldChar w:fldCharType="separate"/>
      </w:r>
      <w:r>
        <w:t>7</w:t>
      </w:r>
      <w:r>
        <w:fldChar w:fldCharType="end"/>
      </w:r>
    </w:p>
    <w:p w:rsidR="008455DE" w:rsidRDefault="008455DE">
      <w:pPr>
        <w:pStyle w:val="Inhopg1"/>
        <w:rPr>
          <w:rFonts w:asciiTheme="minorHAnsi" w:eastAsiaTheme="minorEastAsia" w:hAnsiTheme="minorHAnsi" w:cstheme="minorBidi"/>
          <w:b w:val="0"/>
          <w:szCs w:val="22"/>
          <w:lang w:val="nl-NL" w:eastAsia="nl-NL"/>
        </w:rPr>
      </w:pPr>
      <w:r>
        <w:t>Safety instructions</w:t>
      </w:r>
      <w:r>
        <w:tab/>
      </w:r>
      <w:r>
        <w:fldChar w:fldCharType="begin"/>
      </w:r>
      <w:r>
        <w:instrText xml:space="preserve"> PAGEREF _Toc415748760 \h </w:instrText>
      </w:r>
      <w:r>
        <w:fldChar w:fldCharType="separate"/>
      </w:r>
      <w:r>
        <w:t>9</w:t>
      </w:r>
      <w:r>
        <w:fldChar w:fldCharType="end"/>
      </w:r>
    </w:p>
    <w:p w:rsidR="008455DE" w:rsidRDefault="008455DE">
      <w:pPr>
        <w:pStyle w:val="Inhopg1"/>
        <w:rPr>
          <w:rFonts w:asciiTheme="minorHAnsi" w:eastAsiaTheme="minorEastAsia" w:hAnsiTheme="minorHAnsi" w:cstheme="minorBidi"/>
          <w:b w:val="0"/>
          <w:szCs w:val="22"/>
          <w:lang w:val="nl-NL" w:eastAsia="nl-NL"/>
        </w:rPr>
      </w:pPr>
      <w:r>
        <w:t>Revision history</w:t>
      </w:r>
      <w:r>
        <w:tab/>
      </w:r>
      <w:r>
        <w:fldChar w:fldCharType="begin"/>
      </w:r>
      <w:r>
        <w:instrText xml:space="preserve"> PAGEREF _Toc415748761 \h </w:instrText>
      </w:r>
      <w:r>
        <w:fldChar w:fldCharType="separate"/>
      </w:r>
      <w:r>
        <w:t>9</w:t>
      </w:r>
      <w:r>
        <w:fldChar w:fldCharType="end"/>
      </w:r>
    </w:p>
    <w:p w:rsidR="008455DE" w:rsidRDefault="008455DE">
      <w:pPr>
        <w:pStyle w:val="Inhopg1"/>
        <w:rPr>
          <w:rFonts w:asciiTheme="minorHAnsi" w:eastAsiaTheme="minorEastAsia" w:hAnsiTheme="minorHAnsi" w:cstheme="minorBidi"/>
          <w:b w:val="0"/>
          <w:szCs w:val="22"/>
          <w:lang w:val="nl-NL" w:eastAsia="nl-NL"/>
        </w:rPr>
      </w:pPr>
      <w:r>
        <w:t>1.</w:t>
      </w:r>
      <w:r>
        <w:rPr>
          <w:rFonts w:asciiTheme="minorHAnsi" w:eastAsiaTheme="minorEastAsia" w:hAnsiTheme="minorHAnsi" w:cstheme="minorBidi"/>
          <w:b w:val="0"/>
          <w:szCs w:val="22"/>
          <w:lang w:val="nl-NL" w:eastAsia="nl-NL"/>
        </w:rPr>
        <w:tab/>
      </w:r>
      <w:r>
        <w:t>Settings in the Devicelist/Sensorlist</w:t>
      </w:r>
      <w:r>
        <w:tab/>
      </w:r>
      <w:r>
        <w:fldChar w:fldCharType="begin"/>
      </w:r>
      <w:r>
        <w:instrText xml:space="preserve"> PAGEREF _Toc415748762 \h </w:instrText>
      </w:r>
      <w:r>
        <w:fldChar w:fldCharType="separate"/>
      </w:r>
      <w:r>
        <w:t>10</w:t>
      </w:r>
      <w:r>
        <w:fldChar w:fldCharType="end"/>
      </w:r>
    </w:p>
    <w:p w:rsidR="008455DE" w:rsidRDefault="008455DE">
      <w:pPr>
        <w:pStyle w:val="Inhopg2"/>
        <w:tabs>
          <w:tab w:val="left" w:pos="1134"/>
        </w:tabs>
        <w:rPr>
          <w:rFonts w:asciiTheme="minorHAnsi" w:eastAsiaTheme="minorEastAsia" w:hAnsiTheme="minorHAnsi" w:cstheme="minorBidi"/>
          <w:sz w:val="22"/>
          <w:szCs w:val="22"/>
          <w:lang w:val="nl-NL" w:eastAsia="nl-NL"/>
        </w:rPr>
      </w:pPr>
      <w:r>
        <w:t>1.1</w:t>
      </w:r>
      <w:r>
        <w:rPr>
          <w:rFonts w:asciiTheme="minorHAnsi" w:eastAsiaTheme="minorEastAsia" w:hAnsiTheme="minorHAnsi" w:cstheme="minorBidi"/>
          <w:sz w:val="22"/>
          <w:szCs w:val="22"/>
          <w:lang w:val="nl-NL" w:eastAsia="nl-NL"/>
        </w:rPr>
        <w:tab/>
      </w:r>
      <w:r>
        <w:t>Devicelist</w:t>
      </w:r>
      <w:r>
        <w:tab/>
      </w:r>
      <w:r>
        <w:fldChar w:fldCharType="begin"/>
      </w:r>
      <w:r>
        <w:instrText xml:space="preserve"> PAGEREF _Toc415748763 \h </w:instrText>
      </w:r>
      <w:r>
        <w:fldChar w:fldCharType="separate"/>
      </w:r>
      <w:r>
        <w:t>10</w:t>
      </w:r>
      <w:r>
        <w:fldChar w:fldCharType="end"/>
      </w:r>
    </w:p>
    <w:p w:rsidR="008455DE" w:rsidRDefault="008455DE">
      <w:pPr>
        <w:pStyle w:val="Inhopg3"/>
        <w:rPr>
          <w:rFonts w:asciiTheme="minorHAnsi" w:eastAsiaTheme="minorEastAsia" w:hAnsiTheme="minorHAnsi" w:cstheme="minorBidi"/>
          <w:sz w:val="22"/>
          <w:szCs w:val="22"/>
          <w:lang w:val="nl-NL" w:eastAsia="nl-NL"/>
        </w:rPr>
      </w:pPr>
      <w:r>
        <w:t>1.1.1</w:t>
      </w:r>
      <w:r>
        <w:rPr>
          <w:rFonts w:asciiTheme="minorHAnsi" w:eastAsiaTheme="minorEastAsia" w:hAnsiTheme="minorHAnsi" w:cstheme="minorBidi"/>
          <w:sz w:val="22"/>
          <w:szCs w:val="22"/>
          <w:lang w:val="nl-NL" w:eastAsia="nl-NL"/>
        </w:rPr>
        <w:tab/>
      </w:r>
      <w:r>
        <w:t>Protocol</w:t>
      </w:r>
      <w:r>
        <w:tab/>
      </w:r>
      <w:r>
        <w:fldChar w:fldCharType="begin"/>
      </w:r>
      <w:r>
        <w:instrText xml:space="preserve"> PAGEREF _Toc415748764 \h </w:instrText>
      </w:r>
      <w:r>
        <w:fldChar w:fldCharType="separate"/>
      </w:r>
      <w:r>
        <w:t>11</w:t>
      </w:r>
      <w:r>
        <w:fldChar w:fldCharType="end"/>
      </w:r>
    </w:p>
    <w:p w:rsidR="008455DE" w:rsidRDefault="008455DE">
      <w:pPr>
        <w:pStyle w:val="Inhopg3"/>
        <w:rPr>
          <w:rFonts w:asciiTheme="minorHAnsi" w:eastAsiaTheme="minorEastAsia" w:hAnsiTheme="minorHAnsi" w:cstheme="minorBidi"/>
          <w:sz w:val="22"/>
          <w:szCs w:val="22"/>
          <w:lang w:val="nl-NL" w:eastAsia="nl-NL"/>
        </w:rPr>
      </w:pPr>
      <w:r>
        <w:t>1.1.2</w:t>
      </w:r>
      <w:r>
        <w:rPr>
          <w:rFonts w:asciiTheme="minorHAnsi" w:eastAsiaTheme="minorEastAsia" w:hAnsiTheme="minorHAnsi" w:cstheme="minorBidi"/>
          <w:sz w:val="22"/>
          <w:szCs w:val="22"/>
          <w:lang w:val="nl-NL" w:eastAsia="nl-NL"/>
        </w:rPr>
        <w:tab/>
      </w:r>
      <w:r>
        <w:t>Interface</w:t>
      </w:r>
      <w:r>
        <w:tab/>
      </w:r>
      <w:r>
        <w:fldChar w:fldCharType="begin"/>
      </w:r>
      <w:r>
        <w:instrText xml:space="preserve"> PAGEREF _Toc415748765 \h </w:instrText>
      </w:r>
      <w:r>
        <w:fldChar w:fldCharType="separate"/>
      </w:r>
      <w:r>
        <w:t>11</w:t>
      </w:r>
      <w:r>
        <w:fldChar w:fldCharType="end"/>
      </w:r>
    </w:p>
    <w:p w:rsidR="008455DE" w:rsidRDefault="008455DE">
      <w:pPr>
        <w:pStyle w:val="Inhopg3"/>
        <w:rPr>
          <w:rFonts w:asciiTheme="minorHAnsi" w:eastAsiaTheme="minorEastAsia" w:hAnsiTheme="minorHAnsi" w:cstheme="minorBidi"/>
          <w:sz w:val="22"/>
          <w:szCs w:val="22"/>
          <w:lang w:val="nl-NL" w:eastAsia="nl-NL"/>
        </w:rPr>
      </w:pPr>
      <w:r>
        <w:t>1.1.3</w:t>
      </w:r>
      <w:r>
        <w:rPr>
          <w:rFonts w:asciiTheme="minorHAnsi" w:eastAsiaTheme="minorEastAsia" w:hAnsiTheme="minorHAnsi" w:cstheme="minorBidi"/>
          <w:sz w:val="22"/>
          <w:szCs w:val="22"/>
          <w:lang w:val="nl-NL" w:eastAsia="nl-NL"/>
        </w:rPr>
        <w:tab/>
      </w:r>
      <w:r>
        <w:t>Type</w:t>
      </w:r>
      <w:r>
        <w:tab/>
      </w:r>
      <w:r>
        <w:fldChar w:fldCharType="begin"/>
      </w:r>
      <w:r>
        <w:instrText xml:space="preserve"> PAGEREF _Toc415748766 \h </w:instrText>
      </w:r>
      <w:r>
        <w:fldChar w:fldCharType="separate"/>
      </w:r>
      <w:r>
        <w:t>11</w:t>
      </w:r>
      <w:r>
        <w:fldChar w:fldCharType="end"/>
      </w:r>
    </w:p>
    <w:p w:rsidR="008455DE" w:rsidRDefault="008455DE">
      <w:pPr>
        <w:pStyle w:val="Inhopg3"/>
        <w:rPr>
          <w:rFonts w:asciiTheme="minorHAnsi" w:eastAsiaTheme="minorEastAsia" w:hAnsiTheme="minorHAnsi" w:cstheme="minorBidi"/>
          <w:sz w:val="22"/>
          <w:szCs w:val="22"/>
          <w:lang w:val="nl-NL" w:eastAsia="nl-NL"/>
        </w:rPr>
      </w:pPr>
      <w:r>
        <w:t>1.1.4</w:t>
      </w:r>
      <w:r>
        <w:rPr>
          <w:rFonts w:asciiTheme="minorHAnsi" w:eastAsiaTheme="minorEastAsia" w:hAnsiTheme="minorHAnsi" w:cstheme="minorBidi"/>
          <w:sz w:val="22"/>
          <w:szCs w:val="22"/>
          <w:lang w:val="nl-NL" w:eastAsia="nl-NL"/>
        </w:rPr>
        <w:tab/>
      </w:r>
      <w:r>
        <w:t>Options</w:t>
      </w:r>
      <w:r>
        <w:tab/>
      </w:r>
      <w:r>
        <w:fldChar w:fldCharType="begin"/>
      </w:r>
      <w:r>
        <w:instrText xml:space="preserve"> PAGEREF _Toc415748767 \h </w:instrText>
      </w:r>
      <w:r>
        <w:fldChar w:fldCharType="separate"/>
      </w:r>
      <w:r>
        <w:t>11</w:t>
      </w:r>
      <w:r>
        <w:fldChar w:fldCharType="end"/>
      </w:r>
    </w:p>
    <w:p w:rsidR="008455DE" w:rsidRDefault="008455DE">
      <w:pPr>
        <w:pStyle w:val="Inhopg3"/>
        <w:rPr>
          <w:rFonts w:asciiTheme="minorHAnsi" w:eastAsiaTheme="minorEastAsia" w:hAnsiTheme="minorHAnsi" w:cstheme="minorBidi"/>
          <w:sz w:val="22"/>
          <w:szCs w:val="22"/>
          <w:lang w:val="nl-NL" w:eastAsia="nl-NL"/>
        </w:rPr>
      </w:pPr>
      <w:r>
        <w:t>1.1.5</w:t>
      </w:r>
      <w:r>
        <w:rPr>
          <w:rFonts w:asciiTheme="minorHAnsi" w:eastAsiaTheme="minorEastAsia" w:hAnsiTheme="minorHAnsi" w:cstheme="minorBidi"/>
          <w:sz w:val="22"/>
          <w:szCs w:val="22"/>
          <w:lang w:val="nl-NL" w:eastAsia="nl-NL"/>
        </w:rPr>
        <w:tab/>
      </w:r>
      <w:r>
        <w:t>IPAddressUP</w:t>
      </w:r>
      <w:r>
        <w:tab/>
      </w:r>
      <w:r>
        <w:fldChar w:fldCharType="begin"/>
      </w:r>
      <w:r>
        <w:instrText xml:space="preserve"> PAGEREF _Toc415748768 \h </w:instrText>
      </w:r>
      <w:r>
        <w:fldChar w:fldCharType="separate"/>
      </w:r>
      <w:r>
        <w:t>11</w:t>
      </w:r>
      <w:r>
        <w:fldChar w:fldCharType="end"/>
      </w:r>
    </w:p>
    <w:p w:rsidR="008455DE" w:rsidRDefault="008455DE">
      <w:pPr>
        <w:pStyle w:val="Inhopg2"/>
        <w:tabs>
          <w:tab w:val="left" w:pos="1134"/>
        </w:tabs>
        <w:rPr>
          <w:rFonts w:asciiTheme="minorHAnsi" w:eastAsiaTheme="minorEastAsia" w:hAnsiTheme="minorHAnsi" w:cstheme="minorBidi"/>
          <w:sz w:val="22"/>
          <w:szCs w:val="22"/>
          <w:lang w:val="nl-NL" w:eastAsia="nl-NL"/>
        </w:rPr>
      </w:pPr>
      <w:r>
        <w:t>1.2</w:t>
      </w:r>
      <w:r>
        <w:rPr>
          <w:rFonts w:asciiTheme="minorHAnsi" w:eastAsiaTheme="minorEastAsia" w:hAnsiTheme="minorHAnsi" w:cstheme="minorBidi"/>
          <w:sz w:val="22"/>
          <w:szCs w:val="22"/>
          <w:lang w:val="nl-NL" w:eastAsia="nl-NL"/>
        </w:rPr>
        <w:tab/>
      </w:r>
      <w:r>
        <w:t>Sensorlist</w:t>
      </w:r>
      <w:r>
        <w:tab/>
      </w:r>
      <w:r>
        <w:fldChar w:fldCharType="begin"/>
      </w:r>
      <w:r>
        <w:instrText xml:space="preserve"> PAGEREF _Toc415748769 \h </w:instrText>
      </w:r>
      <w:r>
        <w:fldChar w:fldCharType="separate"/>
      </w:r>
      <w:r>
        <w:t>12</w:t>
      </w:r>
      <w:r>
        <w:fldChar w:fldCharType="end"/>
      </w:r>
    </w:p>
    <w:p w:rsidR="008455DE" w:rsidRDefault="008455DE">
      <w:pPr>
        <w:pStyle w:val="Inhopg1"/>
        <w:rPr>
          <w:rFonts w:asciiTheme="minorHAnsi" w:eastAsiaTheme="minorEastAsia" w:hAnsiTheme="minorHAnsi" w:cstheme="minorBidi"/>
          <w:b w:val="0"/>
          <w:szCs w:val="22"/>
          <w:lang w:val="nl-NL" w:eastAsia="nl-NL"/>
        </w:rPr>
      </w:pPr>
      <w:r>
        <w:t>2.</w:t>
      </w:r>
      <w:r>
        <w:rPr>
          <w:rFonts w:asciiTheme="minorHAnsi" w:eastAsiaTheme="minorEastAsia" w:hAnsiTheme="minorHAnsi" w:cstheme="minorBidi"/>
          <w:b w:val="0"/>
          <w:szCs w:val="22"/>
          <w:lang w:val="nl-NL" w:eastAsia="nl-NL"/>
        </w:rPr>
        <w:tab/>
      </w:r>
      <w:r>
        <w:t>Valuestate.ini and selection values</w:t>
      </w:r>
      <w:r>
        <w:tab/>
      </w:r>
      <w:r>
        <w:fldChar w:fldCharType="begin"/>
      </w:r>
      <w:r>
        <w:instrText xml:space="preserve"> PAGEREF _Toc415748770 \h </w:instrText>
      </w:r>
      <w:r>
        <w:fldChar w:fldCharType="separate"/>
      </w:r>
      <w:r>
        <w:t>12</w:t>
      </w:r>
      <w:r>
        <w:fldChar w:fldCharType="end"/>
      </w:r>
    </w:p>
    <w:p w:rsidR="008455DE" w:rsidRDefault="008455DE">
      <w:pPr>
        <w:pStyle w:val="Inhopg2"/>
        <w:tabs>
          <w:tab w:val="left" w:pos="1134"/>
        </w:tabs>
        <w:rPr>
          <w:rFonts w:asciiTheme="minorHAnsi" w:eastAsiaTheme="minorEastAsia" w:hAnsiTheme="minorHAnsi" w:cstheme="minorBidi"/>
          <w:sz w:val="22"/>
          <w:szCs w:val="22"/>
          <w:lang w:val="nl-NL" w:eastAsia="nl-NL"/>
        </w:rPr>
      </w:pPr>
      <w:r>
        <w:t>2.1</w:t>
      </w:r>
      <w:r>
        <w:rPr>
          <w:rFonts w:asciiTheme="minorHAnsi" w:eastAsiaTheme="minorEastAsia" w:hAnsiTheme="minorHAnsi" w:cstheme="minorBidi"/>
          <w:sz w:val="22"/>
          <w:szCs w:val="22"/>
          <w:lang w:val="nl-NL" w:eastAsia="nl-NL"/>
        </w:rPr>
        <w:tab/>
      </w:r>
      <w:r>
        <w:t>Introduction</w:t>
      </w:r>
      <w:r>
        <w:tab/>
      </w:r>
      <w:r>
        <w:fldChar w:fldCharType="begin"/>
      </w:r>
      <w:r>
        <w:instrText xml:space="preserve"> PAGEREF _Toc415748771 \h </w:instrText>
      </w:r>
      <w:r>
        <w:fldChar w:fldCharType="separate"/>
      </w:r>
      <w:r>
        <w:t>12</w:t>
      </w:r>
      <w:r>
        <w:fldChar w:fldCharType="end"/>
      </w:r>
    </w:p>
    <w:p w:rsidR="008455DE" w:rsidRDefault="008455DE">
      <w:pPr>
        <w:pStyle w:val="Inhopg2"/>
        <w:tabs>
          <w:tab w:val="left" w:pos="1134"/>
        </w:tabs>
        <w:rPr>
          <w:rFonts w:asciiTheme="minorHAnsi" w:eastAsiaTheme="minorEastAsia" w:hAnsiTheme="minorHAnsi" w:cstheme="minorBidi"/>
          <w:sz w:val="22"/>
          <w:szCs w:val="22"/>
          <w:lang w:val="nl-NL" w:eastAsia="nl-NL"/>
        </w:rPr>
      </w:pPr>
      <w:r>
        <w:t>2.2</w:t>
      </w:r>
      <w:r>
        <w:rPr>
          <w:rFonts w:asciiTheme="minorHAnsi" w:eastAsiaTheme="minorEastAsia" w:hAnsiTheme="minorHAnsi" w:cstheme="minorBidi"/>
          <w:sz w:val="22"/>
          <w:szCs w:val="22"/>
          <w:lang w:val="nl-NL" w:eastAsia="nl-NL"/>
        </w:rPr>
        <w:tab/>
      </w:r>
      <w:r>
        <w:t>Valustate.ini</w:t>
      </w:r>
      <w:r>
        <w:tab/>
      </w:r>
      <w:r>
        <w:fldChar w:fldCharType="begin"/>
      </w:r>
      <w:r>
        <w:instrText xml:space="preserve"> PAGEREF _Toc415748772 \h </w:instrText>
      </w:r>
      <w:r>
        <w:fldChar w:fldCharType="separate"/>
      </w:r>
      <w:r>
        <w:t>12</w:t>
      </w:r>
      <w:r>
        <w:fldChar w:fldCharType="end"/>
      </w:r>
    </w:p>
    <w:p w:rsidR="008455DE" w:rsidRDefault="008455DE">
      <w:pPr>
        <w:pStyle w:val="Inhopg3"/>
        <w:rPr>
          <w:rFonts w:asciiTheme="minorHAnsi" w:eastAsiaTheme="minorEastAsia" w:hAnsiTheme="minorHAnsi" w:cstheme="minorBidi"/>
          <w:sz w:val="22"/>
          <w:szCs w:val="22"/>
          <w:lang w:val="nl-NL" w:eastAsia="nl-NL"/>
        </w:rPr>
      </w:pPr>
      <w:r>
        <w:t>2.2.1</w:t>
      </w:r>
      <w:r>
        <w:rPr>
          <w:rFonts w:asciiTheme="minorHAnsi" w:eastAsiaTheme="minorEastAsia" w:hAnsiTheme="minorHAnsi" w:cstheme="minorBidi"/>
          <w:sz w:val="22"/>
          <w:szCs w:val="22"/>
          <w:lang w:val="nl-NL" w:eastAsia="nl-NL"/>
        </w:rPr>
        <w:tab/>
      </w:r>
      <w:r>
        <w:t>Chapters</w:t>
      </w:r>
      <w:r>
        <w:tab/>
      </w:r>
      <w:r>
        <w:fldChar w:fldCharType="begin"/>
      </w:r>
      <w:r>
        <w:instrText xml:space="preserve"> PAGEREF _Toc415748773 \h </w:instrText>
      </w:r>
      <w:r>
        <w:fldChar w:fldCharType="separate"/>
      </w:r>
      <w:r>
        <w:t>12</w:t>
      </w:r>
      <w:r>
        <w:fldChar w:fldCharType="end"/>
      </w:r>
    </w:p>
    <w:p w:rsidR="008455DE" w:rsidRDefault="008455DE">
      <w:pPr>
        <w:pStyle w:val="Inhopg1"/>
        <w:rPr>
          <w:rFonts w:asciiTheme="minorHAnsi" w:eastAsiaTheme="minorEastAsia" w:hAnsiTheme="minorHAnsi" w:cstheme="minorBidi"/>
          <w:b w:val="0"/>
          <w:szCs w:val="22"/>
          <w:lang w:val="nl-NL" w:eastAsia="nl-NL"/>
        </w:rPr>
      </w:pPr>
      <w:r>
        <w:t>3.</w:t>
      </w:r>
      <w:r>
        <w:rPr>
          <w:rFonts w:asciiTheme="minorHAnsi" w:eastAsiaTheme="minorEastAsia" w:hAnsiTheme="minorHAnsi" w:cstheme="minorBidi"/>
          <w:b w:val="0"/>
          <w:szCs w:val="22"/>
          <w:lang w:val="nl-NL" w:eastAsia="nl-NL"/>
        </w:rPr>
        <w:tab/>
      </w:r>
      <w:r>
        <w:t>Shoremonitoring Mimic</w:t>
      </w:r>
      <w:r>
        <w:tab/>
      </w:r>
      <w:r>
        <w:fldChar w:fldCharType="begin"/>
      </w:r>
      <w:r>
        <w:instrText xml:space="preserve"> PAGEREF _Toc415748774 \h </w:instrText>
      </w:r>
      <w:r>
        <w:fldChar w:fldCharType="separate"/>
      </w:r>
      <w:r>
        <w:t>16</w:t>
      </w:r>
      <w:r>
        <w:fldChar w:fldCharType="end"/>
      </w:r>
    </w:p>
    <w:p w:rsidR="008455DE" w:rsidRDefault="008455DE">
      <w:pPr>
        <w:pStyle w:val="Inhopg2"/>
        <w:tabs>
          <w:tab w:val="left" w:pos="1134"/>
        </w:tabs>
        <w:rPr>
          <w:rFonts w:asciiTheme="minorHAnsi" w:eastAsiaTheme="minorEastAsia" w:hAnsiTheme="minorHAnsi" w:cstheme="minorBidi"/>
          <w:sz w:val="22"/>
          <w:szCs w:val="22"/>
          <w:lang w:val="nl-NL" w:eastAsia="nl-NL"/>
        </w:rPr>
      </w:pPr>
      <w:r>
        <w:t>3.1</w:t>
      </w:r>
      <w:r>
        <w:rPr>
          <w:rFonts w:asciiTheme="minorHAnsi" w:eastAsiaTheme="minorEastAsia" w:hAnsiTheme="minorHAnsi" w:cstheme="minorBidi"/>
          <w:sz w:val="22"/>
          <w:szCs w:val="22"/>
          <w:lang w:val="nl-NL" w:eastAsia="nl-NL"/>
        </w:rPr>
        <w:tab/>
      </w:r>
      <w:r>
        <w:t>Introduction</w:t>
      </w:r>
      <w:r>
        <w:tab/>
      </w:r>
      <w:r>
        <w:fldChar w:fldCharType="begin"/>
      </w:r>
      <w:r>
        <w:instrText xml:space="preserve"> PAGEREF _Toc415748775 \h </w:instrText>
      </w:r>
      <w:r>
        <w:fldChar w:fldCharType="separate"/>
      </w:r>
      <w:r>
        <w:t>16</w:t>
      </w:r>
      <w:r>
        <w:fldChar w:fldCharType="end"/>
      </w:r>
    </w:p>
    <w:p w:rsidR="00DA5601" w:rsidRDefault="00CF0211" w:rsidP="000F200F">
      <w:pPr>
        <w:pStyle w:val="Inhopg1"/>
      </w:pPr>
      <w:r>
        <w:fldChar w:fldCharType="end"/>
      </w:r>
    </w:p>
    <w:p w:rsidR="00DA5601" w:rsidRDefault="00DA5601" w:rsidP="000F200F">
      <w:pPr>
        <w:pStyle w:val="Inhopg1"/>
      </w:pPr>
    </w:p>
    <w:p w:rsidR="00DA5601" w:rsidRDefault="00DA5601" w:rsidP="000F200F">
      <w:pPr>
        <w:pStyle w:val="Inhopg1"/>
      </w:pPr>
    </w:p>
    <w:p w:rsidR="00DA5601" w:rsidRDefault="00DA5601" w:rsidP="001B5B4B">
      <w:pPr>
        <w:pStyle w:val="Heading1noNr"/>
        <w:numPr>
          <w:ilvl w:val="0"/>
          <w:numId w:val="0"/>
        </w:numPr>
      </w:pPr>
      <w:bookmarkStart w:id="1" w:name="_Toc285555366"/>
      <w:bookmarkStart w:id="2" w:name="_Toc415748755"/>
      <w:r>
        <w:t>Figures</w:t>
      </w:r>
      <w:bookmarkEnd w:id="1"/>
      <w:bookmarkEnd w:id="2"/>
    </w:p>
    <w:p w:rsidR="008455DE" w:rsidRDefault="00CF0211">
      <w:pPr>
        <w:pStyle w:val="Lijstmetafbeeldingen"/>
        <w:rPr>
          <w:rFonts w:asciiTheme="minorHAnsi" w:eastAsiaTheme="minorEastAsia" w:hAnsiTheme="minorHAnsi" w:cstheme="minorBidi"/>
          <w:szCs w:val="22"/>
          <w:lang w:val="nl-NL" w:eastAsia="nl-NL"/>
        </w:rPr>
      </w:pPr>
      <w:r w:rsidRPr="00CF0211">
        <w:fldChar w:fldCharType="begin"/>
      </w:r>
      <w:r w:rsidR="00DA5601" w:rsidRPr="00BA6348">
        <w:instrText xml:space="preserve"> TOC \c "Figure" </w:instrText>
      </w:r>
      <w:r w:rsidRPr="00CF0211">
        <w:fldChar w:fldCharType="separate"/>
      </w:r>
      <w:r w:rsidR="008455DE">
        <w:t>Figure 1: Shore monitoring Mimic</w:t>
      </w:r>
      <w:r w:rsidR="008455DE">
        <w:tab/>
      </w:r>
      <w:r w:rsidR="008455DE">
        <w:fldChar w:fldCharType="begin"/>
      </w:r>
      <w:r w:rsidR="008455DE">
        <w:instrText xml:space="preserve"> PAGEREF _Toc415748776 \h </w:instrText>
      </w:r>
      <w:r w:rsidR="008455DE">
        <w:fldChar w:fldCharType="separate"/>
      </w:r>
      <w:r w:rsidR="008455DE">
        <w:t>16</w:t>
      </w:r>
      <w:r w:rsidR="008455DE">
        <w:fldChar w:fldCharType="end"/>
      </w:r>
    </w:p>
    <w:p w:rsidR="008455DE" w:rsidRDefault="008455DE">
      <w:pPr>
        <w:pStyle w:val="Lijstmetafbeeldingen"/>
        <w:rPr>
          <w:rFonts w:asciiTheme="minorHAnsi" w:eastAsiaTheme="minorEastAsia" w:hAnsiTheme="minorHAnsi" w:cstheme="minorBidi"/>
          <w:szCs w:val="22"/>
          <w:lang w:val="nl-NL" w:eastAsia="nl-NL"/>
        </w:rPr>
      </w:pPr>
      <w:r>
        <w:t>Figure 2: Field ID</w:t>
      </w:r>
      <w:r>
        <w:tab/>
      </w:r>
      <w:r>
        <w:fldChar w:fldCharType="begin"/>
      </w:r>
      <w:r>
        <w:instrText xml:space="preserve"> PAGEREF _Toc415748777 \h </w:instrText>
      </w:r>
      <w:r>
        <w:fldChar w:fldCharType="separate"/>
      </w:r>
      <w:r>
        <w:t>17</w:t>
      </w:r>
      <w:r>
        <w:fldChar w:fldCharType="end"/>
      </w:r>
    </w:p>
    <w:p w:rsidR="008455DE" w:rsidRDefault="008455DE">
      <w:pPr>
        <w:pStyle w:val="Lijstmetafbeeldingen"/>
        <w:rPr>
          <w:rFonts w:asciiTheme="minorHAnsi" w:eastAsiaTheme="minorEastAsia" w:hAnsiTheme="minorHAnsi" w:cstheme="minorBidi"/>
          <w:szCs w:val="22"/>
          <w:lang w:val="nl-NL" w:eastAsia="nl-NL"/>
        </w:rPr>
      </w:pPr>
      <w:r>
        <w:t>Figure 3: Choose an option</w:t>
      </w:r>
      <w:r>
        <w:tab/>
      </w:r>
      <w:r>
        <w:fldChar w:fldCharType="begin"/>
      </w:r>
      <w:r>
        <w:instrText xml:space="preserve"> PAGEREF _Toc415748778 \h </w:instrText>
      </w:r>
      <w:r>
        <w:fldChar w:fldCharType="separate"/>
      </w:r>
      <w:r>
        <w:t>17</w:t>
      </w:r>
      <w:r>
        <w:fldChar w:fldCharType="end"/>
      </w:r>
    </w:p>
    <w:p w:rsidR="004566D0" w:rsidRPr="00BA6348" w:rsidRDefault="00CF0211" w:rsidP="004566D0">
      <w:pPr>
        <w:pStyle w:val="Kop1"/>
        <w:numPr>
          <w:ilvl w:val="0"/>
          <w:numId w:val="0"/>
        </w:numPr>
      </w:pPr>
      <w:r>
        <w:fldChar w:fldCharType="end"/>
      </w:r>
      <w:bookmarkStart w:id="3" w:name="z_MarkPosition"/>
      <w:bookmarkStart w:id="4" w:name="_Toc415748756"/>
      <w:bookmarkEnd w:id="3"/>
      <w:r w:rsidR="0008554C" w:rsidRPr="00BA6348">
        <w:t>Tables</w:t>
      </w:r>
      <w:bookmarkEnd w:id="4"/>
    </w:p>
    <w:p w:rsidR="008455DE" w:rsidRDefault="00CF0211">
      <w:pPr>
        <w:pStyle w:val="Lijstmetafbeeldingen"/>
        <w:rPr>
          <w:rFonts w:asciiTheme="minorHAnsi" w:eastAsiaTheme="minorEastAsia" w:hAnsiTheme="minorHAnsi" w:cstheme="minorBidi"/>
          <w:szCs w:val="22"/>
          <w:lang w:val="nl-NL" w:eastAsia="nl-NL"/>
        </w:rPr>
      </w:pPr>
      <w:r w:rsidRPr="00CF0211">
        <w:rPr>
          <w:b/>
        </w:rPr>
        <w:fldChar w:fldCharType="begin"/>
      </w:r>
      <w:r w:rsidR="004566D0" w:rsidRPr="00BA6348">
        <w:rPr>
          <w:b/>
        </w:rPr>
        <w:instrText xml:space="preserve"> TOC \c "Table" </w:instrText>
      </w:r>
      <w:r w:rsidRPr="00CF0211">
        <w:rPr>
          <w:b/>
        </w:rPr>
        <w:fldChar w:fldCharType="separate"/>
      </w:r>
      <w:r w:rsidR="008455DE">
        <w:t>Table 1</w:t>
      </w:r>
      <w:r w:rsidR="008455DE">
        <w:noBreakHyphen/>
        <w:t>1: Devicelist Columns</w:t>
      </w:r>
      <w:r w:rsidR="008455DE">
        <w:tab/>
      </w:r>
      <w:r w:rsidR="008455DE">
        <w:fldChar w:fldCharType="begin"/>
      </w:r>
      <w:r w:rsidR="008455DE">
        <w:instrText xml:space="preserve"> PAGEREF _Toc415748779 \h </w:instrText>
      </w:r>
      <w:r w:rsidR="008455DE">
        <w:fldChar w:fldCharType="separate"/>
      </w:r>
      <w:r w:rsidR="008455DE">
        <w:t>10</w:t>
      </w:r>
      <w:r w:rsidR="008455DE">
        <w:fldChar w:fldCharType="end"/>
      </w:r>
    </w:p>
    <w:p w:rsidR="004566D0" w:rsidRPr="00BA6348" w:rsidRDefault="00CF0211" w:rsidP="004566D0">
      <w:pPr>
        <w:pStyle w:val="Kop1"/>
        <w:numPr>
          <w:ilvl w:val="0"/>
          <w:numId w:val="0"/>
        </w:numPr>
      </w:pPr>
      <w:r>
        <w:rPr>
          <w:rFonts w:eastAsia="Times New Roman" w:cs="Times New Roman"/>
          <w:b w:val="0"/>
          <w:noProof/>
          <w:sz w:val="22"/>
        </w:rPr>
        <w:fldChar w:fldCharType="end"/>
      </w:r>
      <w:r w:rsidR="00DA5601" w:rsidRPr="00BA6348">
        <w:br w:type="page"/>
      </w:r>
    </w:p>
    <w:p w:rsidR="00DA5601" w:rsidRPr="00BA6348" w:rsidRDefault="00DA5601" w:rsidP="000F200F">
      <w:pPr>
        <w:pStyle w:val="Text"/>
      </w:pPr>
    </w:p>
    <w:p w:rsidR="00DA5601" w:rsidRPr="00BA6348" w:rsidRDefault="00DA5601" w:rsidP="000F200F">
      <w:pPr>
        <w:pStyle w:val="Text"/>
      </w:pPr>
    </w:p>
    <w:p w:rsidR="00DA5601" w:rsidRPr="00BA6348" w:rsidRDefault="00DA5601" w:rsidP="000F200F">
      <w:pPr>
        <w:pStyle w:val="Text"/>
        <w:jc w:val="both"/>
        <w:rPr>
          <w:color w:val="000000"/>
        </w:rPr>
      </w:pPr>
    </w:p>
    <w:p w:rsidR="00DA5601" w:rsidRPr="00BA6348" w:rsidRDefault="00DA5601" w:rsidP="000F200F">
      <w:pPr>
        <w:pBdr>
          <w:top w:val="single" w:sz="6" w:space="1" w:color="auto"/>
          <w:left w:val="single" w:sz="6" w:space="1" w:color="auto"/>
          <w:bottom w:val="single" w:sz="6" w:space="1" w:color="auto"/>
          <w:right w:val="single" w:sz="6" w:space="1" w:color="auto"/>
        </w:pBdr>
        <w:ind w:left="567" w:right="708"/>
        <w:jc w:val="center"/>
        <w:rPr>
          <w:rFonts w:cs="Arial"/>
          <w:b/>
          <w:color w:val="000000"/>
          <w:sz w:val="24"/>
        </w:rPr>
      </w:pPr>
      <w:r w:rsidRPr="00BA6348">
        <w:rPr>
          <w:rFonts w:cs="Arial"/>
          <w:b/>
          <w:color w:val="000000"/>
          <w:sz w:val="24"/>
        </w:rPr>
        <w:t>NOTICE</w:t>
      </w:r>
    </w:p>
    <w:p w:rsidR="00DA5601" w:rsidRPr="00BA6348" w:rsidRDefault="00DA5601" w:rsidP="000F200F">
      <w:pPr>
        <w:pBdr>
          <w:top w:val="single" w:sz="6" w:space="1" w:color="auto"/>
          <w:left w:val="single" w:sz="6" w:space="1" w:color="auto"/>
          <w:bottom w:val="single" w:sz="6" w:space="1" w:color="auto"/>
          <w:right w:val="single" w:sz="6" w:space="1" w:color="auto"/>
        </w:pBdr>
        <w:ind w:left="567" w:right="708"/>
        <w:jc w:val="center"/>
        <w:rPr>
          <w:rFonts w:cs="Arial"/>
          <w:b/>
          <w:color w:val="000000"/>
          <w:sz w:val="24"/>
        </w:rPr>
      </w:pPr>
    </w:p>
    <w:p w:rsidR="00DA5601" w:rsidRPr="00BA6348" w:rsidRDefault="00DA5601" w:rsidP="000F200F">
      <w:pPr>
        <w:pBdr>
          <w:top w:val="single" w:sz="6" w:space="1" w:color="auto"/>
          <w:left w:val="single" w:sz="6" w:space="1" w:color="auto"/>
          <w:bottom w:val="single" w:sz="6" w:space="1" w:color="auto"/>
          <w:right w:val="single" w:sz="6" w:space="1" w:color="auto"/>
        </w:pBdr>
        <w:ind w:left="567" w:right="708"/>
        <w:jc w:val="center"/>
        <w:rPr>
          <w:rFonts w:cs="Arial"/>
          <w:b/>
          <w:color w:val="000000"/>
          <w:sz w:val="24"/>
        </w:rPr>
      </w:pPr>
      <w:r w:rsidRPr="00BA6348">
        <w:rPr>
          <w:rFonts w:cs="Arial"/>
          <w:b/>
          <w:color w:val="000000"/>
          <w:sz w:val="24"/>
        </w:rPr>
        <w:t xml:space="preserve">This document contains proprietary information. </w:t>
      </w:r>
    </w:p>
    <w:p w:rsidR="00DA5601" w:rsidRPr="00CA0364" w:rsidRDefault="00DA5601" w:rsidP="000F200F">
      <w:pPr>
        <w:pBdr>
          <w:top w:val="single" w:sz="6" w:space="1" w:color="auto"/>
          <w:left w:val="single" w:sz="6" w:space="1" w:color="auto"/>
          <w:bottom w:val="single" w:sz="6" w:space="1" w:color="auto"/>
          <w:right w:val="single" w:sz="6" w:space="1" w:color="auto"/>
        </w:pBdr>
        <w:ind w:left="567" w:right="708"/>
        <w:jc w:val="center"/>
        <w:rPr>
          <w:rFonts w:cs="Arial"/>
          <w:b/>
          <w:bCs/>
          <w:color w:val="000000"/>
          <w:sz w:val="24"/>
          <w:lang w:val="en-US"/>
        </w:rPr>
      </w:pPr>
      <w:r w:rsidRPr="00CA0364">
        <w:rPr>
          <w:rFonts w:cs="Arial"/>
          <w:b/>
          <w:bCs/>
          <w:color w:val="000000"/>
          <w:sz w:val="24"/>
          <w:lang w:val="en-US"/>
        </w:rPr>
        <w:t xml:space="preserve">No part of this document may be photocopied, reproduced or translated into another language without the prior written consent of </w:t>
      </w:r>
      <w:r w:rsidRPr="00CA0364">
        <w:rPr>
          <w:rFonts w:cs="Arial"/>
          <w:b/>
          <w:bCs/>
          <w:color w:val="000000"/>
          <w:sz w:val="24"/>
          <w:lang w:val="en-US"/>
        </w:rPr>
        <w:br/>
      </w:r>
      <w:r w:rsidR="006051E6">
        <w:rPr>
          <w:rFonts w:cs="Arial"/>
          <w:b/>
          <w:bCs/>
          <w:color w:val="000000"/>
          <w:sz w:val="24"/>
          <w:lang w:val="en-US"/>
        </w:rPr>
        <w:t>Imtech</w:t>
      </w:r>
      <w:r w:rsidRPr="00CA0364">
        <w:rPr>
          <w:rFonts w:cs="Arial"/>
          <w:b/>
          <w:bCs/>
          <w:color w:val="000000"/>
          <w:sz w:val="24"/>
          <w:lang w:val="en-US"/>
        </w:rPr>
        <w:t xml:space="preserve"> B.V.</w:t>
      </w:r>
    </w:p>
    <w:p w:rsidR="00DA5601" w:rsidRDefault="00DA5601" w:rsidP="000F200F">
      <w:pPr>
        <w:pStyle w:val="Bloktekst"/>
        <w:rPr>
          <w:rFonts w:cs="Arial"/>
          <w:color w:val="000000"/>
        </w:rPr>
      </w:pPr>
    </w:p>
    <w:p w:rsidR="00DA5601" w:rsidRDefault="00DA5601" w:rsidP="000F200F">
      <w:pPr>
        <w:pStyle w:val="Text"/>
        <w:jc w:val="both"/>
        <w:rPr>
          <w:color w:val="000000"/>
        </w:rPr>
      </w:pPr>
    </w:p>
    <w:p w:rsidR="00DA5601" w:rsidRDefault="00DA5601" w:rsidP="000F200F">
      <w:pPr>
        <w:pStyle w:val="Text"/>
      </w:pPr>
    </w:p>
    <w:p w:rsidR="00DA5601" w:rsidRDefault="00DA5601" w:rsidP="000F200F">
      <w:pPr>
        <w:pStyle w:val="Text"/>
      </w:pPr>
    </w:p>
    <w:p w:rsidR="00DA5601" w:rsidRDefault="00DA5601" w:rsidP="001B5B4B">
      <w:pPr>
        <w:pStyle w:val="Heading1noNr"/>
        <w:numPr>
          <w:ilvl w:val="0"/>
          <w:numId w:val="0"/>
        </w:numPr>
        <w:rPr>
          <w:lang w:val="en-US"/>
        </w:rPr>
      </w:pPr>
      <w:r>
        <w:br w:type="page"/>
      </w:r>
      <w:bookmarkStart w:id="5" w:name="_Toc285555368"/>
      <w:bookmarkStart w:id="6" w:name="_Toc415748757"/>
      <w:r>
        <w:lastRenderedPageBreak/>
        <w:t>References</w:t>
      </w:r>
      <w:bookmarkStart w:id="7" w:name="_Toc15373462"/>
      <w:bookmarkStart w:id="8" w:name="_Toc71091586"/>
      <w:bookmarkStart w:id="9" w:name="_Toc88449302"/>
      <w:bookmarkStart w:id="10" w:name="_Toc88449863"/>
      <w:bookmarkEnd w:id="5"/>
      <w:bookmarkEnd w:id="6"/>
    </w:p>
    <w:p w:rsidR="008A6C31" w:rsidRDefault="008A6C31" w:rsidP="000F200F">
      <w:pPr>
        <w:pStyle w:val="References"/>
        <w:numPr>
          <w:ilvl w:val="0"/>
          <w:numId w:val="0"/>
        </w:numPr>
        <w:ind w:left="360" w:hanging="360"/>
      </w:pPr>
    </w:p>
    <w:p w:rsidR="0087477D" w:rsidRPr="00BA6348" w:rsidRDefault="00EB4B80" w:rsidP="0087477D">
      <w:pPr>
        <w:pStyle w:val="References"/>
        <w:numPr>
          <w:ilvl w:val="0"/>
          <w:numId w:val="0"/>
        </w:numPr>
        <w:ind w:left="360" w:hanging="360"/>
        <w:rPr>
          <w:ins w:id="11" w:author="Unknown"/>
          <w:lang w:val="en-GB"/>
        </w:rPr>
      </w:pPr>
      <w:r>
        <w:rPr>
          <w:lang w:val="en-GB"/>
        </w:rPr>
        <w:t>N/A</w:t>
      </w:r>
    </w:p>
    <w:p w:rsidR="0087477D" w:rsidRPr="00BA6348" w:rsidRDefault="0087477D" w:rsidP="0087477D">
      <w:pPr>
        <w:pStyle w:val="References"/>
        <w:numPr>
          <w:ilvl w:val="0"/>
          <w:numId w:val="0"/>
        </w:numPr>
        <w:ind w:left="360" w:hanging="360"/>
        <w:rPr>
          <w:ins w:id="12" w:author="Unknown"/>
          <w:lang w:val="en-GB"/>
        </w:rPr>
      </w:pPr>
    </w:p>
    <w:p w:rsidR="0087477D" w:rsidRPr="00BA6348" w:rsidRDefault="0087477D" w:rsidP="0087477D">
      <w:pPr>
        <w:pStyle w:val="References"/>
        <w:numPr>
          <w:ilvl w:val="0"/>
          <w:numId w:val="0"/>
        </w:numPr>
        <w:ind w:left="360" w:hanging="360"/>
        <w:rPr>
          <w:ins w:id="13" w:author="Unknown"/>
          <w:lang w:val="en-GB"/>
        </w:rPr>
      </w:pPr>
    </w:p>
    <w:p w:rsidR="00DA5601" w:rsidRDefault="00DA5601" w:rsidP="001B5B4B">
      <w:pPr>
        <w:pStyle w:val="Heading1noNr"/>
        <w:numPr>
          <w:ilvl w:val="0"/>
          <w:numId w:val="0"/>
        </w:numPr>
      </w:pPr>
      <w:r w:rsidRPr="00BA6348">
        <w:br w:type="page"/>
      </w:r>
      <w:bookmarkStart w:id="14" w:name="_Ref210437134"/>
      <w:bookmarkStart w:id="15" w:name="_Toc210614733"/>
      <w:bookmarkStart w:id="16" w:name="_Toc415748758"/>
      <w:r>
        <w:lastRenderedPageBreak/>
        <w:t>Introduction</w:t>
      </w:r>
      <w:bookmarkEnd w:id="14"/>
      <w:bookmarkEnd w:id="15"/>
      <w:bookmarkEnd w:id="16"/>
    </w:p>
    <w:p w:rsidR="00DA5601" w:rsidRPr="00CA0364" w:rsidRDefault="00DA5601" w:rsidP="000F200F">
      <w:pPr>
        <w:rPr>
          <w:lang w:val="en-US"/>
        </w:rPr>
      </w:pPr>
    </w:p>
    <w:p w:rsidR="0087477D" w:rsidRDefault="00EB4B80" w:rsidP="0087477D">
      <w:pPr>
        <w:pStyle w:val="Plattetekst"/>
        <w:rPr>
          <w:ins w:id="17" w:author="Unknown"/>
        </w:rPr>
      </w:pPr>
      <w:r>
        <w:t>The shore-monitoring is a functionality of NavVision where you can monitor multiple ships in a single place where you can switch between these ships based on the location of the ship on the dock. This manual is to provide the engineers with the necessary information on how to set everything up within NavVision.</w:t>
      </w:r>
    </w:p>
    <w:p w:rsidR="00827FA7" w:rsidRDefault="00827FA7" w:rsidP="000F200F">
      <w:pPr>
        <w:pStyle w:val="Plattetekst"/>
      </w:pPr>
    </w:p>
    <w:p w:rsidR="00DA5601" w:rsidRDefault="002E35FD" w:rsidP="001B5B4B">
      <w:pPr>
        <w:pStyle w:val="Heading1noNr"/>
        <w:numPr>
          <w:ilvl w:val="0"/>
          <w:numId w:val="0"/>
        </w:numPr>
      </w:pPr>
      <w:bookmarkStart w:id="18" w:name="_Toc210614734"/>
      <w:bookmarkStart w:id="19" w:name="_Toc415748759"/>
      <w:r>
        <w:t xml:space="preserve">About the </w:t>
      </w:r>
      <w:r w:rsidR="0087477D">
        <w:t>Installation</w:t>
      </w:r>
      <w:r>
        <w:t xml:space="preserve"> M</w:t>
      </w:r>
      <w:r w:rsidR="00DA5601">
        <w:t>anual</w:t>
      </w:r>
      <w:bookmarkEnd w:id="18"/>
      <w:bookmarkEnd w:id="19"/>
    </w:p>
    <w:p w:rsidR="00DA5601" w:rsidRPr="00CA0364" w:rsidRDefault="00DA5601" w:rsidP="000F200F">
      <w:pPr>
        <w:rPr>
          <w:lang w:val="en-US"/>
        </w:rPr>
      </w:pPr>
    </w:p>
    <w:p w:rsidR="00DA5601" w:rsidRDefault="008A6C31" w:rsidP="000F200F">
      <w:pPr>
        <w:pStyle w:val="Plattetekst"/>
      </w:pPr>
      <w:r>
        <w:t>This</w:t>
      </w:r>
      <w:r w:rsidR="002E35FD">
        <w:t xml:space="preserve"> m</w:t>
      </w:r>
      <w:r w:rsidR="00DA5601">
        <w:t xml:space="preserve">anual contains the following </w:t>
      </w:r>
      <w:r w:rsidR="00F06842">
        <w:t>section</w:t>
      </w:r>
      <w:r w:rsidR="00DA5601">
        <w:t>s:</w:t>
      </w:r>
    </w:p>
    <w:p w:rsidR="0087477D" w:rsidRDefault="0087477D" w:rsidP="00B57335">
      <w:pPr>
        <w:pStyle w:val="Lijstalinea"/>
        <w:numPr>
          <w:ilvl w:val="0"/>
          <w:numId w:val="12"/>
        </w:numPr>
      </w:pPr>
      <w:r>
        <w:t>Chapter “Safety instructions” presents warning, caution and note information, which the user should pay attention to.</w:t>
      </w:r>
    </w:p>
    <w:p w:rsidR="0087477D" w:rsidRDefault="0087477D" w:rsidP="00B57335">
      <w:pPr>
        <w:pStyle w:val="Lijstalinea"/>
        <w:numPr>
          <w:ilvl w:val="0"/>
          <w:numId w:val="12"/>
        </w:numPr>
      </w:pPr>
      <w:r>
        <w:t>Chapter “Setting and adjustment” gives an instruction on how to set and adjust the serial interface.</w:t>
      </w:r>
    </w:p>
    <w:p w:rsidR="0087477D" w:rsidRPr="0087477D" w:rsidRDefault="0087477D" w:rsidP="00B57335">
      <w:pPr>
        <w:pStyle w:val="Lijstalinea"/>
        <w:numPr>
          <w:ilvl w:val="0"/>
          <w:numId w:val="12"/>
        </w:numPr>
        <w:rPr>
          <w:lang w:val="en-US"/>
        </w:rPr>
      </w:pPr>
      <w:r>
        <w:t>Chapter “Technical specifications” contains an overview of the main features and technical data</w:t>
      </w:r>
    </w:p>
    <w:p w:rsidR="0087477D" w:rsidRDefault="00101A3C" w:rsidP="0087477D">
      <w:pPr>
        <w:rPr>
          <w:lang w:val="en-US"/>
        </w:rPr>
      </w:pPr>
      <w:r>
        <w:rPr>
          <w:noProof/>
          <w:lang w:val="nl-NL" w:eastAsia="nl-NL"/>
        </w:rPr>
        <w:drawing>
          <wp:anchor distT="0" distB="0" distL="114300" distR="114300" simplePos="0" relativeHeight="251666432" behindDoc="0" locked="0" layoutInCell="1" allowOverlap="1">
            <wp:simplePos x="0" y="0"/>
            <wp:positionH relativeFrom="column">
              <wp:posOffset>10795</wp:posOffset>
            </wp:positionH>
            <wp:positionV relativeFrom="paragraph">
              <wp:posOffset>116840</wp:posOffset>
            </wp:positionV>
            <wp:extent cx="460375" cy="445770"/>
            <wp:effectExtent l="19050" t="0" r="0" b="0"/>
            <wp:wrapSquare wrapText="bothSides"/>
            <wp:docPr id="1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arning.png"/>
                    <pic:cNvPicPr/>
                  </pic:nvPicPr>
                  <pic:blipFill>
                    <a:blip r:embed="rId8" cstate="print"/>
                    <a:stretch>
                      <a:fillRect/>
                    </a:stretch>
                  </pic:blipFill>
                  <pic:spPr>
                    <a:xfrm>
                      <a:off x="0" y="0"/>
                      <a:ext cx="460375" cy="445770"/>
                    </a:xfrm>
                    <a:prstGeom prst="rect">
                      <a:avLst/>
                    </a:prstGeom>
                  </pic:spPr>
                </pic:pic>
              </a:graphicData>
            </a:graphic>
          </wp:anchor>
        </w:drawing>
      </w:r>
    </w:p>
    <w:p w:rsidR="00DA5601" w:rsidRPr="0087477D" w:rsidRDefault="00101A3C" w:rsidP="0087477D">
      <w:pPr>
        <w:rPr>
          <w:lang w:val="en-US"/>
        </w:rPr>
      </w:pPr>
      <w:r w:rsidRPr="00E531A9">
        <w:rPr>
          <w:color w:val="808080" w:themeColor="background1" w:themeShade="80"/>
          <w:lang w:val="en-US"/>
        </w:rPr>
        <w:t xml:space="preserve">For specific information on interfaces, but also in depth information on features, mentioned here or not, we refer you to their specific manuals which can be obtained through </w:t>
      </w:r>
      <w:proofErr w:type="spellStart"/>
      <w:r w:rsidRPr="00E531A9">
        <w:rPr>
          <w:color w:val="808080" w:themeColor="background1" w:themeShade="80"/>
          <w:lang w:val="en-US"/>
        </w:rPr>
        <w:t>Imtech</w:t>
      </w:r>
      <w:proofErr w:type="spellEnd"/>
      <w:r w:rsidRPr="00E531A9">
        <w:rPr>
          <w:color w:val="808080" w:themeColor="background1" w:themeShade="80"/>
          <w:lang w:val="en-US"/>
        </w:rPr>
        <w:t>.</w:t>
      </w:r>
      <w:r w:rsidR="00DA5601" w:rsidRPr="0087477D">
        <w:rPr>
          <w:lang w:val="en-US"/>
        </w:rPr>
        <w:br w:type="page"/>
      </w:r>
      <w:r w:rsidR="00DA5601" w:rsidRPr="0087477D">
        <w:rPr>
          <w:lang w:val="en-US"/>
        </w:rPr>
        <w:lastRenderedPageBreak/>
        <w:t>Abbreviations list</w:t>
      </w:r>
    </w:p>
    <w:p w:rsidR="002F2802" w:rsidRDefault="002F2802" w:rsidP="000F200F">
      <w:pPr>
        <w:rPr>
          <w:lang w:val="en-US"/>
        </w:rPr>
      </w:pPr>
    </w:p>
    <w:p w:rsidR="00DC7F98" w:rsidRPr="00CA0364" w:rsidRDefault="008455DE" w:rsidP="000F200F">
      <w:pPr>
        <w:rPr>
          <w:lang w:val="en-US"/>
        </w:rPr>
      </w:pPr>
      <w:r>
        <w:rPr>
          <w:lang w:val="en-US"/>
        </w:rPr>
        <w:t>SMS</w:t>
      </w:r>
      <w:r w:rsidR="00DC7F98">
        <w:rPr>
          <w:lang w:val="en-US"/>
        </w:rPr>
        <w:tab/>
      </w:r>
      <w:r w:rsidR="00DC7F98">
        <w:rPr>
          <w:lang w:val="en-US"/>
        </w:rPr>
        <w:tab/>
      </w:r>
      <w:r w:rsidR="00DC7F98">
        <w:rPr>
          <w:lang w:val="en-US"/>
        </w:rPr>
        <w:tab/>
      </w:r>
      <w:r>
        <w:rPr>
          <w:lang w:val="en-US"/>
        </w:rPr>
        <w:t>Shore Monitoring Protocol</w:t>
      </w:r>
    </w:p>
    <w:p w:rsidR="0087477D" w:rsidRPr="0087477D" w:rsidRDefault="0087477D" w:rsidP="0087477D">
      <w:pPr>
        <w:rPr>
          <w:lang w:val="en-US"/>
        </w:rPr>
      </w:pPr>
      <w:bookmarkStart w:id="20" w:name="_Ref211390692"/>
      <w:r w:rsidRPr="0087477D">
        <w:rPr>
          <w:lang w:val="en-US"/>
        </w:rPr>
        <w:t>IP</w:t>
      </w:r>
      <w:r w:rsidRPr="0087477D">
        <w:rPr>
          <w:lang w:val="en-US"/>
        </w:rPr>
        <w:tab/>
      </w:r>
      <w:r w:rsidRPr="0087477D">
        <w:rPr>
          <w:lang w:val="en-US"/>
        </w:rPr>
        <w:tab/>
      </w:r>
      <w:r w:rsidRPr="0087477D">
        <w:rPr>
          <w:lang w:val="en-US"/>
        </w:rPr>
        <w:tab/>
        <w:t>Internet Protocol</w:t>
      </w:r>
    </w:p>
    <w:p w:rsidR="0087477D" w:rsidRPr="0087477D" w:rsidRDefault="0087477D" w:rsidP="0087477D">
      <w:pPr>
        <w:rPr>
          <w:lang w:val="en-US"/>
        </w:rPr>
      </w:pPr>
      <w:r w:rsidRPr="0087477D">
        <w:rPr>
          <w:lang w:val="en-US"/>
        </w:rPr>
        <w:t>LAN</w:t>
      </w:r>
      <w:r w:rsidRPr="0087477D">
        <w:rPr>
          <w:lang w:val="en-US"/>
        </w:rPr>
        <w:tab/>
      </w:r>
      <w:r w:rsidRPr="0087477D">
        <w:rPr>
          <w:lang w:val="en-US"/>
        </w:rPr>
        <w:tab/>
      </w:r>
      <w:r w:rsidRPr="0087477D">
        <w:rPr>
          <w:lang w:val="en-US"/>
        </w:rPr>
        <w:tab/>
        <w:t>Local Area Network</w:t>
      </w:r>
    </w:p>
    <w:p w:rsidR="0087477D" w:rsidRPr="0087477D" w:rsidRDefault="0087477D" w:rsidP="0087477D">
      <w:pPr>
        <w:rPr>
          <w:lang w:val="en-US"/>
        </w:rPr>
      </w:pPr>
      <w:r w:rsidRPr="0087477D">
        <w:rPr>
          <w:lang w:val="en-US"/>
        </w:rPr>
        <w:t>N/A</w:t>
      </w:r>
      <w:r w:rsidRPr="0087477D">
        <w:rPr>
          <w:lang w:val="en-US"/>
        </w:rPr>
        <w:tab/>
      </w:r>
      <w:r w:rsidRPr="0087477D">
        <w:rPr>
          <w:lang w:val="en-US"/>
        </w:rPr>
        <w:tab/>
      </w:r>
      <w:r w:rsidRPr="0087477D">
        <w:rPr>
          <w:lang w:val="en-US"/>
        </w:rPr>
        <w:tab/>
        <w:t>Not Applicable</w:t>
      </w:r>
    </w:p>
    <w:p w:rsidR="00101A3C" w:rsidRDefault="00DA5601" w:rsidP="00101A3C">
      <w:pPr>
        <w:pStyle w:val="Heading1noNr"/>
        <w:numPr>
          <w:ilvl w:val="0"/>
          <w:numId w:val="0"/>
        </w:numPr>
      </w:pPr>
      <w:r>
        <w:br w:type="page"/>
      </w:r>
      <w:bookmarkStart w:id="21" w:name="_Toc400106150"/>
      <w:bookmarkStart w:id="22" w:name="_Toc415493544"/>
      <w:bookmarkStart w:id="23" w:name="_Toc415748760"/>
      <w:bookmarkEnd w:id="20"/>
      <w:r w:rsidR="00101A3C">
        <w:lastRenderedPageBreak/>
        <w:t>Safety instructions</w:t>
      </w:r>
      <w:bookmarkEnd w:id="21"/>
      <w:bookmarkEnd w:id="22"/>
      <w:bookmarkEnd w:id="23"/>
    </w:p>
    <w:p w:rsidR="00101A3C" w:rsidRPr="00CA0364" w:rsidRDefault="00101A3C" w:rsidP="00101A3C">
      <w:pPr>
        <w:rPr>
          <w:lang w:val="en-US"/>
        </w:rPr>
      </w:pPr>
    </w:p>
    <w:p w:rsidR="00101A3C" w:rsidRPr="00134B6A" w:rsidRDefault="00101A3C" w:rsidP="00101A3C">
      <w:pPr>
        <w:pStyle w:val="Plattetekst"/>
        <w:rPr>
          <w:i/>
        </w:rPr>
      </w:pPr>
      <w:r>
        <w:rPr>
          <w:bCs/>
          <w:i/>
          <w:noProof/>
          <w:lang w:val="nl-NL" w:eastAsia="nl-NL"/>
        </w:rPr>
        <w:drawing>
          <wp:anchor distT="0" distB="0" distL="114300" distR="114300" simplePos="0" relativeHeight="251661312" behindDoc="0" locked="0" layoutInCell="1" allowOverlap="1">
            <wp:simplePos x="0" y="0"/>
            <wp:positionH relativeFrom="column">
              <wp:posOffset>18415</wp:posOffset>
            </wp:positionH>
            <wp:positionV relativeFrom="paragraph">
              <wp:posOffset>0</wp:posOffset>
            </wp:positionV>
            <wp:extent cx="514350" cy="449580"/>
            <wp:effectExtent l="19050" t="0" r="0" b="0"/>
            <wp:wrapSquare wrapText="bothSides"/>
            <wp:docPr id="11"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critical.png"/>
                    <pic:cNvPicPr/>
                  </pic:nvPicPr>
                  <pic:blipFill>
                    <a:blip r:embed="rId9" cstate="print"/>
                    <a:stretch>
                      <a:fillRect/>
                    </a:stretch>
                  </pic:blipFill>
                  <pic:spPr>
                    <a:xfrm>
                      <a:off x="0" y="0"/>
                      <a:ext cx="514350" cy="449580"/>
                    </a:xfrm>
                    <a:prstGeom prst="rect">
                      <a:avLst/>
                    </a:prstGeom>
                  </pic:spPr>
                </pic:pic>
              </a:graphicData>
            </a:graphic>
          </wp:anchor>
        </w:drawing>
      </w:r>
      <w:r>
        <w:rPr>
          <w:i/>
        </w:rPr>
        <w:t xml:space="preserve">  </w:t>
      </w:r>
      <w:r w:rsidRPr="00134B6A">
        <w:rPr>
          <w:i/>
          <w:lang w:val="en-US"/>
        </w:rPr>
        <w:t>This section provides only a summary of the safety requirements an</w:t>
      </w:r>
      <w:r>
        <w:rPr>
          <w:i/>
          <w:lang w:val="en-US"/>
        </w:rPr>
        <w:t>d notes</w:t>
      </w:r>
      <w:r w:rsidRPr="00134B6A">
        <w:rPr>
          <w:i/>
          <w:lang w:val="en-US"/>
        </w:rPr>
        <w:t xml:space="preserve"> in the </w:t>
      </w:r>
      <w:r>
        <w:rPr>
          <w:i/>
          <w:lang w:val="en-US"/>
        </w:rPr>
        <w:t>following</w:t>
      </w:r>
      <w:r w:rsidRPr="00134B6A">
        <w:rPr>
          <w:i/>
          <w:lang w:val="en-US"/>
        </w:rPr>
        <w:t xml:space="preserve"> sections. To protect your health and prevent damage to the </w:t>
      </w:r>
      <w:r>
        <w:rPr>
          <w:i/>
          <w:lang w:val="en-US"/>
        </w:rPr>
        <w:t>AM(C)S equipment or vessel</w:t>
      </w:r>
      <w:r w:rsidRPr="00134B6A">
        <w:rPr>
          <w:i/>
          <w:lang w:val="en-US"/>
        </w:rPr>
        <w:t>, it is essential to read and carefully follow the safety instructions.</w:t>
      </w:r>
    </w:p>
    <w:p w:rsidR="00101A3C" w:rsidRPr="00CA0364" w:rsidRDefault="00101A3C" w:rsidP="00101A3C">
      <w:pPr>
        <w:rPr>
          <w:lang w:val="en-US"/>
        </w:rPr>
      </w:pPr>
    </w:p>
    <w:p w:rsidR="00101A3C" w:rsidRDefault="00101A3C" w:rsidP="00101A3C">
      <w:pPr>
        <w:pStyle w:val="Plattetekst"/>
      </w:pPr>
      <w:r>
        <w:t>The indications NOTE, CAUTION and WARNING have the following significance:</w:t>
      </w:r>
    </w:p>
    <w:p w:rsidR="00101A3C" w:rsidRDefault="00101A3C" w:rsidP="00101A3C">
      <w:pPr>
        <w:pStyle w:val="Plattetekst"/>
      </w:pPr>
      <w:r>
        <w:rPr>
          <w:noProof/>
          <w:lang w:val="nl-NL" w:eastAsia="nl-NL"/>
        </w:rPr>
        <w:drawing>
          <wp:anchor distT="0" distB="0" distL="114300" distR="114300" simplePos="0" relativeHeight="251662336" behindDoc="0" locked="0" layoutInCell="1" allowOverlap="1">
            <wp:simplePos x="0" y="0"/>
            <wp:positionH relativeFrom="column">
              <wp:posOffset>41275</wp:posOffset>
            </wp:positionH>
            <wp:positionV relativeFrom="paragraph">
              <wp:posOffset>240030</wp:posOffset>
            </wp:positionV>
            <wp:extent cx="449580" cy="449580"/>
            <wp:effectExtent l="19050" t="0" r="7620" b="0"/>
            <wp:wrapSquare wrapText="bothSides"/>
            <wp:docPr id="12"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arning.png"/>
                    <pic:cNvPicPr/>
                  </pic:nvPicPr>
                  <pic:blipFill>
                    <a:blip r:embed="rId8" cstate="print"/>
                    <a:stretch>
                      <a:fillRect/>
                    </a:stretch>
                  </pic:blipFill>
                  <pic:spPr>
                    <a:xfrm>
                      <a:off x="0" y="0"/>
                      <a:ext cx="449580" cy="449580"/>
                    </a:xfrm>
                    <a:prstGeom prst="rect">
                      <a:avLst/>
                    </a:prstGeom>
                  </pic:spPr>
                </pic:pic>
              </a:graphicData>
            </a:graphic>
          </wp:anchor>
        </w:drawing>
      </w:r>
    </w:p>
    <w:p w:rsidR="00101A3C" w:rsidRPr="00EA5D07" w:rsidRDefault="00101A3C" w:rsidP="00101A3C">
      <w:pPr>
        <w:rPr>
          <w:i/>
        </w:rPr>
      </w:pPr>
      <w:r>
        <w:rPr>
          <w:i/>
        </w:rPr>
        <w:t xml:space="preserve"> </w:t>
      </w:r>
      <w:r w:rsidRPr="00EA5D07">
        <w:rPr>
          <w:i/>
        </w:rPr>
        <w:t>NOTE:</w:t>
      </w:r>
      <w:r w:rsidRPr="00EA5D07">
        <w:rPr>
          <w:i/>
        </w:rPr>
        <w:br/>
        <w:t xml:space="preserve">An operating procedure, practice or condition etc., which it is </w:t>
      </w:r>
      <w:r>
        <w:rPr>
          <w:i/>
        </w:rPr>
        <w:t>important</w:t>
      </w:r>
      <w:r w:rsidRPr="00EA5D07">
        <w:rPr>
          <w:i/>
        </w:rPr>
        <w:t xml:space="preserve"> to emphasize.</w:t>
      </w:r>
    </w:p>
    <w:p w:rsidR="00101A3C" w:rsidRPr="00EA5D07" w:rsidRDefault="00101A3C" w:rsidP="00101A3C">
      <w:pPr>
        <w:rPr>
          <w:i/>
        </w:rPr>
      </w:pPr>
      <w:r>
        <w:rPr>
          <w:i/>
          <w:noProof/>
          <w:lang w:val="nl-NL" w:eastAsia="nl-NL"/>
        </w:rPr>
        <w:drawing>
          <wp:anchor distT="0" distB="0" distL="114300" distR="114300" simplePos="0" relativeHeight="251663360" behindDoc="0" locked="0" layoutInCell="1" allowOverlap="1">
            <wp:simplePos x="0" y="0"/>
            <wp:positionH relativeFrom="column">
              <wp:posOffset>41275</wp:posOffset>
            </wp:positionH>
            <wp:positionV relativeFrom="paragraph">
              <wp:posOffset>161290</wp:posOffset>
            </wp:positionV>
            <wp:extent cx="449580" cy="449580"/>
            <wp:effectExtent l="19050" t="0" r="7620" b="0"/>
            <wp:wrapSquare wrapText="bothSides"/>
            <wp:docPr id="13"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arning.png"/>
                    <pic:cNvPicPr/>
                  </pic:nvPicPr>
                  <pic:blipFill>
                    <a:blip r:embed="rId10" cstate="print"/>
                    <a:stretch>
                      <a:fillRect/>
                    </a:stretch>
                  </pic:blipFill>
                  <pic:spPr>
                    <a:xfrm>
                      <a:off x="0" y="0"/>
                      <a:ext cx="449580" cy="449580"/>
                    </a:xfrm>
                    <a:prstGeom prst="rect">
                      <a:avLst/>
                    </a:prstGeom>
                  </pic:spPr>
                </pic:pic>
              </a:graphicData>
            </a:graphic>
          </wp:anchor>
        </w:drawing>
      </w:r>
    </w:p>
    <w:p w:rsidR="00101A3C" w:rsidRPr="00EA5D07" w:rsidRDefault="00101A3C" w:rsidP="00101A3C">
      <w:pPr>
        <w:rPr>
          <w:i/>
        </w:rPr>
      </w:pPr>
      <w:r>
        <w:rPr>
          <w:i/>
        </w:rPr>
        <w:t xml:space="preserve"> </w:t>
      </w:r>
      <w:r w:rsidRPr="00EA5D07">
        <w:rPr>
          <w:i/>
        </w:rPr>
        <w:t>CAUTION:</w:t>
      </w:r>
    </w:p>
    <w:p w:rsidR="00101A3C" w:rsidRPr="00EA5D07" w:rsidRDefault="00101A3C" w:rsidP="00101A3C">
      <w:pPr>
        <w:rPr>
          <w:i/>
        </w:rPr>
      </w:pPr>
      <w:r w:rsidRPr="00EA5D07">
        <w:rPr>
          <w:i/>
        </w:rPr>
        <w:t xml:space="preserve">An operating procedure, practise or condition etc., which, if not strictly observed, may damage </w:t>
      </w:r>
      <w:r>
        <w:rPr>
          <w:i/>
        </w:rPr>
        <w:t xml:space="preserve">AM(C)S </w:t>
      </w:r>
      <w:r w:rsidRPr="00EA5D07">
        <w:rPr>
          <w:i/>
        </w:rPr>
        <w:t>equipment</w:t>
      </w:r>
      <w:r>
        <w:rPr>
          <w:i/>
        </w:rPr>
        <w:t xml:space="preserve"> or crash NavVision software</w:t>
      </w:r>
      <w:r w:rsidRPr="00EA5D07">
        <w:rPr>
          <w:i/>
        </w:rPr>
        <w:t>.</w:t>
      </w:r>
    </w:p>
    <w:p w:rsidR="00101A3C" w:rsidRPr="00EA5D07" w:rsidRDefault="00101A3C" w:rsidP="00101A3C">
      <w:pPr>
        <w:rPr>
          <w:i/>
        </w:rPr>
      </w:pPr>
    </w:p>
    <w:p w:rsidR="00101A3C" w:rsidRPr="00EA5D07" w:rsidRDefault="00101A3C" w:rsidP="00101A3C">
      <w:pPr>
        <w:rPr>
          <w:i/>
        </w:rPr>
      </w:pPr>
      <w:r>
        <w:rPr>
          <w:bCs/>
          <w:i/>
          <w:noProof/>
          <w:lang w:val="nl-NL" w:eastAsia="nl-NL"/>
        </w:rPr>
        <w:drawing>
          <wp:anchor distT="0" distB="0" distL="114300" distR="114300" simplePos="0" relativeHeight="251664384" behindDoc="0" locked="0" layoutInCell="1" allowOverlap="1">
            <wp:simplePos x="0" y="0"/>
            <wp:positionH relativeFrom="column">
              <wp:posOffset>8890</wp:posOffset>
            </wp:positionH>
            <wp:positionV relativeFrom="paragraph">
              <wp:posOffset>-1905</wp:posOffset>
            </wp:positionV>
            <wp:extent cx="513715" cy="449580"/>
            <wp:effectExtent l="19050" t="0" r="635" b="0"/>
            <wp:wrapSquare wrapText="bothSides"/>
            <wp:docPr id="14"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critical.png"/>
                    <pic:cNvPicPr/>
                  </pic:nvPicPr>
                  <pic:blipFill>
                    <a:blip r:embed="rId9" cstate="print"/>
                    <a:stretch>
                      <a:fillRect/>
                    </a:stretch>
                  </pic:blipFill>
                  <pic:spPr>
                    <a:xfrm>
                      <a:off x="0" y="0"/>
                      <a:ext cx="513715" cy="449580"/>
                    </a:xfrm>
                    <a:prstGeom prst="rect">
                      <a:avLst/>
                    </a:prstGeom>
                  </pic:spPr>
                </pic:pic>
              </a:graphicData>
            </a:graphic>
          </wp:anchor>
        </w:drawing>
      </w:r>
      <w:r>
        <w:rPr>
          <w:bCs/>
          <w:i/>
        </w:rPr>
        <w:t xml:space="preserve"> </w:t>
      </w:r>
      <w:r w:rsidRPr="00EA5D07">
        <w:rPr>
          <w:bCs/>
          <w:i/>
        </w:rPr>
        <w:t>WARNING:</w:t>
      </w:r>
    </w:p>
    <w:p w:rsidR="00DA5601" w:rsidRPr="00EA5D07" w:rsidRDefault="00101A3C" w:rsidP="00101A3C">
      <w:pPr>
        <w:pStyle w:val="Geenafstand"/>
      </w:pPr>
      <w:r w:rsidRPr="00EA5D07">
        <w:t>An operating procedure, practise or condition etc., which, if not carefully observed may result in personal injury</w:t>
      </w:r>
      <w:r>
        <w:t xml:space="preserve"> or damage to the vessel</w:t>
      </w:r>
      <w:r w:rsidRPr="00EA5D07">
        <w:t>.</w:t>
      </w:r>
    </w:p>
    <w:p w:rsidR="00DA5601" w:rsidRPr="00DD62DB" w:rsidRDefault="00DA5601" w:rsidP="001B5B4B">
      <w:pPr>
        <w:pStyle w:val="Heading1noNr"/>
        <w:numPr>
          <w:ilvl w:val="0"/>
          <w:numId w:val="0"/>
        </w:numPr>
      </w:pPr>
      <w:bookmarkStart w:id="24" w:name="_Toc259108766"/>
      <w:bookmarkStart w:id="25" w:name="_Toc260044235"/>
      <w:bookmarkStart w:id="26" w:name="_Toc270422019"/>
      <w:bookmarkStart w:id="27" w:name="_Toc415748761"/>
      <w:bookmarkEnd w:id="7"/>
      <w:bookmarkEnd w:id="8"/>
      <w:bookmarkEnd w:id="9"/>
      <w:bookmarkEnd w:id="10"/>
      <w:r w:rsidRPr="00E77B8E">
        <w:t>Revision</w:t>
      </w:r>
      <w:r>
        <w:t xml:space="preserve"> history</w:t>
      </w:r>
      <w:bookmarkEnd w:id="24"/>
      <w:bookmarkEnd w:id="25"/>
      <w:bookmarkEnd w:id="26"/>
      <w:bookmarkEnd w:id="27"/>
    </w:p>
    <w:p w:rsidR="00DA5601" w:rsidRDefault="00DA5601" w:rsidP="000F200F">
      <w:pPr>
        <w:pStyle w:val="Text"/>
      </w:pPr>
      <w:r>
        <w:t>Revisions issued since publication.</w:t>
      </w:r>
    </w:p>
    <w:p w:rsidR="00DA5601" w:rsidRDefault="00DA5601" w:rsidP="000F200F">
      <w:pPr>
        <w:pStyle w:val="Text"/>
      </w:pPr>
    </w:p>
    <w:tbl>
      <w:tblPr>
        <w:tblW w:w="9272" w:type="dxa"/>
        <w:tblInd w:w="8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85" w:type="dxa"/>
          <w:right w:w="85" w:type="dxa"/>
        </w:tblCellMar>
        <w:tblLook w:val="0000"/>
      </w:tblPr>
      <w:tblGrid>
        <w:gridCol w:w="852"/>
        <w:gridCol w:w="2550"/>
        <w:gridCol w:w="3858"/>
        <w:gridCol w:w="2012"/>
      </w:tblGrid>
      <w:tr w:rsidR="00DA5601" w:rsidTr="00D0691C">
        <w:tc>
          <w:tcPr>
            <w:tcW w:w="852" w:type="dxa"/>
            <w:shd w:val="clear" w:color="auto" w:fill="333333"/>
          </w:tcPr>
          <w:p w:rsidR="00DA5601" w:rsidRDefault="00DA5601" w:rsidP="000F200F">
            <w:pPr>
              <w:pStyle w:val="Text"/>
              <w:rPr>
                <w:b/>
              </w:rPr>
            </w:pPr>
            <w:r>
              <w:rPr>
                <w:b/>
              </w:rPr>
              <w:t>Issue</w:t>
            </w:r>
          </w:p>
        </w:tc>
        <w:tc>
          <w:tcPr>
            <w:tcW w:w="2550" w:type="dxa"/>
            <w:shd w:val="clear" w:color="auto" w:fill="333333"/>
          </w:tcPr>
          <w:p w:rsidR="00DA5601" w:rsidRDefault="00DA5601" w:rsidP="000F200F">
            <w:pPr>
              <w:pStyle w:val="Text"/>
              <w:rPr>
                <w:b/>
              </w:rPr>
            </w:pPr>
            <w:r>
              <w:rPr>
                <w:b/>
              </w:rPr>
              <w:t>Date</w:t>
            </w:r>
          </w:p>
        </w:tc>
        <w:tc>
          <w:tcPr>
            <w:tcW w:w="3858" w:type="dxa"/>
            <w:shd w:val="clear" w:color="auto" w:fill="333333"/>
          </w:tcPr>
          <w:p w:rsidR="00DA5601" w:rsidRDefault="00DA5601" w:rsidP="000F200F">
            <w:pPr>
              <w:pStyle w:val="Text"/>
              <w:rPr>
                <w:b/>
              </w:rPr>
            </w:pPr>
            <w:r>
              <w:rPr>
                <w:b/>
              </w:rPr>
              <w:t>Revision</w:t>
            </w:r>
          </w:p>
        </w:tc>
        <w:tc>
          <w:tcPr>
            <w:tcW w:w="2012" w:type="dxa"/>
            <w:shd w:val="clear" w:color="auto" w:fill="333333"/>
          </w:tcPr>
          <w:p w:rsidR="00DA5601" w:rsidRDefault="00DA5601" w:rsidP="000F200F">
            <w:pPr>
              <w:pStyle w:val="Text"/>
              <w:rPr>
                <w:b/>
              </w:rPr>
            </w:pPr>
            <w:r>
              <w:rPr>
                <w:b/>
              </w:rPr>
              <w:t>Reason</w:t>
            </w:r>
          </w:p>
        </w:tc>
      </w:tr>
      <w:tr w:rsidR="00DA5601" w:rsidTr="00D0691C">
        <w:tc>
          <w:tcPr>
            <w:tcW w:w="852" w:type="dxa"/>
          </w:tcPr>
          <w:p w:rsidR="00DA5601" w:rsidRDefault="00D0691C" w:rsidP="000F200F">
            <w:pPr>
              <w:pStyle w:val="Text"/>
            </w:pPr>
            <w:r>
              <w:t>2.1.1</w:t>
            </w:r>
          </w:p>
        </w:tc>
        <w:tc>
          <w:tcPr>
            <w:tcW w:w="2550" w:type="dxa"/>
          </w:tcPr>
          <w:p w:rsidR="00DA5601" w:rsidRDefault="00101A3C" w:rsidP="00101A3C">
            <w:pPr>
              <w:pStyle w:val="Text"/>
            </w:pPr>
            <w:r>
              <w:t>April 01</w:t>
            </w:r>
            <w:r w:rsidR="00D0691C">
              <w:t>, 201</w:t>
            </w:r>
            <w:r>
              <w:t>5</w:t>
            </w:r>
          </w:p>
        </w:tc>
        <w:tc>
          <w:tcPr>
            <w:tcW w:w="3858" w:type="dxa"/>
          </w:tcPr>
          <w:p w:rsidR="00DA5601" w:rsidRDefault="00D0691C" w:rsidP="000F200F">
            <w:pPr>
              <w:pStyle w:val="Text"/>
            </w:pPr>
            <w:r>
              <w:t>New version</w:t>
            </w:r>
          </w:p>
        </w:tc>
        <w:tc>
          <w:tcPr>
            <w:tcW w:w="2012" w:type="dxa"/>
          </w:tcPr>
          <w:p w:rsidR="00DA5601" w:rsidRDefault="0087477D" w:rsidP="000F200F">
            <w:pPr>
              <w:pStyle w:val="Text"/>
            </w:pPr>
            <w:r>
              <w:t>Initial new version</w:t>
            </w:r>
          </w:p>
        </w:tc>
      </w:tr>
    </w:tbl>
    <w:p w:rsidR="00DA5601" w:rsidRDefault="00DA5601" w:rsidP="000F200F">
      <w:pPr>
        <w:pStyle w:val="Text"/>
        <w:rPr>
          <w:lang w:val="en-US"/>
        </w:rPr>
      </w:pPr>
    </w:p>
    <w:p w:rsidR="00DA5601" w:rsidRDefault="00DA5601" w:rsidP="000F200F">
      <w:pPr>
        <w:pStyle w:val="Text"/>
        <w:rPr>
          <w:lang w:val="en-US"/>
        </w:rPr>
      </w:pPr>
    </w:p>
    <w:p w:rsidR="00DA5601" w:rsidRDefault="00DA5601" w:rsidP="000F200F">
      <w:pPr>
        <w:pStyle w:val="Text"/>
        <w:rPr>
          <w:lang w:val="en-US"/>
        </w:rPr>
      </w:pPr>
    </w:p>
    <w:p w:rsidR="00DA5601" w:rsidRDefault="00DA5601" w:rsidP="000F200F">
      <w:pPr>
        <w:pStyle w:val="Text"/>
        <w:rPr>
          <w:lang w:val="en-US"/>
        </w:rPr>
      </w:pPr>
    </w:p>
    <w:p w:rsidR="00DA5601" w:rsidRDefault="00DA5601" w:rsidP="000F200F">
      <w:pPr>
        <w:pStyle w:val="Text"/>
        <w:rPr>
          <w:lang w:val="en-US"/>
        </w:rPr>
      </w:pPr>
    </w:p>
    <w:p w:rsidR="00DA5601" w:rsidRDefault="00DA5601" w:rsidP="000F200F">
      <w:pPr>
        <w:pStyle w:val="Text"/>
        <w:rPr>
          <w:lang w:val="en-US"/>
        </w:rPr>
      </w:pPr>
    </w:p>
    <w:p w:rsidR="00020D41" w:rsidRDefault="00020D41">
      <w:pPr>
        <w:overflowPunct/>
        <w:autoSpaceDE/>
        <w:autoSpaceDN/>
        <w:adjustRightInd/>
        <w:textAlignment w:val="auto"/>
        <w:rPr>
          <w:rFonts w:eastAsiaTheme="majorEastAsia" w:cstheme="majorBidi"/>
          <w:b/>
          <w:sz w:val="32"/>
        </w:rPr>
      </w:pPr>
      <w:bookmarkStart w:id="28" w:name="_Toc257380430"/>
      <w:r>
        <w:br w:type="page"/>
      </w:r>
    </w:p>
    <w:bookmarkEnd w:id="28"/>
    <w:p w:rsidR="00DA5601" w:rsidRDefault="00DA5601" w:rsidP="000F200F">
      <w:pPr>
        <w:rPr>
          <w:lang w:val="en-US"/>
        </w:rPr>
      </w:pPr>
    </w:p>
    <w:p w:rsidR="00FE193B" w:rsidRDefault="00FE193B" w:rsidP="00FE193B">
      <w:pPr>
        <w:pStyle w:val="Kop1"/>
      </w:pPr>
      <w:bookmarkStart w:id="29" w:name="_Toc341863457"/>
      <w:bookmarkStart w:id="30" w:name="_Toc415748762"/>
      <w:r>
        <w:t>Setting</w:t>
      </w:r>
      <w:bookmarkEnd w:id="29"/>
      <w:r w:rsidR="00BD41AD">
        <w:t>s in the Devicelist/Sensorlist</w:t>
      </w:r>
      <w:bookmarkEnd w:id="30"/>
    </w:p>
    <w:p w:rsidR="00BD41AD" w:rsidRDefault="00BD41AD" w:rsidP="00BD41AD">
      <w:pPr>
        <w:pStyle w:val="Geenafstand"/>
      </w:pPr>
      <w:r>
        <w:t>In the devicelist you need to fill in the divers columns according to the specs given in the Sensorlist Manual. Besides that there are some type-specific settings that we will discuss here.</w:t>
      </w:r>
    </w:p>
    <w:p w:rsidR="00BD41AD" w:rsidRDefault="00BD41AD" w:rsidP="00BD41AD">
      <w:pPr>
        <w:pStyle w:val="Kop2"/>
      </w:pPr>
      <w:bookmarkStart w:id="31" w:name="_Toc415748763"/>
      <w:r>
        <w:t>Devicelist</w:t>
      </w:r>
      <w:bookmarkEnd w:id="31"/>
    </w:p>
    <w:p w:rsidR="00BD41AD" w:rsidRDefault="00BD41AD" w:rsidP="00BD41AD">
      <w:r>
        <w:t xml:space="preserve">The devicelist is the part of the sensorlist where you describe all the devices and interfaces with their respective settings. </w:t>
      </w:r>
    </w:p>
    <w:p w:rsidR="00EA0E75" w:rsidRDefault="00EA0E75" w:rsidP="00BD41AD"/>
    <w:p w:rsidR="00EA0E75" w:rsidRDefault="00EA0E75" w:rsidP="00EA0E75">
      <w:r>
        <w:t xml:space="preserve">The devicelist is separated in different columns which need to be filled with the right data. A few of the columns are optional and merely there for you to put your own comment. These columns are white. The other columns are almost all necessary for the proper working of the system and are </w:t>
      </w:r>
      <w:proofErr w:type="spellStart"/>
      <w:r>
        <w:t>colored</w:t>
      </w:r>
      <w:proofErr w:type="spellEnd"/>
      <w:r>
        <w:t xml:space="preserve"> differently. These </w:t>
      </w:r>
      <w:proofErr w:type="spellStart"/>
      <w:r>
        <w:t>colors</w:t>
      </w:r>
      <w:proofErr w:type="spellEnd"/>
      <w:r>
        <w:t xml:space="preserve"> belong to the different groups which can be divided into interface, port and device. Columns with the same </w:t>
      </w:r>
      <w:proofErr w:type="spellStart"/>
      <w:r>
        <w:t>color</w:t>
      </w:r>
      <w:proofErr w:type="spellEnd"/>
      <w:r>
        <w:t xml:space="preserve"> belong to the same group. </w:t>
      </w:r>
    </w:p>
    <w:p w:rsidR="00EA0E75" w:rsidRDefault="00EA0E75" w:rsidP="00BD41AD"/>
    <w:p w:rsidR="00EA0E75" w:rsidRDefault="00EA0E75" w:rsidP="00BD41AD">
      <w:r>
        <w:t>The following columns are in the devicelist:</w:t>
      </w:r>
    </w:p>
    <w:p w:rsidR="00EA0E75" w:rsidRDefault="00EA0E75" w:rsidP="00BD41AD"/>
    <w:tbl>
      <w:tblPr>
        <w:tblW w:w="0" w:type="auto"/>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tblPr>
      <w:tblGrid>
        <w:gridCol w:w="2197"/>
        <w:gridCol w:w="1268"/>
        <w:gridCol w:w="5715"/>
      </w:tblGrid>
      <w:tr w:rsidR="00EA0E75" w:rsidRPr="00A00367" w:rsidTr="00283D72">
        <w:tc>
          <w:tcPr>
            <w:tcW w:w="2197" w:type="dxa"/>
            <w:shd w:val="clear" w:color="auto" w:fill="333333"/>
          </w:tcPr>
          <w:p w:rsidR="00EA0E75" w:rsidRPr="00A00367" w:rsidRDefault="00EA0E75" w:rsidP="00283D72">
            <w:pPr>
              <w:rPr>
                <w:b/>
              </w:rPr>
            </w:pPr>
            <w:r>
              <w:rPr>
                <w:b/>
              </w:rPr>
              <w:t>Column</w:t>
            </w:r>
          </w:p>
        </w:tc>
        <w:tc>
          <w:tcPr>
            <w:tcW w:w="1268" w:type="dxa"/>
            <w:shd w:val="clear" w:color="auto" w:fill="333333"/>
          </w:tcPr>
          <w:p w:rsidR="00EA0E75" w:rsidRDefault="00EA0E75" w:rsidP="00283D72">
            <w:pPr>
              <w:rPr>
                <w:b/>
              </w:rPr>
            </w:pPr>
            <w:r>
              <w:rPr>
                <w:b/>
              </w:rPr>
              <w:t>Type</w:t>
            </w:r>
          </w:p>
        </w:tc>
        <w:tc>
          <w:tcPr>
            <w:tcW w:w="5715" w:type="dxa"/>
            <w:shd w:val="clear" w:color="auto" w:fill="333333"/>
          </w:tcPr>
          <w:p w:rsidR="00EA0E75" w:rsidRPr="00A00367" w:rsidRDefault="00EA0E75" w:rsidP="00283D72">
            <w:pPr>
              <w:rPr>
                <w:b/>
              </w:rPr>
            </w:pPr>
            <w:r>
              <w:rPr>
                <w:b/>
              </w:rPr>
              <w:t>Description</w:t>
            </w:r>
          </w:p>
        </w:tc>
      </w:tr>
      <w:tr w:rsidR="00EA0E75" w:rsidRPr="002C5A3C" w:rsidTr="00283D72">
        <w:tc>
          <w:tcPr>
            <w:tcW w:w="2197" w:type="dxa"/>
            <w:shd w:val="clear" w:color="auto" w:fill="auto"/>
          </w:tcPr>
          <w:p w:rsidR="00EA0E75" w:rsidRDefault="00EA0E75" w:rsidP="00283D72">
            <w:r>
              <w:t>Import Result</w:t>
            </w:r>
          </w:p>
        </w:tc>
        <w:tc>
          <w:tcPr>
            <w:tcW w:w="1268" w:type="dxa"/>
          </w:tcPr>
          <w:p w:rsidR="00EA0E75" w:rsidRDefault="00EA0E75" w:rsidP="00283D72">
            <w:r>
              <w:t>Text</w:t>
            </w:r>
          </w:p>
        </w:tc>
        <w:tc>
          <w:tcPr>
            <w:tcW w:w="5715" w:type="dxa"/>
            <w:shd w:val="clear" w:color="auto" w:fill="auto"/>
          </w:tcPr>
          <w:p w:rsidR="00EA0E75" w:rsidRDefault="00EA0E75" w:rsidP="00283D72">
            <w:pPr>
              <w:pStyle w:val="Lijstalinea"/>
              <w:ind w:left="0"/>
            </w:pPr>
            <w:r>
              <w:t xml:space="preserve">Checking value by NavVision </w:t>
            </w:r>
          </w:p>
        </w:tc>
      </w:tr>
      <w:tr w:rsidR="00EA0E75" w:rsidRPr="002C5A3C" w:rsidTr="00283D72">
        <w:tc>
          <w:tcPr>
            <w:tcW w:w="2197" w:type="dxa"/>
            <w:shd w:val="clear" w:color="auto" w:fill="auto"/>
          </w:tcPr>
          <w:p w:rsidR="00EA0E75" w:rsidRDefault="00EA0E75" w:rsidP="00283D72">
            <w:r>
              <w:t>ID</w:t>
            </w:r>
          </w:p>
        </w:tc>
        <w:tc>
          <w:tcPr>
            <w:tcW w:w="1268" w:type="dxa"/>
          </w:tcPr>
          <w:p w:rsidR="00EA0E75" w:rsidRDefault="00EA0E75" w:rsidP="00283D72">
            <w:r>
              <w:t>Text</w:t>
            </w:r>
          </w:p>
        </w:tc>
        <w:tc>
          <w:tcPr>
            <w:tcW w:w="5715" w:type="dxa"/>
            <w:shd w:val="clear" w:color="auto" w:fill="auto"/>
          </w:tcPr>
          <w:p w:rsidR="00EA0E75" w:rsidRDefault="00EA0E75" w:rsidP="00283D72">
            <w:pPr>
              <w:pStyle w:val="Lijstalinea"/>
              <w:ind w:left="0"/>
            </w:pPr>
            <w:r>
              <w:t>Any given ID you want or need.</w:t>
            </w:r>
          </w:p>
        </w:tc>
      </w:tr>
      <w:tr w:rsidR="00EA0E75" w:rsidRPr="002C5A3C" w:rsidTr="00283D72">
        <w:tc>
          <w:tcPr>
            <w:tcW w:w="2197" w:type="dxa"/>
            <w:shd w:val="clear" w:color="auto" w:fill="auto"/>
          </w:tcPr>
          <w:p w:rsidR="00EA0E75" w:rsidRPr="002C5A3C" w:rsidRDefault="00EA0E75" w:rsidP="00283D72">
            <w:r>
              <w:t>Device</w:t>
            </w:r>
          </w:p>
        </w:tc>
        <w:tc>
          <w:tcPr>
            <w:tcW w:w="1268" w:type="dxa"/>
          </w:tcPr>
          <w:p w:rsidR="00EA0E75" w:rsidRDefault="00EA0E75" w:rsidP="00283D72">
            <w:r>
              <w:t>Text</w:t>
            </w:r>
          </w:p>
        </w:tc>
        <w:tc>
          <w:tcPr>
            <w:tcW w:w="5715" w:type="dxa"/>
            <w:shd w:val="clear" w:color="auto" w:fill="auto"/>
          </w:tcPr>
          <w:p w:rsidR="00EA0E75" w:rsidRPr="00703CAA" w:rsidRDefault="00EA0E75" w:rsidP="00283D72">
            <w:pPr>
              <w:pStyle w:val="Lijstalinea"/>
              <w:ind w:left="0"/>
            </w:pPr>
            <w:r>
              <w:t xml:space="preserve">Identification of the device where the sensor/control or serial device is connected to. This text should be unique for each NavVision device. </w:t>
            </w:r>
            <w:r w:rsidRPr="00703CAA">
              <w:t xml:space="preserve">The </w:t>
            </w:r>
            <w:r>
              <w:t>text</w:t>
            </w:r>
            <w:r w:rsidRPr="00703CAA">
              <w:t xml:space="preserve"> is case sensitive</w:t>
            </w:r>
          </w:p>
        </w:tc>
      </w:tr>
      <w:tr w:rsidR="00EA0E75" w:rsidRPr="002C5A3C" w:rsidTr="00283D72">
        <w:tc>
          <w:tcPr>
            <w:tcW w:w="2197" w:type="dxa"/>
            <w:shd w:val="clear" w:color="auto" w:fill="auto"/>
          </w:tcPr>
          <w:p w:rsidR="00EA0E75" w:rsidRPr="002C5A3C" w:rsidRDefault="00EA0E75" w:rsidP="00283D72">
            <w:r>
              <w:t>Comment</w:t>
            </w:r>
          </w:p>
        </w:tc>
        <w:tc>
          <w:tcPr>
            <w:tcW w:w="1268" w:type="dxa"/>
          </w:tcPr>
          <w:p w:rsidR="00EA0E75" w:rsidRDefault="00EA0E75" w:rsidP="00283D72">
            <w:r>
              <w:t>Text</w:t>
            </w:r>
          </w:p>
        </w:tc>
        <w:tc>
          <w:tcPr>
            <w:tcW w:w="5715" w:type="dxa"/>
            <w:shd w:val="clear" w:color="auto" w:fill="auto"/>
          </w:tcPr>
          <w:p w:rsidR="00EA0E75" w:rsidRPr="002C5A3C" w:rsidRDefault="00EA0E75" w:rsidP="00283D72">
            <w:r>
              <w:t>Freely to add comment</w:t>
            </w:r>
          </w:p>
        </w:tc>
      </w:tr>
      <w:tr w:rsidR="00EA0E75" w:rsidRPr="002C5A3C" w:rsidTr="00283D72">
        <w:tc>
          <w:tcPr>
            <w:tcW w:w="2197" w:type="dxa"/>
            <w:shd w:val="clear" w:color="auto" w:fill="auto"/>
          </w:tcPr>
          <w:p w:rsidR="00EA0E75" w:rsidRPr="002C5A3C" w:rsidRDefault="00EA0E75" w:rsidP="00283D72">
            <w:r>
              <w:t>Location</w:t>
            </w:r>
          </w:p>
        </w:tc>
        <w:tc>
          <w:tcPr>
            <w:tcW w:w="1268" w:type="dxa"/>
          </w:tcPr>
          <w:p w:rsidR="00EA0E75" w:rsidRDefault="00EA0E75" w:rsidP="00283D72">
            <w:r>
              <w:t>Text</w:t>
            </w:r>
          </w:p>
        </w:tc>
        <w:tc>
          <w:tcPr>
            <w:tcW w:w="5715" w:type="dxa"/>
            <w:shd w:val="clear" w:color="auto" w:fill="auto"/>
          </w:tcPr>
          <w:p w:rsidR="00EA0E75" w:rsidRPr="002C5A3C" w:rsidRDefault="00EA0E75" w:rsidP="00283D72">
            <w:r w:rsidRPr="00703CAA">
              <w:t>Identification of the substation where the sensor</w:t>
            </w:r>
            <w:r>
              <w:t>/control</w:t>
            </w:r>
            <w:r w:rsidRPr="00703CAA">
              <w:t xml:space="preserve"> is connected to</w:t>
            </w:r>
            <w:r>
              <w:t xml:space="preserve"> in </w:t>
            </w:r>
            <w:r w:rsidRPr="00703CAA">
              <w:t xml:space="preserve">the </w:t>
            </w:r>
            <w:r>
              <w:t>NavVision</w:t>
            </w:r>
            <w:r w:rsidRPr="00703CAA">
              <w:t xml:space="preserve"> system. </w:t>
            </w:r>
            <w:r>
              <w:t>(i.e. ER or WH)</w:t>
            </w:r>
          </w:p>
        </w:tc>
      </w:tr>
      <w:tr w:rsidR="00EA0E75" w:rsidRPr="002C5A3C" w:rsidTr="00283D72">
        <w:tc>
          <w:tcPr>
            <w:tcW w:w="2197" w:type="dxa"/>
            <w:shd w:val="clear" w:color="auto" w:fill="auto"/>
          </w:tcPr>
          <w:p w:rsidR="00EA0E75" w:rsidRPr="002C5A3C" w:rsidRDefault="00EA0E75" w:rsidP="00283D72">
            <w:r>
              <w:t>Protocol</w:t>
            </w:r>
          </w:p>
        </w:tc>
        <w:tc>
          <w:tcPr>
            <w:tcW w:w="1268" w:type="dxa"/>
          </w:tcPr>
          <w:p w:rsidR="00EA0E75" w:rsidRDefault="00EA0E75" w:rsidP="00283D72">
            <w:r>
              <w:t>Select</w:t>
            </w:r>
          </w:p>
        </w:tc>
        <w:tc>
          <w:tcPr>
            <w:tcW w:w="5715" w:type="dxa"/>
            <w:shd w:val="clear" w:color="auto" w:fill="auto"/>
          </w:tcPr>
          <w:p w:rsidR="00EA0E75" w:rsidRPr="002C5A3C" w:rsidRDefault="00EA0E75" w:rsidP="00EA0E75">
            <w:r>
              <w:t xml:space="preserve">The protocol used for serial connections. </w:t>
            </w:r>
          </w:p>
        </w:tc>
      </w:tr>
      <w:tr w:rsidR="00EA0E75" w:rsidRPr="002C5A3C" w:rsidTr="00283D72">
        <w:tc>
          <w:tcPr>
            <w:tcW w:w="2197" w:type="dxa"/>
            <w:shd w:val="clear" w:color="auto" w:fill="auto"/>
          </w:tcPr>
          <w:p w:rsidR="00EA0E75" w:rsidRPr="002C5A3C" w:rsidRDefault="00EA0E75" w:rsidP="00283D72">
            <w:r>
              <w:t>Interface</w:t>
            </w:r>
          </w:p>
        </w:tc>
        <w:tc>
          <w:tcPr>
            <w:tcW w:w="1268" w:type="dxa"/>
          </w:tcPr>
          <w:p w:rsidR="00EA0E75" w:rsidRDefault="00EA0E75" w:rsidP="00283D72">
            <w:r>
              <w:t>Text</w:t>
            </w:r>
          </w:p>
          <w:p w:rsidR="00EA0E75" w:rsidRDefault="00EA0E75" w:rsidP="00283D72">
            <w:r>
              <w:t>(Index)</w:t>
            </w:r>
          </w:p>
        </w:tc>
        <w:tc>
          <w:tcPr>
            <w:tcW w:w="5715" w:type="dxa"/>
            <w:shd w:val="clear" w:color="auto" w:fill="auto"/>
          </w:tcPr>
          <w:p w:rsidR="00EA0E75" w:rsidRPr="002C5A3C" w:rsidRDefault="00EA0E75" w:rsidP="00EA0E75">
            <w:r>
              <w:t xml:space="preserve">Choose the appropriate interface to distinguish the different interfaces in the system </w:t>
            </w:r>
          </w:p>
        </w:tc>
      </w:tr>
      <w:tr w:rsidR="00EA0E75" w:rsidRPr="002C5A3C" w:rsidTr="00283D72">
        <w:tc>
          <w:tcPr>
            <w:tcW w:w="2197" w:type="dxa"/>
            <w:shd w:val="clear" w:color="auto" w:fill="auto"/>
          </w:tcPr>
          <w:p w:rsidR="00EA0E75" w:rsidRPr="002C5A3C" w:rsidRDefault="00EA0E75" w:rsidP="00283D72">
            <w:r>
              <w:t>Port</w:t>
            </w:r>
          </w:p>
        </w:tc>
        <w:tc>
          <w:tcPr>
            <w:tcW w:w="1268" w:type="dxa"/>
          </w:tcPr>
          <w:p w:rsidR="00EA0E75" w:rsidRDefault="00EA0E75" w:rsidP="00283D72">
            <w:pPr>
              <w:pStyle w:val="Lijstalinea"/>
              <w:ind w:left="0"/>
            </w:pPr>
            <w:r>
              <w:t>Value</w:t>
            </w:r>
          </w:p>
          <w:p w:rsidR="00EA0E75" w:rsidRDefault="00EA0E75" w:rsidP="00283D72">
            <w:r>
              <w:t>(Index)</w:t>
            </w:r>
          </w:p>
        </w:tc>
        <w:tc>
          <w:tcPr>
            <w:tcW w:w="5715" w:type="dxa"/>
            <w:shd w:val="clear" w:color="auto" w:fill="auto"/>
          </w:tcPr>
          <w:p w:rsidR="00EA0E75" w:rsidRPr="002C5A3C" w:rsidRDefault="00EA0E75" w:rsidP="00283D72">
            <w:r>
              <w:t>Port number on the NavVision interface. For MOXA serial servers it’s 1 or 2. On a WAGO it’s always 1.</w:t>
            </w:r>
          </w:p>
        </w:tc>
      </w:tr>
      <w:tr w:rsidR="00EA0E75" w:rsidRPr="002C5A3C" w:rsidTr="00283D72">
        <w:tc>
          <w:tcPr>
            <w:tcW w:w="2197" w:type="dxa"/>
            <w:shd w:val="clear" w:color="auto" w:fill="auto"/>
          </w:tcPr>
          <w:p w:rsidR="00EA0E75" w:rsidRPr="002C5A3C" w:rsidRDefault="00EA0E75" w:rsidP="00283D72">
            <w:r>
              <w:t>Source</w:t>
            </w:r>
          </w:p>
        </w:tc>
        <w:tc>
          <w:tcPr>
            <w:tcW w:w="1268" w:type="dxa"/>
          </w:tcPr>
          <w:p w:rsidR="00EA0E75" w:rsidRDefault="00EA0E75" w:rsidP="00283D72">
            <w:pPr>
              <w:pStyle w:val="Lijstalinea"/>
              <w:ind w:left="0"/>
            </w:pPr>
            <w:r>
              <w:t>Value</w:t>
            </w:r>
          </w:p>
          <w:p w:rsidR="00EA0E75" w:rsidRPr="002C5A3C" w:rsidRDefault="00EA0E75" w:rsidP="00283D72">
            <w:r>
              <w:t>(Index)</w:t>
            </w:r>
          </w:p>
        </w:tc>
        <w:tc>
          <w:tcPr>
            <w:tcW w:w="5715" w:type="dxa"/>
            <w:shd w:val="clear" w:color="auto" w:fill="auto"/>
          </w:tcPr>
          <w:p w:rsidR="00EA0E75" w:rsidRPr="002C5A3C" w:rsidRDefault="00EA0E75" w:rsidP="00283D72">
            <w:r>
              <w:t>Identification of multiple devices on a bus protocol. Used for example for Mod bus (ID byte) and CAN bus (SA byte). Default address is 1.</w:t>
            </w:r>
          </w:p>
        </w:tc>
      </w:tr>
      <w:tr w:rsidR="00EA0E75" w:rsidRPr="002C5A3C" w:rsidTr="00283D72">
        <w:tc>
          <w:tcPr>
            <w:tcW w:w="2197" w:type="dxa"/>
            <w:shd w:val="clear" w:color="auto" w:fill="auto"/>
          </w:tcPr>
          <w:p w:rsidR="00EA0E75" w:rsidRDefault="00EA0E75" w:rsidP="00283D72">
            <w:r>
              <w:t>Server</w:t>
            </w:r>
          </w:p>
        </w:tc>
        <w:tc>
          <w:tcPr>
            <w:tcW w:w="1268" w:type="dxa"/>
          </w:tcPr>
          <w:p w:rsidR="00EA0E75" w:rsidRDefault="00EA0E75" w:rsidP="00283D72">
            <w:pPr>
              <w:pStyle w:val="Lijstalinea"/>
              <w:ind w:left="0"/>
            </w:pPr>
            <w:r>
              <w:t>Text</w:t>
            </w:r>
          </w:p>
        </w:tc>
        <w:tc>
          <w:tcPr>
            <w:tcW w:w="5715" w:type="dxa"/>
            <w:shd w:val="clear" w:color="auto" w:fill="auto"/>
          </w:tcPr>
          <w:p w:rsidR="00EA0E75" w:rsidRDefault="00EA0E75" w:rsidP="00283D72">
            <w:r>
              <w:t xml:space="preserve">In some cases (like with OPC and </w:t>
            </w:r>
            <w:proofErr w:type="spellStart"/>
            <w:r>
              <w:t>WatchIO</w:t>
            </w:r>
            <w:proofErr w:type="spellEnd"/>
            <w:r>
              <w:t>), you need to specify a server name.</w:t>
            </w:r>
          </w:p>
        </w:tc>
      </w:tr>
      <w:tr w:rsidR="00EA0E75" w:rsidRPr="002C5A3C" w:rsidTr="00283D72">
        <w:tc>
          <w:tcPr>
            <w:tcW w:w="2197" w:type="dxa"/>
            <w:shd w:val="clear" w:color="auto" w:fill="auto"/>
          </w:tcPr>
          <w:p w:rsidR="00EA0E75" w:rsidRPr="002C5A3C" w:rsidRDefault="00EA0E75" w:rsidP="00283D72">
            <w:r>
              <w:t>Type</w:t>
            </w:r>
          </w:p>
        </w:tc>
        <w:tc>
          <w:tcPr>
            <w:tcW w:w="1268" w:type="dxa"/>
          </w:tcPr>
          <w:p w:rsidR="00EA0E75" w:rsidRDefault="00EA0E75" w:rsidP="00283D72">
            <w:pPr>
              <w:pStyle w:val="Lijstalinea"/>
              <w:ind w:left="0"/>
            </w:pPr>
            <w:r>
              <w:t>Text</w:t>
            </w:r>
          </w:p>
          <w:p w:rsidR="00EA0E75" w:rsidRPr="002C5A3C" w:rsidRDefault="00EA0E75" w:rsidP="00283D72">
            <w:r>
              <w:t>(Index)</w:t>
            </w:r>
          </w:p>
        </w:tc>
        <w:tc>
          <w:tcPr>
            <w:tcW w:w="5715" w:type="dxa"/>
            <w:shd w:val="clear" w:color="auto" w:fill="auto"/>
          </w:tcPr>
          <w:p w:rsidR="00EA0E75" w:rsidRPr="002C5A3C" w:rsidRDefault="00EA0E75" w:rsidP="00EA0E75">
            <w:r>
              <w:t xml:space="preserve">defines the type of module used to read/control the I/O. </w:t>
            </w:r>
          </w:p>
        </w:tc>
      </w:tr>
      <w:tr w:rsidR="00EA0E75" w:rsidRPr="002C5A3C" w:rsidTr="00283D72">
        <w:tc>
          <w:tcPr>
            <w:tcW w:w="2197" w:type="dxa"/>
            <w:shd w:val="clear" w:color="auto" w:fill="auto"/>
          </w:tcPr>
          <w:p w:rsidR="00EA0E75" w:rsidRPr="002C5A3C" w:rsidRDefault="00EA0E75" w:rsidP="00283D72">
            <w:r>
              <w:t>Speed</w:t>
            </w:r>
          </w:p>
        </w:tc>
        <w:tc>
          <w:tcPr>
            <w:tcW w:w="1268" w:type="dxa"/>
          </w:tcPr>
          <w:p w:rsidR="00EA0E75" w:rsidRDefault="00EA0E75" w:rsidP="00283D72">
            <w:pPr>
              <w:pStyle w:val="Lijstalinea"/>
              <w:ind w:left="0"/>
            </w:pPr>
            <w:r>
              <w:t>Value</w:t>
            </w:r>
          </w:p>
          <w:p w:rsidR="00EA0E75" w:rsidRPr="002C5A3C" w:rsidRDefault="00EA0E75" w:rsidP="00283D72">
            <w:r>
              <w:t>(Index)</w:t>
            </w:r>
          </w:p>
        </w:tc>
        <w:tc>
          <w:tcPr>
            <w:tcW w:w="5715" w:type="dxa"/>
            <w:shd w:val="clear" w:color="auto" w:fill="auto"/>
          </w:tcPr>
          <w:p w:rsidR="00EA0E75" w:rsidRPr="002C5A3C" w:rsidRDefault="00EA0E75" w:rsidP="00283D72">
            <w:r>
              <w:t xml:space="preserve">The </w:t>
            </w:r>
            <w:proofErr w:type="spellStart"/>
            <w:r>
              <w:t>Baudrate</w:t>
            </w:r>
            <w:proofErr w:type="spellEnd"/>
            <w:r>
              <w:t xml:space="preserve"> the device is communicating with. See devices manual for the appropriate speed.</w:t>
            </w:r>
          </w:p>
        </w:tc>
      </w:tr>
      <w:tr w:rsidR="00EA0E75" w:rsidRPr="002C5A3C" w:rsidTr="00283D72">
        <w:tc>
          <w:tcPr>
            <w:tcW w:w="2197" w:type="dxa"/>
            <w:shd w:val="clear" w:color="auto" w:fill="auto"/>
          </w:tcPr>
          <w:p w:rsidR="00EA0E75" w:rsidRPr="002C5A3C" w:rsidRDefault="00EA0E75" w:rsidP="00283D72">
            <w:proofErr w:type="spellStart"/>
            <w:r>
              <w:t>Datalink</w:t>
            </w:r>
            <w:proofErr w:type="spellEnd"/>
          </w:p>
        </w:tc>
        <w:tc>
          <w:tcPr>
            <w:tcW w:w="1268" w:type="dxa"/>
          </w:tcPr>
          <w:p w:rsidR="00EA0E75" w:rsidRDefault="00EA0E75" w:rsidP="00283D72">
            <w:r>
              <w:t>Value</w:t>
            </w:r>
          </w:p>
          <w:p w:rsidR="00EA0E75" w:rsidRPr="002C5A3C" w:rsidRDefault="00EA0E75" w:rsidP="00283D72">
            <w:r>
              <w:t>(Index)</w:t>
            </w:r>
          </w:p>
        </w:tc>
        <w:tc>
          <w:tcPr>
            <w:tcW w:w="5715" w:type="dxa"/>
            <w:shd w:val="clear" w:color="auto" w:fill="auto"/>
          </w:tcPr>
          <w:p w:rsidR="00EA0E75" w:rsidRPr="002C5A3C" w:rsidRDefault="00EA0E75" w:rsidP="00283D72">
            <w:r>
              <w:t xml:space="preserve">Defines the parity, </w:t>
            </w:r>
            <w:proofErr w:type="spellStart"/>
            <w:r>
              <w:t>databits</w:t>
            </w:r>
            <w:proofErr w:type="spellEnd"/>
            <w:r>
              <w:t xml:space="preserve"> and </w:t>
            </w:r>
            <w:proofErr w:type="spellStart"/>
            <w:r>
              <w:t>stopbit</w:t>
            </w:r>
            <w:proofErr w:type="spellEnd"/>
            <w:r>
              <w:t>. See devices manual for appropriate settings</w:t>
            </w:r>
          </w:p>
        </w:tc>
      </w:tr>
      <w:tr w:rsidR="00EA0E75" w:rsidRPr="002C5A3C" w:rsidTr="00283D72">
        <w:tc>
          <w:tcPr>
            <w:tcW w:w="2197" w:type="dxa"/>
            <w:shd w:val="clear" w:color="auto" w:fill="auto"/>
          </w:tcPr>
          <w:p w:rsidR="00EA0E75" w:rsidRPr="002C5A3C" w:rsidRDefault="00EA0E75" w:rsidP="00283D72">
            <w:r>
              <w:t>Hardware</w:t>
            </w:r>
          </w:p>
        </w:tc>
        <w:tc>
          <w:tcPr>
            <w:tcW w:w="1268" w:type="dxa"/>
          </w:tcPr>
          <w:p w:rsidR="00EA0E75" w:rsidRDefault="00EA0E75" w:rsidP="00283D72">
            <w:r>
              <w:t>Value</w:t>
            </w:r>
          </w:p>
          <w:p w:rsidR="00EA0E75" w:rsidRPr="002C5A3C" w:rsidRDefault="00EA0E75" w:rsidP="00283D72">
            <w:r>
              <w:t>(Index)</w:t>
            </w:r>
          </w:p>
        </w:tc>
        <w:tc>
          <w:tcPr>
            <w:tcW w:w="5715" w:type="dxa"/>
            <w:shd w:val="clear" w:color="auto" w:fill="auto"/>
          </w:tcPr>
          <w:p w:rsidR="00EA0E75" w:rsidRPr="002C5A3C" w:rsidRDefault="00EA0E75" w:rsidP="00283D72">
            <w:r>
              <w:t>Serial communication protocol</w:t>
            </w:r>
          </w:p>
        </w:tc>
      </w:tr>
      <w:tr w:rsidR="00EA0E75" w:rsidRPr="002C5A3C" w:rsidTr="00283D72">
        <w:tc>
          <w:tcPr>
            <w:tcW w:w="2197" w:type="dxa"/>
            <w:shd w:val="clear" w:color="auto" w:fill="auto"/>
          </w:tcPr>
          <w:p w:rsidR="00EA0E75" w:rsidRPr="002C5A3C" w:rsidRDefault="00EA0E75" w:rsidP="00283D72">
            <w:r>
              <w:t>Options</w:t>
            </w:r>
          </w:p>
        </w:tc>
        <w:tc>
          <w:tcPr>
            <w:tcW w:w="1268" w:type="dxa"/>
          </w:tcPr>
          <w:p w:rsidR="00EA0E75" w:rsidRDefault="00EA0E75" w:rsidP="00283D72">
            <w:r>
              <w:t>Text</w:t>
            </w:r>
          </w:p>
          <w:p w:rsidR="00EA0E75" w:rsidRPr="002C5A3C" w:rsidRDefault="00EA0E75" w:rsidP="00283D72">
            <w:r>
              <w:t>(comma separated)</w:t>
            </w:r>
          </w:p>
        </w:tc>
        <w:tc>
          <w:tcPr>
            <w:tcW w:w="5715" w:type="dxa"/>
            <w:shd w:val="clear" w:color="auto" w:fill="auto"/>
          </w:tcPr>
          <w:p w:rsidR="00EA0E75" w:rsidRPr="002C5A3C" w:rsidRDefault="00EA0E75" w:rsidP="007965A2">
            <w:r>
              <w:t>Divers special settings for various devices. See devices manual for need of these special demands</w:t>
            </w:r>
          </w:p>
        </w:tc>
      </w:tr>
      <w:tr w:rsidR="00EA0E75" w:rsidRPr="002C5A3C" w:rsidTr="00283D72">
        <w:tc>
          <w:tcPr>
            <w:tcW w:w="2197" w:type="dxa"/>
            <w:shd w:val="clear" w:color="auto" w:fill="auto"/>
          </w:tcPr>
          <w:p w:rsidR="00EA0E75" w:rsidRPr="002C5A3C" w:rsidRDefault="00EA0E75" w:rsidP="00283D72">
            <w:proofErr w:type="spellStart"/>
            <w:r>
              <w:lastRenderedPageBreak/>
              <w:t>IPAddressUp</w:t>
            </w:r>
            <w:proofErr w:type="spellEnd"/>
          </w:p>
        </w:tc>
        <w:tc>
          <w:tcPr>
            <w:tcW w:w="1268" w:type="dxa"/>
          </w:tcPr>
          <w:p w:rsidR="00EA0E75" w:rsidRPr="002C5A3C" w:rsidRDefault="00EA0E75" w:rsidP="00283D72">
            <w:r>
              <w:t>IP-address</w:t>
            </w:r>
          </w:p>
        </w:tc>
        <w:tc>
          <w:tcPr>
            <w:tcW w:w="5715" w:type="dxa"/>
            <w:shd w:val="clear" w:color="auto" w:fill="auto"/>
          </w:tcPr>
          <w:p w:rsidR="00EA0E75" w:rsidRPr="002C5A3C" w:rsidRDefault="00EA0E75" w:rsidP="007965A2">
            <w:r>
              <w:t>IP address of the NavVision interface that’s connected to the device or sensor/control. Up-</w:t>
            </w:r>
          </w:p>
        </w:tc>
      </w:tr>
      <w:tr w:rsidR="00EA0E75" w:rsidRPr="002C5A3C" w:rsidTr="00283D72">
        <w:tc>
          <w:tcPr>
            <w:tcW w:w="2197" w:type="dxa"/>
            <w:shd w:val="clear" w:color="auto" w:fill="auto"/>
          </w:tcPr>
          <w:p w:rsidR="00EA0E75" w:rsidRDefault="00EA0E75" w:rsidP="00283D72">
            <w:proofErr w:type="spellStart"/>
            <w:r>
              <w:t>MACAddressUp</w:t>
            </w:r>
            <w:proofErr w:type="spellEnd"/>
          </w:p>
        </w:tc>
        <w:tc>
          <w:tcPr>
            <w:tcW w:w="1268" w:type="dxa"/>
          </w:tcPr>
          <w:p w:rsidR="00EA0E75" w:rsidRPr="002C5A3C" w:rsidRDefault="00EA0E75" w:rsidP="00283D72">
            <w:r>
              <w:t>MAC-address</w:t>
            </w:r>
          </w:p>
        </w:tc>
        <w:tc>
          <w:tcPr>
            <w:tcW w:w="5715" w:type="dxa"/>
            <w:shd w:val="clear" w:color="auto" w:fill="auto"/>
          </w:tcPr>
          <w:p w:rsidR="00EA0E75" w:rsidRPr="002C5A3C" w:rsidRDefault="00EA0E75" w:rsidP="007965A2">
            <w:r>
              <w:t xml:space="preserve">MAC address of the NavVision interface that’s connected to the device or sensor/control. Up-side </w:t>
            </w:r>
          </w:p>
        </w:tc>
      </w:tr>
      <w:tr w:rsidR="00EA0E75" w:rsidRPr="002C5A3C" w:rsidTr="00283D72">
        <w:tc>
          <w:tcPr>
            <w:tcW w:w="2197" w:type="dxa"/>
            <w:shd w:val="clear" w:color="auto" w:fill="auto"/>
          </w:tcPr>
          <w:p w:rsidR="00EA0E75" w:rsidRDefault="00EA0E75" w:rsidP="00283D72">
            <w:proofErr w:type="spellStart"/>
            <w:r>
              <w:t>IPAddressDown</w:t>
            </w:r>
            <w:proofErr w:type="spellEnd"/>
          </w:p>
        </w:tc>
        <w:tc>
          <w:tcPr>
            <w:tcW w:w="1268" w:type="dxa"/>
          </w:tcPr>
          <w:p w:rsidR="00EA0E75" w:rsidRPr="002C5A3C" w:rsidRDefault="00EA0E75" w:rsidP="00283D72">
            <w:r>
              <w:t>IP-address</w:t>
            </w:r>
          </w:p>
        </w:tc>
        <w:tc>
          <w:tcPr>
            <w:tcW w:w="5715" w:type="dxa"/>
            <w:shd w:val="clear" w:color="auto" w:fill="auto"/>
          </w:tcPr>
          <w:p w:rsidR="00EA0E75" w:rsidRPr="002C5A3C" w:rsidRDefault="00EA0E75" w:rsidP="007965A2">
            <w:r>
              <w:t>IP address of the NavVision interface that’s connected to the device or sensor/control. Down-</w:t>
            </w:r>
          </w:p>
        </w:tc>
      </w:tr>
      <w:tr w:rsidR="00EA0E75" w:rsidRPr="002C5A3C" w:rsidTr="00283D72">
        <w:tc>
          <w:tcPr>
            <w:tcW w:w="2197" w:type="dxa"/>
            <w:shd w:val="clear" w:color="auto" w:fill="auto"/>
          </w:tcPr>
          <w:p w:rsidR="00EA0E75" w:rsidRDefault="00EA0E75" w:rsidP="00283D72">
            <w:proofErr w:type="spellStart"/>
            <w:r>
              <w:t>MACAddressDown</w:t>
            </w:r>
            <w:proofErr w:type="spellEnd"/>
          </w:p>
        </w:tc>
        <w:tc>
          <w:tcPr>
            <w:tcW w:w="1268" w:type="dxa"/>
          </w:tcPr>
          <w:p w:rsidR="00EA0E75" w:rsidRPr="002C5A3C" w:rsidRDefault="00EA0E75" w:rsidP="00283D72">
            <w:r>
              <w:t>MAC-address</w:t>
            </w:r>
          </w:p>
        </w:tc>
        <w:tc>
          <w:tcPr>
            <w:tcW w:w="5715" w:type="dxa"/>
            <w:shd w:val="clear" w:color="auto" w:fill="auto"/>
          </w:tcPr>
          <w:p w:rsidR="00EA0E75" w:rsidRPr="002C5A3C" w:rsidRDefault="00EA0E75" w:rsidP="007965A2">
            <w:r>
              <w:t xml:space="preserve">MAC address of the NavVision interface that’s connected to the device or sensor/control. Down-side </w:t>
            </w:r>
          </w:p>
        </w:tc>
      </w:tr>
      <w:tr w:rsidR="00EA0E75" w:rsidRPr="002C5A3C" w:rsidTr="00283D72">
        <w:tc>
          <w:tcPr>
            <w:tcW w:w="2197" w:type="dxa"/>
            <w:shd w:val="clear" w:color="auto" w:fill="auto"/>
          </w:tcPr>
          <w:p w:rsidR="00EA0E75" w:rsidRDefault="00EA0E75" w:rsidP="00283D72">
            <w:r>
              <w:t>Connection</w:t>
            </w:r>
          </w:p>
        </w:tc>
        <w:tc>
          <w:tcPr>
            <w:tcW w:w="1268" w:type="dxa"/>
          </w:tcPr>
          <w:p w:rsidR="00EA0E75" w:rsidRPr="002C5A3C" w:rsidRDefault="00EA0E75" w:rsidP="00283D72">
            <w:r>
              <w:t>Text</w:t>
            </w:r>
          </w:p>
        </w:tc>
        <w:tc>
          <w:tcPr>
            <w:tcW w:w="5715" w:type="dxa"/>
            <w:shd w:val="clear" w:color="auto" w:fill="auto"/>
          </w:tcPr>
          <w:p w:rsidR="00EA0E75" w:rsidRPr="002C5A3C" w:rsidRDefault="00EA0E75" w:rsidP="00283D72">
            <w:r>
              <w:t>Specify the device (see first column) to which this device is connected</w:t>
            </w:r>
          </w:p>
        </w:tc>
      </w:tr>
      <w:tr w:rsidR="00EA0E75" w:rsidRPr="002C5A3C" w:rsidTr="00283D72">
        <w:tc>
          <w:tcPr>
            <w:tcW w:w="2197" w:type="dxa"/>
            <w:shd w:val="clear" w:color="auto" w:fill="auto"/>
          </w:tcPr>
          <w:p w:rsidR="00EA0E75" w:rsidRDefault="00EA0E75" w:rsidP="00283D72">
            <w:r>
              <w:t>Connection Port</w:t>
            </w:r>
          </w:p>
        </w:tc>
        <w:tc>
          <w:tcPr>
            <w:tcW w:w="1268" w:type="dxa"/>
          </w:tcPr>
          <w:p w:rsidR="00EA0E75" w:rsidRPr="002C5A3C" w:rsidRDefault="00EA0E75" w:rsidP="00283D72">
            <w:r>
              <w:t>Value</w:t>
            </w:r>
          </w:p>
        </w:tc>
        <w:tc>
          <w:tcPr>
            <w:tcW w:w="5715" w:type="dxa"/>
            <w:shd w:val="clear" w:color="auto" w:fill="auto"/>
          </w:tcPr>
          <w:p w:rsidR="00EA0E75" w:rsidRPr="002C5A3C" w:rsidRDefault="00EA0E75" w:rsidP="00283D72">
            <w:r>
              <w:t>Specify the port on the device where this device is connected to</w:t>
            </w:r>
          </w:p>
        </w:tc>
      </w:tr>
      <w:tr w:rsidR="00EA0E75" w:rsidRPr="002C5A3C" w:rsidTr="00283D72">
        <w:tc>
          <w:tcPr>
            <w:tcW w:w="2197" w:type="dxa"/>
            <w:shd w:val="clear" w:color="auto" w:fill="auto"/>
          </w:tcPr>
          <w:p w:rsidR="00EA0E75" w:rsidRDefault="00EA0E75" w:rsidP="00283D72">
            <w:r>
              <w:t>Visible</w:t>
            </w:r>
          </w:p>
        </w:tc>
        <w:tc>
          <w:tcPr>
            <w:tcW w:w="1268" w:type="dxa"/>
          </w:tcPr>
          <w:p w:rsidR="00EA0E75" w:rsidRDefault="00EA0E75" w:rsidP="00283D72">
            <w:r>
              <w:t>Yes/No</w:t>
            </w:r>
          </w:p>
        </w:tc>
        <w:tc>
          <w:tcPr>
            <w:tcW w:w="5715" w:type="dxa"/>
            <w:shd w:val="clear" w:color="auto" w:fill="auto"/>
          </w:tcPr>
          <w:p w:rsidR="00EA0E75" w:rsidRDefault="00EA0E75" w:rsidP="00283D72">
            <w:r>
              <w:t>Non mandatory field to tell NavVision if the node needs to be visible in the network topology.</w:t>
            </w:r>
          </w:p>
        </w:tc>
      </w:tr>
    </w:tbl>
    <w:p w:rsidR="00EA0E75" w:rsidRDefault="00EA0E75" w:rsidP="00EA0E75">
      <w:pPr>
        <w:pStyle w:val="Onderschrift"/>
      </w:pPr>
      <w:bookmarkStart w:id="32" w:name="_Toc372808405"/>
      <w:bookmarkStart w:id="33" w:name="_Toc415748779"/>
      <w:r>
        <w:t xml:space="preserve">Table </w:t>
      </w:r>
      <w:fldSimple w:instr=" STYLEREF 1 \s ">
        <w:r w:rsidR="008455DE">
          <w:rPr>
            <w:noProof/>
          </w:rPr>
          <w:t>1</w:t>
        </w:r>
      </w:fldSimple>
      <w:r>
        <w:noBreakHyphen/>
      </w:r>
      <w:fldSimple w:instr=" SEQ Table \* ARABIC \s 1 ">
        <w:r w:rsidR="008455DE">
          <w:rPr>
            <w:noProof/>
          </w:rPr>
          <w:t>1</w:t>
        </w:r>
      </w:fldSimple>
      <w:r>
        <w:t>: Devicelist Columns</w:t>
      </w:r>
      <w:bookmarkEnd w:id="32"/>
      <w:bookmarkEnd w:id="33"/>
    </w:p>
    <w:p w:rsidR="00EA0E75" w:rsidRDefault="007965A2" w:rsidP="00BD41AD">
      <w:r>
        <w:t xml:space="preserve">The following columns are important for the </w:t>
      </w:r>
      <w:proofErr w:type="spellStart"/>
      <w:r>
        <w:t>ShoreMonitoring</w:t>
      </w:r>
      <w:proofErr w:type="spellEnd"/>
      <w:r>
        <w:t>:</w:t>
      </w:r>
    </w:p>
    <w:p w:rsidR="007965A2" w:rsidRDefault="007965A2" w:rsidP="00BD41AD"/>
    <w:p w:rsidR="007965A2" w:rsidRDefault="007965A2" w:rsidP="00B57335">
      <w:pPr>
        <w:pStyle w:val="Lijstalinea"/>
        <w:numPr>
          <w:ilvl w:val="0"/>
          <w:numId w:val="13"/>
        </w:numPr>
      </w:pPr>
      <w:r>
        <w:t>Protocol</w:t>
      </w:r>
    </w:p>
    <w:p w:rsidR="007965A2" w:rsidRDefault="007965A2" w:rsidP="00B57335">
      <w:pPr>
        <w:pStyle w:val="Lijstalinea"/>
        <w:numPr>
          <w:ilvl w:val="0"/>
          <w:numId w:val="13"/>
        </w:numPr>
      </w:pPr>
      <w:r>
        <w:t>Interface</w:t>
      </w:r>
    </w:p>
    <w:p w:rsidR="007965A2" w:rsidRDefault="007965A2" w:rsidP="00B57335">
      <w:pPr>
        <w:pStyle w:val="Lijstalinea"/>
        <w:numPr>
          <w:ilvl w:val="0"/>
          <w:numId w:val="13"/>
        </w:numPr>
      </w:pPr>
      <w:r>
        <w:t>Type</w:t>
      </w:r>
    </w:p>
    <w:p w:rsidR="007965A2" w:rsidRDefault="007965A2" w:rsidP="00B57335">
      <w:pPr>
        <w:pStyle w:val="Lijstalinea"/>
        <w:numPr>
          <w:ilvl w:val="0"/>
          <w:numId w:val="13"/>
        </w:numPr>
      </w:pPr>
      <w:r>
        <w:t>Options</w:t>
      </w:r>
    </w:p>
    <w:p w:rsidR="007965A2" w:rsidRDefault="007965A2" w:rsidP="00B57335">
      <w:pPr>
        <w:pStyle w:val="Lijstalinea"/>
        <w:numPr>
          <w:ilvl w:val="0"/>
          <w:numId w:val="13"/>
        </w:numPr>
      </w:pPr>
      <w:proofErr w:type="spellStart"/>
      <w:r>
        <w:t>IPAdressUP</w:t>
      </w:r>
      <w:proofErr w:type="spellEnd"/>
    </w:p>
    <w:p w:rsidR="007965A2" w:rsidRDefault="007965A2" w:rsidP="007965A2"/>
    <w:p w:rsidR="007965A2" w:rsidRDefault="007965A2" w:rsidP="007965A2">
      <w:pPr>
        <w:pStyle w:val="Kop3"/>
      </w:pPr>
      <w:bookmarkStart w:id="34" w:name="_Toc415748764"/>
      <w:r>
        <w:t>Protocol</w:t>
      </w:r>
      <w:bookmarkEnd w:id="34"/>
    </w:p>
    <w:p w:rsidR="007965A2" w:rsidRDefault="007965A2" w:rsidP="007965A2">
      <w:r>
        <w:t xml:space="preserve">For protocol you need to choose “Shore Monitoring” </w:t>
      </w:r>
    </w:p>
    <w:p w:rsidR="007965A2" w:rsidRDefault="007965A2" w:rsidP="007965A2"/>
    <w:p w:rsidR="007965A2" w:rsidRDefault="007965A2" w:rsidP="007965A2">
      <w:pPr>
        <w:pStyle w:val="Kop3"/>
      </w:pPr>
      <w:bookmarkStart w:id="35" w:name="_Toc415748765"/>
      <w:r>
        <w:t>Interface</w:t>
      </w:r>
      <w:bookmarkEnd w:id="35"/>
    </w:p>
    <w:p w:rsidR="007965A2" w:rsidRDefault="007965A2" w:rsidP="007965A2">
      <w:r>
        <w:t xml:space="preserve">As interface you choose “Network Serial xx” where xx is the number of the </w:t>
      </w:r>
      <w:proofErr w:type="spellStart"/>
      <w:r>
        <w:t>networkserial</w:t>
      </w:r>
      <w:proofErr w:type="spellEnd"/>
      <w:r>
        <w:t xml:space="preserve"> that is freely available.</w:t>
      </w:r>
    </w:p>
    <w:p w:rsidR="007965A2" w:rsidRDefault="007965A2" w:rsidP="007965A2"/>
    <w:p w:rsidR="007965A2" w:rsidRDefault="007965A2" w:rsidP="007965A2">
      <w:pPr>
        <w:pStyle w:val="Kop3"/>
      </w:pPr>
      <w:bookmarkStart w:id="36" w:name="_Toc415748766"/>
      <w:r>
        <w:t>Type</w:t>
      </w:r>
      <w:bookmarkEnd w:id="36"/>
    </w:p>
    <w:p w:rsidR="007965A2" w:rsidRDefault="007965A2" w:rsidP="007965A2">
      <w:r>
        <w:t xml:space="preserve">As Type you choose the “Serial TCP/IP Client” </w:t>
      </w:r>
    </w:p>
    <w:p w:rsidR="007965A2" w:rsidRDefault="007965A2" w:rsidP="007965A2"/>
    <w:p w:rsidR="007965A2" w:rsidRDefault="007965A2" w:rsidP="007965A2">
      <w:pPr>
        <w:pStyle w:val="Kop3"/>
      </w:pPr>
      <w:r>
        <w:t xml:space="preserve"> </w:t>
      </w:r>
      <w:bookmarkStart w:id="37" w:name="_Toc415748767"/>
      <w:r>
        <w:t>Options</w:t>
      </w:r>
      <w:bookmarkEnd w:id="37"/>
    </w:p>
    <w:p w:rsidR="007965A2" w:rsidRDefault="007965A2" w:rsidP="007965A2">
      <w:r>
        <w:t>The following options need to be filled (comma separated</w:t>
      </w:r>
      <w:r w:rsidR="00220E55">
        <w:t>):</w:t>
      </w:r>
    </w:p>
    <w:p w:rsidR="00220E55" w:rsidRDefault="00220E55" w:rsidP="007965A2"/>
    <w:p w:rsidR="00220E55" w:rsidRDefault="00220E55" w:rsidP="00B57335">
      <w:pPr>
        <w:pStyle w:val="Lijstalinea"/>
        <w:numPr>
          <w:ilvl w:val="0"/>
          <w:numId w:val="14"/>
        </w:numPr>
      </w:pPr>
      <w:r>
        <w:t>Registration=KINS (4 letter registration name of the vessel)</w:t>
      </w:r>
    </w:p>
    <w:p w:rsidR="00220E55" w:rsidRDefault="00220E55" w:rsidP="00B57335">
      <w:pPr>
        <w:pStyle w:val="Lijstalinea"/>
        <w:numPr>
          <w:ilvl w:val="0"/>
          <w:numId w:val="14"/>
        </w:numPr>
      </w:pPr>
      <w:r>
        <w:t>Timeout=120000 (connection timeout in milliseconds)</w:t>
      </w:r>
    </w:p>
    <w:p w:rsidR="00220E55" w:rsidRDefault="00220E55" w:rsidP="00B57335">
      <w:pPr>
        <w:pStyle w:val="Lijstalinea"/>
        <w:numPr>
          <w:ilvl w:val="0"/>
          <w:numId w:val="14"/>
        </w:numPr>
      </w:pPr>
      <w:r>
        <w:t>Interval=3000 (</w:t>
      </w:r>
      <w:proofErr w:type="spellStart"/>
      <w:r>
        <w:t>keepalive</w:t>
      </w:r>
      <w:proofErr w:type="spellEnd"/>
      <w:r>
        <w:t xml:space="preserve"> interval in milliseconds)</w:t>
      </w:r>
    </w:p>
    <w:p w:rsidR="00220E55" w:rsidRDefault="00220E55" w:rsidP="00B57335">
      <w:pPr>
        <w:pStyle w:val="Lijstalinea"/>
        <w:numPr>
          <w:ilvl w:val="0"/>
          <w:numId w:val="14"/>
        </w:numPr>
      </w:pPr>
      <w:proofErr w:type="spellStart"/>
      <w:r>
        <w:t>NoUsePriority</w:t>
      </w:r>
      <w:proofErr w:type="spellEnd"/>
      <w:r>
        <w:t xml:space="preserve"> (define this to disable sending alarm priority to SMS)</w:t>
      </w:r>
    </w:p>
    <w:p w:rsidR="000648C5" w:rsidRDefault="000648C5" w:rsidP="000648C5"/>
    <w:p w:rsidR="000648C5" w:rsidRDefault="000648C5" w:rsidP="000648C5">
      <w:pPr>
        <w:pStyle w:val="Kop3"/>
      </w:pPr>
      <w:bookmarkStart w:id="38" w:name="_Toc415748768"/>
      <w:proofErr w:type="spellStart"/>
      <w:r>
        <w:t>IPAddressUP</w:t>
      </w:r>
      <w:bookmarkEnd w:id="38"/>
      <w:proofErr w:type="spellEnd"/>
    </w:p>
    <w:p w:rsidR="000648C5" w:rsidRDefault="000648C5" w:rsidP="000648C5">
      <w:r>
        <w:t xml:space="preserve">Here you need to fill in an IP-address as well as a port-number (172.16.1.123:9000). The port-number is mandatory. If possible we recommend to use the </w:t>
      </w:r>
      <w:proofErr w:type="spellStart"/>
      <w:r>
        <w:t>LocalHost</w:t>
      </w:r>
      <w:proofErr w:type="spellEnd"/>
      <w:r>
        <w:t xml:space="preserve"> (127.0.0.1).</w:t>
      </w:r>
    </w:p>
    <w:p w:rsidR="001625C8" w:rsidRDefault="001625C8" w:rsidP="000648C5"/>
    <w:p w:rsidR="001625C8" w:rsidRDefault="001625C8" w:rsidP="000648C5"/>
    <w:p w:rsidR="001625C8" w:rsidRDefault="001625C8" w:rsidP="000648C5"/>
    <w:p w:rsidR="001625C8" w:rsidRDefault="001625C8" w:rsidP="001625C8">
      <w:pPr>
        <w:pStyle w:val="Kop2"/>
      </w:pPr>
      <w:bookmarkStart w:id="39" w:name="_Toc415748769"/>
      <w:r>
        <w:t>Sensorlist</w:t>
      </w:r>
      <w:bookmarkEnd w:id="39"/>
    </w:p>
    <w:p w:rsidR="001625C8" w:rsidRDefault="00101A3C" w:rsidP="001625C8">
      <w:r>
        <w:t xml:space="preserve">Every line in the sensorlist is a </w:t>
      </w:r>
      <w:proofErr w:type="spellStart"/>
      <w:r>
        <w:t>SensorID</w:t>
      </w:r>
      <w:proofErr w:type="spellEnd"/>
      <w:r>
        <w:t xml:space="preserve">. If a field in the sensorlist has multiple functions there are more lines for the same field. In this case the field will get more </w:t>
      </w:r>
      <w:proofErr w:type="spellStart"/>
      <w:r>
        <w:t>SensorID’s</w:t>
      </w:r>
      <w:proofErr w:type="spellEnd"/>
      <w:r>
        <w:t xml:space="preserve">. </w:t>
      </w:r>
    </w:p>
    <w:p w:rsidR="00101A3C" w:rsidRDefault="00101A3C" w:rsidP="001625C8"/>
    <w:p w:rsidR="00101A3C" w:rsidRDefault="00101A3C" w:rsidP="001625C8">
      <w:r>
        <w:t xml:space="preserve">If the field is an </w:t>
      </w:r>
      <w:proofErr w:type="spellStart"/>
      <w:r>
        <w:t>alarmfield</w:t>
      </w:r>
      <w:proofErr w:type="spellEnd"/>
      <w:r>
        <w:t xml:space="preserve"> and an alarm appears, the </w:t>
      </w:r>
      <w:proofErr w:type="spellStart"/>
      <w:r>
        <w:t>SensorID</w:t>
      </w:r>
      <w:proofErr w:type="spellEnd"/>
      <w:r>
        <w:t xml:space="preserve"> will be sent to the SMS as an </w:t>
      </w:r>
      <w:proofErr w:type="spellStart"/>
      <w:r>
        <w:t>ElementID</w:t>
      </w:r>
      <w:proofErr w:type="spellEnd"/>
      <w:r>
        <w:t xml:space="preserve">. With multiple </w:t>
      </w:r>
      <w:proofErr w:type="spellStart"/>
      <w:r>
        <w:t>SensorID’s</w:t>
      </w:r>
      <w:proofErr w:type="spellEnd"/>
      <w:r>
        <w:t xml:space="preserve"> for the same field these will be sent comma-separated. </w:t>
      </w:r>
    </w:p>
    <w:p w:rsidR="00101A3C" w:rsidRDefault="00101A3C" w:rsidP="001625C8"/>
    <w:p w:rsidR="00E3464E" w:rsidRDefault="00E3464E" w:rsidP="001625C8">
      <w:r>
        <w:rPr>
          <w:noProof/>
          <w:lang w:val="nl-NL" w:eastAsia="nl-NL"/>
        </w:rPr>
        <w:drawing>
          <wp:anchor distT="0" distB="0" distL="114300" distR="114300" simplePos="0" relativeHeight="251659264" behindDoc="0" locked="0" layoutInCell="1" allowOverlap="1">
            <wp:simplePos x="0" y="0"/>
            <wp:positionH relativeFrom="column">
              <wp:posOffset>-8255</wp:posOffset>
            </wp:positionH>
            <wp:positionV relativeFrom="paragraph">
              <wp:posOffset>31115</wp:posOffset>
            </wp:positionV>
            <wp:extent cx="455295" cy="445770"/>
            <wp:effectExtent l="19050" t="0" r="1905" b="0"/>
            <wp:wrapSquare wrapText="bothSides"/>
            <wp:docPr id="10"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arning.png"/>
                    <pic:cNvPicPr/>
                  </pic:nvPicPr>
                  <pic:blipFill>
                    <a:blip r:embed="rId8" cstate="print"/>
                    <a:stretch>
                      <a:fillRect/>
                    </a:stretch>
                  </pic:blipFill>
                  <pic:spPr>
                    <a:xfrm>
                      <a:off x="0" y="0"/>
                      <a:ext cx="455295" cy="445770"/>
                    </a:xfrm>
                    <a:prstGeom prst="rect">
                      <a:avLst/>
                    </a:prstGeom>
                  </pic:spPr>
                </pic:pic>
              </a:graphicData>
            </a:graphic>
          </wp:anchor>
        </w:drawing>
      </w:r>
    </w:p>
    <w:p w:rsidR="00101A3C" w:rsidRDefault="00E3464E" w:rsidP="001625C8">
      <w:r>
        <w:t>All alarms from the NavVision system on board, that will normally appear in the Alarm-Mimic, will be sent to the SMS.</w:t>
      </w:r>
    </w:p>
    <w:p w:rsidR="00E3464E" w:rsidRDefault="00E3464E" w:rsidP="001625C8"/>
    <w:p w:rsidR="00E3464E" w:rsidRDefault="006C453D" w:rsidP="006C453D">
      <w:pPr>
        <w:pStyle w:val="Kop1"/>
      </w:pPr>
      <w:bookmarkStart w:id="40" w:name="_Toc415748770"/>
      <w:r>
        <w:t>Valuestate.ini and selection values</w:t>
      </w:r>
      <w:bookmarkEnd w:id="40"/>
    </w:p>
    <w:p w:rsidR="006C453D" w:rsidRDefault="006C453D" w:rsidP="006C453D">
      <w:pPr>
        <w:pStyle w:val="Kop2"/>
      </w:pPr>
      <w:bookmarkStart w:id="41" w:name="_Toc415748771"/>
      <w:r>
        <w:t>Introduction</w:t>
      </w:r>
      <w:bookmarkEnd w:id="41"/>
    </w:p>
    <w:p w:rsidR="0029448D" w:rsidRDefault="0029448D" w:rsidP="006C453D">
      <w:r>
        <w:t xml:space="preserve">The Valuestate.ini is an </w:t>
      </w:r>
      <w:proofErr w:type="spellStart"/>
      <w:r>
        <w:t>ini</w:t>
      </w:r>
      <w:proofErr w:type="spellEnd"/>
      <w:r>
        <w:t>-file that can have a setup to trigger multiple choices or enumerations for a specific (value)field. It is not a standard file within NavVision. Once you need it, you will have to create it in the right folder. If there is already a Valuestate.ini you can adjust that with a special chapter for the Shore Monitoring.</w:t>
      </w:r>
    </w:p>
    <w:p w:rsidR="006F2BDF" w:rsidRDefault="006F2BDF" w:rsidP="006C453D"/>
    <w:p w:rsidR="006F2BDF" w:rsidRDefault="006F2BDF" w:rsidP="006F2BDF">
      <w:pPr>
        <w:pStyle w:val="Kop2"/>
      </w:pPr>
      <w:bookmarkStart w:id="42" w:name="_Toc415748772"/>
      <w:r>
        <w:t>Valustate.ini</w:t>
      </w:r>
      <w:bookmarkEnd w:id="42"/>
      <w:r>
        <w:t xml:space="preserve"> </w:t>
      </w:r>
    </w:p>
    <w:p w:rsidR="006F2BDF" w:rsidRDefault="006F2BDF" w:rsidP="006F2BDF">
      <w:r>
        <w:t>If there is not a valuestate.ini yet, you will have to create one. You can do this by creating a new text document in your windows-environment. Rename the text document to “ValueState.uc.ini” (case sensitive). Now you have your new Valuestate.ini. Make sure that you place it in the NavVision&gt;</w:t>
      </w:r>
      <w:proofErr w:type="spellStart"/>
      <w:r>
        <w:t>Config</w:t>
      </w:r>
      <w:proofErr w:type="spellEnd"/>
      <w:r>
        <w:t>&gt;Network-folder.</w:t>
      </w:r>
    </w:p>
    <w:p w:rsidR="006F2BDF" w:rsidRDefault="006F2BDF" w:rsidP="006F2BDF"/>
    <w:p w:rsidR="006F2BDF" w:rsidRDefault="00283D72" w:rsidP="00283D72">
      <w:pPr>
        <w:pStyle w:val="Kop3"/>
      </w:pPr>
      <w:bookmarkStart w:id="43" w:name="_Toc415748773"/>
      <w:r>
        <w:t>Chapters</w:t>
      </w:r>
      <w:bookmarkEnd w:id="43"/>
    </w:p>
    <w:p w:rsidR="00283D72" w:rsidRDefault="00283D72" w:rsidP="00283D72">
      <w:r>
        <w:t>If it is an existing Valuestate.ini than you can add the following chapter. If it is a new and empty file you just start on the top.</w:t>
      </w:r>
    </w:p>
    <w:p w:rsidR="00283D72" w:rsidRDefault="00283D72" w:rsidP="00283D72">
      <w:r>
        <w:t>The chapter that you need to create is the following including the brackets and case sensitive:</w:t>
      </w:r>
    </w:p>
    <w:p w:rsidR="00283D72" w:rsidRDefault="00283D72" w:rsidP="00283D72"/>
    <w:p w:rsidR="00283D72" w:rsidRDefault="00283D72" w:rsidP="00B57335">
      <w:pPr>
        <w:pStyle w:val="Lijstalinea"/>
        <w:numPr>
          <w:ilvl w:val="0"/>
          <w:numId w:val="19"/>
        </w:numPr>
      </w:pPr>
      <w:r>
        <w:t>[</w:t>
      </w:r>
      <w:proofErr w:type="spellStart"/>
      <w:r>
        <w:t>ShoreMonitoring</w:t>
      </w:r>
      <w:r w:rsidR="004B5DAF">
        <w:t>Status</w:t>
      </w:r>
      <w:proofErr w:type="spellEnd"/>
      <w:r>
        <w:t>]</w:t>
      </w:r>
    </w:p>
    <w:p w:rsidR="001C7978" w:rsidRDefault="001C7978" w:rsidP="00283D72"/>
    <w:p w:rsidR="004B5DAF" w:rsidRDefault="004B5DAF" w:rsidP="004B5DAF">
      <w:r>
        <w:t xml:space="preserve">This chapter is filled with a Field ID of NavVision. In this case we are going to describe the status of the </w:t>
      </w:r>
      <w:proofErr w:type="spellStart"/>
      <w:r>
        <w:t>ShoreMonitoring</w:t>
      </w:r>
      <w:proofErr w:type="spellEnd"/>
      <w:r>
        <w:t xml:space="preserve">. By putting this in </w:t>
      </w:r>
      <w:proofErr w:type="spellStart"/>
      <w:r>
        <w:t>teh</w:t>
      </w:r>
      <w:proofErr w:type="spellEnd"/>
      <w:r>
        <w:t xml:space="preserve"> ValueState.ini we can divide it in to different state’s where we can choose from, or show on a mimic within NavVision. </w:t>
      </w:r>
    </w:p>
    <w:p w:rsidR="004B5DAF" w:rsidRDefault="004B5DAF" w:rsidP="004B5DAF"/>
    <w:p w:rsidR="004B5DAF" w:rsidRDefault="004B5DAF" w:rsidP="004B5DAF">
      <w:r>
        <w:t xml:space="preserve">So for example we want to have the following </w:t>
      </w:r>
      <w:proofErr w:type="spellStart"/>
      <w:r>
        <w:t>state’s</w:t>
      </w:r>
      <w:proofErr w:type="spellEnd"/>
      <w:r>
        <w:t xml:space="preserve"> for the status:</w:t>
      </w:r>
    </w:p>
    <w:p w:rsidR="004B5DAF" w:rsidRDefault="004B5DAF" w:rsidP="004B5DAF"/>
    <w:p w:rsidR="004B5DAF" w:rsidRDefault="004B5DAF" w:rsidP="00B57335">
      <w:pPr>
        <w:pStyle w:val="Lijstalinea"/>
        <w:numPr>
          <w:ilvl w:val="0"/>
          <w:numId w:val="18"/>
        </w:numPr>
      </w:pPr>
      <w:r>
        <w:t>State_0=0,Uit</w:t>
      </w:r>
    </w:p>
    <w:p w:rsidR="004B5DAF" w:rsidRDefault="004B5DAF" w:rsidP="00B57335">
      <w:pPr>
        <w:pStyle w:val="Lijstalinea"/>
        <w:numPr>
          <w:ilvl w:val="0"/>
          <w:numId w:val="18"/>
        </w:numPr>
      </w:pPr>
      <w:r>
        <w:t>State_1=1,Starten</w:t>
      </w:r>
    </w:p>
    <w:p w:rsidR="004B5DAF" w:rsidRDefault="004B5DAF" w:rsidP="00B57335">
      <w:pPr>
        <w:pStyle w:val="Lijstalinea"/>
        <w:numPr>
          <w:ilvl w:val="0"/>
          <w:numId w:val="18"/>
        </w:numPr>
      </w:pPr>
      <w:r>
        <w:t>State_2=2,Actief</w:t>
      </w:r>
    </w:p>
    <w:p w:rsidR="004B5DAF" w:rsidRDefault="004B5DAF" w:rsidP="00B57335">
      <w:pPr>
        <w:pStyle w:val="Lijstalinea"/>
        <w:numPr>
          <w:ilvl w:val="0"/>
          <w:numId w:val="18"/>
        </w:numPr>
      </w:pPr>
      <w:r>
        <w:t>State_3=3,Stoppen</w:t>
      </w:r>
    </w:p>
    <w:p w:rsidR="004B5DAF" w:rsidRDefault="004B5DAF" w:rsidP="004B5DAF"/>
    <w:p w:rsidR="001C7978" w:rsidRPr="00283D72" w:rsidRDefault="004B5DAF" w:rsidP="004B5DAF">
      <w:r>
        <w:rPr>
          <w:noProof/>
          <w:lang w:val="nl-NL" w:eastAsia="nl-NL"/>
        </w:rPr>
        <w:drawing>
          <wp:anchor distT="0" distB="0" distL="114300" distR="114300" simplePos="0" relativeHeight="251668480" behindDoc="0" locked="0" layoutInCell="1" allowOverlap="1">
            <wp:simplePos x="0" y="0"/>
            <wp:positionH relativeFrom="column">
              <wp:posOffset>-11430</wp:posOffset>
            </wp:positionH>
            <wp:positionV relativeFrom="paragraph">
              <wp:posOffset>44450</wp:posOffset>
            </wp:positionV>
            <wp:extent cx="455930" cy="445770"/>
            <wp:effectExtent l="19050" t="0" r="1270" b="0"/>
            <wp:wrapSquare wrapText="bothSides"/>
            <wp:docPr id="17"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arning.png"/>
                    <pic:cNvPicPr/>
                  </pic:nvPicPr>
                  <pic:blipFill>
                    <a:blip r:embed="rId10" cstate="print"/>
                    <a:stretch>
                      <a:fillRect/>
                    </a:stretch>
                  </pic:blipFill>
                  <pic:spPr>
                    <a:xfrm>
                      <a:off x="0" y="0"/>
                      <a:ext cx="455930" cy="445770"/>
                    </a:xfrm>
                    <a:prstGeom prst="rect">
                      <a:avLst/>
                    </a:prstGeom>
                  </pic:spPr>
                </pic:pic>
              </a:graphicData>
            </a:graphic>
          </wp:anchor>
        </w:drawing>
      </w:r>
      <w:r>
        <w:t xml:space="preserve"> </w:t>
      </w:r>
    </w:p>
    <w:p w:rsidR="0029448D" w:rsidRDefault="004B5DAF" w:rsidP="006C453D">
      <w:r>
        <w:t>The numbering is 0-based. Make sure that you at least start with 0 and follow it up. The order you put it in is less important.</w:t>
      </w:r>
    </w:p>
    <w:p w:rsidR="004B5DAF" w:rsidRDefault="004B5DAF" w:rsidP="006C453D"/>
    <w:p w:rsidR="004B5DAF" w:rsidRDefault="004B5DAF" w:rsidP="006C453D">
      <w:r>
        <w:t xml:space="preserve">If you now select a </w:t>
      </w:r>
      <w:proofErr w:type="spellStart"/>
      <w:r>
        <w:t>valufield</w:t>
      </w:r>
      <w:proofErr w:type="spellEnd"/>
      <w:r>
        <w:t xml:space="preserve"> in the mimic in NavVision you can choose one of these options. And that option will be shown in the Value-window.</w:t>
      </w:r>
    </w:p>
    <w:p w:rsidR="00345A77" w:rsidRDefault="00345A77" w:rsidP="006C453D"/>
    <w:p w:rsidR="006C453D" w:rsidRDefault="004B5DAF" w:rsidP="006C453D">
      <w:r>
        <w:t>The same we can do for the following</w:t>
      </w:r>
      <w:r w:rsidR="00345A77">
        <w:t xml:space="preserve"> fields of the shore monitoring:</w:t>
      </w:r>
    </w:p>
    <w:p w:rsidR="00345A77" w:rsidRDefault="00345A77" w:rsidP="006C453D"/>
    <w:p w:rsidR="00345A77" w:rsidRDefault="00345A77" w:rsidP="00B57335">
      <w:pPr>
        <w:pStyle w:val="Lijstalinea"/>
        <w:numPr>
          <w:ilvl w:val="0"/>
          <w:numId w:val="15"/>
        </w:numPr>
      </w:pPr>
      <w:proofErr w:type="spellStart"/>
      <w:r w:rsidRPr="00345A77">
        <w:t>ShoreMonitoringShipDirection</w:t>
      </w:r>
      <w:proofErr w:type="spellEnd"/>
    </w:p>
    <w:p w:rsidR="00345A77" w:rsidRDefault="00345A77" w:rsidP="00B57335">
      <w:pPr>
        <w:pStyle w:val="Lijstalinea"/>
        <w:numPr>
          <w:ilvl w:val="0"/>
          <w:numId w:val="15"/>
        </w:numPr>
      </w:pPr>
      <w:proofErr w:type="spellStart"/>
      <w:r w:rsidRPr="00345A77">
        <w:t>ShoreMonitoringDock</w:t>
      </w:r>
      <w:proofErr w:type="spellEnd"/>
    </w:p>
    <w:p w:rsidR="00345A77" w:rsidRDefault="00345A77" w:rsidP="00B57335">
      <w:pPr>
        <w:pStyle w:val="Lijstalinea"/>
        <w:numPr>
          <w:ilvl w:val="0"/>
          <w:numId w:val="15"/>
        </w:numPr>
      </w:pPr>
      <w:proofErr w:type="spellStart"/>
      <w:r w:rsidRPr="00345A77">
        <w:t>ShoreMonitoringSubDock</w:t>
      </w:r>
      <w:proofErr w:type="spellEnd"/>
    </w:p>
    <w:p w:rsidR="00345A77" w:rsidRDefault="00345A77" w:rsidP="00B57335">
      <w:pPr>
        <w:pStyle w:val="Lijstalinea"/>
        <w:numPr>
          <w:ilvl w:val="0"/>
          <w:numId w:val="15"/>
        </w:numPr>
      </w:pPr>
      <w:proofErr w:type="spellStart"/>
      <w:r w:rsidRPr="00345A77">
        <w:t>ShoreMonitoringTier</w:t>
      </w:r>
      <w:proofErr w:type="spellEnd"/>
    </w:p>
    <w:p w:rsidR="00345A77" w:rsidRDefault="00345A77" w:rsidP="006C453D"/>
    <w:p w:rsidR="00345A77" w:rsidRDefault="00345A77" w:rsidP="006C453D">
      <w:r>
        <w:t xml:space="preserve">Now for instance when you select a certain dock where a vessel lies, you can create dependable entries for that dock. For example when dock 1 has an east and a west part, you can define that in the ValueState.ini to make sure that choice comes available. If this goes for more docks, you can mention all these docks in the chapter where you define the east west selection. </w:t>
      </w:r>
    </w:p>
    <w:p w:rsidR="00345A77" w:rsidRDefault="00345A77" w:rsidP="006C453D"/>
    <w:p w:rsidR="00345A77" w:rsidRDefault="00345A77" w:rsidP="006C453D">
      <w:r>
        <w:t xml:space="preserve">These selections all must have a distinct name. So if you create a special </w:t>
      </w:r>
      <w:proofErr w:type="spellStart"/>
      <w:r>
        <w:t>subdock</w:t>
      </w:r>
      <w:proofErr w:type="spellEnd"/>
      <w:r>
        <w:t xml:space="preserve"> it </w:t>
      </w:r>
      <w:proofErr w:type="spellStart"/>
      <w:r>
        <w:t>wil</w:t>
      </w:r>
      <w:proofErr w:type="spellEnd"/>
      <w:r>
        <w:t xml:space="preserve"> be written down as:</w:t>
      </w:r>
    </w:p>
    <w:p w:rsidR="00345A77" w:rsidRDefault="00345A77" w:rsidP="006C453D"/>
    <w:p w:rsidR="00345A77" w:rsidRDefault="00345A77" w:rsidP="00B57335">
      <w:pPr>
        <w:pStyle w:val="Lijstalinea"/>
        <w:numPr>
          <w:ilvl w:val="0"/>
          <w:numId w:val="20"/>
        </w:numPr>
      </w:pPr>
      <w:r w:rsidRPr="00345A77">
        <w:t>[Selection1_ShoreMonitoringSubDock]</w:t>
      </w:r>
    </w:p>
    <w:p w:rsidR="00345A77" w:rsidRDefault="00345A77" w:rsidP="00345A77"/>
    <w:p w:rsidR="00345A77" w:rsidRDefault="00345A77" w:rsidP="00345A77">
      <w:r>
        <w:t xml:space="preserve">The first part is free, you can give it a descriptive name as you like. </w:t>
      </w:r>
      <w:r w:rsidR="00136C20">
        <w:t>Beneath that chapter you can fill in the necessary distinction that you need to describe. So in this example:</w:t>
      </w:r>
    </w:p>
    <w:p w:rsidR="00136C20" w:rsidRDefault="00136C20" w:rsidP="00345A77"/>
    <w:p w:rsidR="00136C20" w:rsidRDefault="00136C20" w:rsidP="00B57335">
      <w:pPr>
        <w:pStyle w:val="Lijstalinea"/>
        <w:numPr>
          <w:ilvl w:val="0"/>
          <w:numId w:val="16"/>
        </w:numPr>
      </w:pPr>
      <w:r>
        <w:t>[Selection1_ShoreMonitoringSubDock]</w:t>
      </w:r>
    </w:p>
    <w:p w:rsidR="00136C20" w:rsidRDefault="00136C20" w:rsidP="00B57335">
      <w:pPr>
        <w:pStyle w:val="Lijstalinea"/>
        <w:numPr>
          <w:ilvl w:val="0"/>
          <w:numId w:val="16"/>
        </w:numPr>
      </w:pPr>
      <w:proofErr w:type="spellStart"/>
      <w:r>
        <w:t>SelectionValues</w:t>
      </w:r>
      <w:proofErr w:type="spellEnd"/>
      <w:r>
        <w:t>=12,13,14,16,17</w:t>
      </w:r>
    </w:p>
    <w:p w:rsidR="00136C20" w:rsidRDefault="00136C20" w:rsidP="00B57335">
      <w:pPr>
        <w:pStyle w:val="Lijstalinea"/>
        <w:numPr>
          <w:ilvl w:val="0"/>
          <w:numId w:val="16"/>
        </w:numPr>
      </w:pPr>
      <w:proofErr w:type="spellStart"/>
      <w:r>
        <w:t>SelectionField</w:t>
      </w:r>
      <w:proofErr w:type="spellEnd"/>
      <w:r>
        <w:t>=</w:t>
      </w:r>
      <w:proofErr w:type="spellStart"/>
      <w:r>
        <w:t>ShoreMonitoringDock</w:t>
      </w:r>
      <w:proofErr w:type="spellEnd"/>
    </w:p>
    <w:p w:rsidR="00136C20" w:rsidRDefault="00136C20" w:rsidP="00B57335">
      <w:pPr>
        <w:pStyle w:val="Lijstalinea"/>
        <w:numPr>
          <w:ilvl w:val="0"/>
          <w:numId w:val="16"/>
        </w:numPr>
      </w:pPr>
      <w:r>
        <w:t>State_0=1,Oost</w:t>
      </w:r>
    </w:p>
    <w:p w:rsidR="00136C20" w:rsidRDefault="00136C20" w:rsidP="00B57335">
      <w:pPr>
        <w:pStyle w:val="Lijstalinea"/>
        <w:numPr>
          <w:ilvl w:val="0"/>
          <w:numId w:val="16"/>
        </w:numPr>
      </w:pPr>
      <w:r>
        <w:t>State_1=0,West</w:t>
      </w:r>
    </w:p>
    <w:p w:rsidR="00136C20" w:rsidRDefault="00136C20" w:rsidP="00B57335">
      <w:pPr>
        <w:pStyle w:val="Lijstalinea"/>
        <w:numPr>
          <w:ilvl w:val="0"/>
          <w:numId w:val="16"/>
        </w:numPr>
      </w:pPr>
      <w:proofErr w:type="spellStart"/>
      <w:r>
        <w:t>FieldCount</w:t>
      </w:r>
      <w:proofErr w:type="spellEnd"/>
      <w:r>
        <w:t>=1</w:t>
      </w:r>
    </w:p>
    <w:p w:rsidR="00136C20" w:rsidRDefault="00136C20" w:rsidP="00136C20"/>
    <w:p w:rsidR="00136C20" w:rsidRDefault="00136C20" w:rsidP="00136C20">
      <w:r>
        <w:t>Now you say that for dock (</w:t>
      </w:r>
      <w:proofErr w:type="spellStart"/>
      <w:r>
        <w:t>SelectionField</w:t>
      </w:r>
      <w:proofErr w:type="spellEnd"/>
      <w:r>
        <w:t>=</w:t>
      </w:r>
      <w:proofErr w:type="spellStart"/>
      <w:r>
        <w:t>ShoreMonitoringDock</w:t>
      </w:r>
      <w:proofErr w:type="spellEnd"/>
      <w:r>
        <w:t xml:space="preserve">) 12,13,14,16,17 you will have a </w:t>
      </w:r>
      <w:proofErr w:type="spellStart"/>
      <w:r>
        <w:t>subdock</w:t>
      </w:r>
      <w:proofErr w:type="spellEnd"/>
      <w:r>
        <w:t xml:space="preserve"> selection “</w:t>
      </w:r>
      <w:proofErr w:type="spellStart"/>
      <w:r>
        <w:t>Oost</w:t>
      </w:r>
      <w:proofErr w:type="spellEnd"/>
      <w:r>
        <w:t>” or “West”. So in the mimic in NavVision</w:t>
      </w:r>
      <w:r w:rsidR="00DF0623">
        <w:t xml:space="preserve"> you can now select either of these docks and in the </w:t>
      </w:r>
      <w:proofErr w:type="spellStart"/>
      <w:r w:rsidR="00DF0623">
        <w:t>subdock</w:t>
      </w:r>
      <w:proofErr w:type="spellEnd"/>
      <w:r w:rsidR="00DF0623">
        <w:t xml:space="preserve"> selection pane you can choose if it is on the east side or the west side.</w:t>
      </w:r>
    </w:p>
    <w:p w:rsidR="00DF0623" w:rsidRDefault="00DF0623" w:rsidP="00136C20">
      <w:r>
        <w:rPr>
          <w:noProof/>
          <w:lang w:val="nl-NL" w:eastAsia="nl-NL"/>
        </w:rPr>
        <w:drawing>
          <wp:anchor distT="0" distB="0" distL="114300" distR="114300" simplePos="0" relativeHeight="251670528" behindDoc="0" locked="0" layoutInCell="1" allowOverlap="1">
            <wp:simplePos x="0" y="0"/>
            <wp:positionH relativeFrom="column">
              <wp:posOffset>-11430</wp:posOffset>
            </wp:positionH>
            <wp:positionV relativeFrom="paragraph">
              <wp:posOffset>24130</wp:posOffset>
            </wp:positionV>
            <wp:extent cx="460375" cy="445770"/>
            <wp:effectExtent l="19050" t="0" r="0" b="0"/>
            <wp:wrapSquare wrapText="bothSides"/>
            <wp:docPr id="22"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arning.png"/>
                    <pic:cNvPicPr/>
                  </pic:nvPicPr>
                  <pic:blipFill>
                    <a:blip r:embed="rId8" cstate="print"/>
                    <a:stretch>
                      <a:fillRect/>
                    </a:stretch>
                  </pic:blipFill>
                  <pic:spPr>
                    <a:xfrm>
                      <a:off x="0" y="0"/>
                      <a:ext cx="460375" cy="445770"/>
                    </a:xfrm>
                    <a:prstGeom prst="rect">
                      <a:avLst/>
                    </a:prstGeom>
                  </pic:spPr>
                </pic:pic>
              </a:graphicData>
            </a:graphic>
          </wp:anchor>
        </w:drawing>
      </w:r>
    </w:p>
    <w:p w:rsidR="00136C20" w:rsidRDefault="00DF0623" w:rsidP="00136C20">
      <w:r>
        <w:t xml:space="preserve">The name of the state is freely adjustable. So instead of </w:t>
      </w:r>
      <w:proofErr w:type="spellStart"/>
      <w:r>
        <w:t>Oost</w:t>
      </w:r>
      <w:proofErr w:type="spellEnd"/>
      <w:r>
        <w:t xml:space="preserve"> you can make it East or even </w:t>
      </w:r>
      <w:proofErr w:type="spellStart"/>
      <w:r>
        <w:t>Oostzijde</w:t>
      </w:r>
      <w:proofErr w:type="spellEnd"/>
      <w:r>
        <w:t xml:space="preserve"> van de </w:t>
      </w:r>
      <w:proofErr w:type="spellStart"/>
      <w:r>
        <w:t>steiger</w:t>
      </w:r>
      <w:proofErr w:type="spellEnd"/>
      <w:r>
        <w:t xml:space="preserve">. </w:t>
      </w:r>
    </w:p>
    <w:p w:rsidR="00DF0623" w:rsidRDefault="00DF0623" w:rsidP="00136C20"/>
    <w:p w:rsidR="00DF0623" w:rsidRDefault="00DF0623" w:rsidP="00136C20">
      <w:r>
        <w:t>The second selection will be different so you name it different (first part of the chapter name). Let’s say the next selection is the following:</w:t>
      </w:r>
    </w:p>
    <w:p w:rsidR="00E448E3" w:rsidRDefault="00E448E3" w:rsidP="00136C20"/>
    <w:p w:rsidR="00E448E3" w:rsidRDefault="00E448E3" w:rsidP="00B57335">
      <w:pPr>
        <w:pStyle w:val="Lijstalinea"/>
        <w:numPr>
          <w:ilvl w:val="0"/>
          <w:numId w:val="17"/>
        </w:numPr>
      </w:pPr>
      <w:r>
        <w:t>[Selection2_ShoreMonitoringSubDock]</w:t>
      </w:r>
    </w:p>
    <w:p w:rsidR="00E448E3" w:rsidRDefault="00E448E3" w:rsidP="00B57335">
      <w:pPr>
        <w:pStyle w:val="Lijstalinea"/>
        <w:numPr>
          <w:ilvl w:val="0"/>
          <w:numId w:val="17"/>
        </w:numPr>
      </w:pPr>
      <w:proofErr w:type="spellStart"/>
      <w:r>
        <w:t>SelectionValues</w:t>
      </w:r>
      <w:proofErr w:type="spellEnd"/>
      <w:r>
        <w:t>=63</w:t>
      </w:r>
    </w:p>
    <w:p w:rsidR="00E448E3" w:rsidRDefault="00E448E3" w:rsidP="00B57335">
      <w:pPr>
        <w:pStyle w:val="Lijstalinea"/>
        <w:numPr>
          <w:ilvl w:val="0"/>
          <w:numId w:val="17"/>
        </w:numPr>
      </w:pPr>
      <w:proofErr w:type="spellStart"/>
      <w:r>
        <w:t>SelectionField</w:t>
      </w:r>
      <w:proofErr w:type="spellEnd"/>
      <w:r>
        <w:t>=</w:t>
      </w:r>
      <w:proofErr w:type="spellStart"/>
      <w:r>
        <w:t>ShoreMonitoringDock</w:t>
      </w:r>
      <w:proofErr w:type="spellEnd"/>
    </w:p>
    <w:p w:rsidR="00E448E3" w:rsidRDefault="00E448E3" w:rsidP="00B57335">
      <w:pPr>
        <w:pStyle w:val="Lijstalinea"/>
        <w:numPr>
          <w:ilvl w:val="0"/>
          <w:numId w:val="17"/>
        </w:numPr>
      </w:pPr>
      <w:r>
        <w:t>State_0=0,Oost</w:t>
      </w:r>
    </w:p>
    <w:p w:rsidR="00E448E3" w:rsidRDefault="00E448E3" w:rsidP="00B57335">
      <w:pPr>
        <w:pStyle w:val="Lijstalinea"/>
        <w:numPr>
          <w:ilvl w:val="0"/>
          <w:numId w:val="17"/>
        </w:numPr>
      </w:pPr>
      <w:r>
        <w:t>State_1=1,Midden</w:t>
      </w:r>
    </w:p>
    <w:p w:rsidR="00E448E3" w:rsidRDefault="00E448E3" w:rsidP="00B57335">
      <w:pPr>
        <w:pStyle w:val="Lijstalinea"/>
        <w:numPr>
          <w:ilvl w:val="0"/>
          <w:numId w:val="17"/>
        </w:numPr>
      </w:pPr>
      <w:r>
        <w:t>State_2=2,West</w:t>
      </w:r>
    </w:p>
    <w:p w:rsidR="00E448E3" w:rsidRDefault="00E448E3" w:rsidP="00B57335">
      <w:pPr>
        <w:pStyle w:val="Lijstalinea"/>
        <w:numPr>
          <w:ilvl w:val="0"/>
          <w:numId w:val="17"/>
        </w:numPr>
      </w:pPr>
      <w:proofErr w:type="spellStart"/>
      <w:r>
        <w:t>FieldCount</w:t>
      </w:r>
      <w:proofErr w:type="spellEnd"/>
      <w:r>
        <w:t>=1</w:t>
      </w:r>
    </w:p>
    <w:p w:rsidR="00E448E3" w:rsidRDefault="00E448E3" w:rsidP="00E448E3"/>
    <w:p w:rsidR="00E448E3" w:rsidRDefault="00E448E3" w:rsidP="00E448E3">
      <w:r>
        <w:t xml:space="preserve">So for dock number 63 you will have different choices for the </w:t>
      </w:r>
      <w:proofErr w:type="spellStart"/>
      <w:r>
        <w:t>subdocks</w:t>
      </w:r>
      <w:proofErr w:type="spellEnd"/>
      <w:r>
        <w:t>.</w:t>
      </w:r>
    </w:p>
    <w:p w:rsidR="00E448E3" w:rsidRDefault="00E448E3" w:rsidP="00E448E3"/>
    <w:p w:rsidR="00E448E3" w:rsidRDefault="00AC5832" w:rsidP="00E448E3">
      <w:r>
        <w:t xml:space="preserve">This way you fill up the ValueState.ini with all the choices that are needed. In this case a typical ValueState.ini can look, for the </w:t>
      </w:r>
      <w:proofErr w:type="spellStart"/>
      <w:r>
        <w:t>ShoreMonitoring</w:t>
      </w:r>
      <w:proofErr w:type="spellEnd"/>
      <w:r>
        <w:t xml:space="preserve"> part, as follows:</w:t>
      </w:r>
    </w:p>
    <w:p w:rsidR="00AC5832" w:rsidRDefault="00AC5832" w:rsidP="00E448E3"/>
    <w:p w:rsidR="00AC5832" w:rsidRPr="00AC5832" w:rsidRDefault="00AC5832" w:rsidP="00B57335">
      <w:pPr>
        <w:pStyle w:val="Lijstalinea"/>
        <w:numPr>
          <w:ilvl w:val="0"/>
          <w:numId w:val="21"/>
        </w:numPr>
        <w:rPr>
          <w:sz w:val="16"/>
        </w:rPr>
      </w:pPr>
      <w:r w:rsidRPr="00AC5832">
        <w:rPr>
          <w:sz w:val="16"/>
        </w:rPr>
        <w:t>[</w:t>
      </w:r>
      <w:proofErr w:type="spellStart"/>
      <w:r w:rsidRPr="00AC5832">
        <w:rPr>
          <w:sz w:val="16"/>
        </w:rPr>
        <w:t>ShoreMonitoringStatus</w:t>
      </w:r>
      <w:proofErr w:type="spellEnd"/>
      <w:r w:rsidRPr="00AC5832">
        <w:rPr>
          <w:sz w:val="16"/>
        </w:rPr>
        <w:t>]</w:t>
      </w:r>
    </w:p>
    <w:p w:rsidR="00AC5832" w:rsidRPr="00AC5832" w:rsidRDefault="00AC5832" w:rsidP="00B57335">
      <w:pPr>
        <w:pStyle w:val="Lijstalinea"/>
        <w:numPr>
          <w:ilvl w:val="0"/>
          <w:numId w:val="21"/>
        </w:numPr>
        <w:rPr>
          <w:sz w:val="16"/>
        </w:rPr>
      </w:pPr>
      <w:r w:rsidRPr="00AC5832">
        <w:rPr>
          <w:sz w:val="16"/>
        </w:rPr>
        <w:t>State_0=0,Uit</w:t>
      </w:r>
    </w:p>
    <w:p w:rsidR="00AC5832" w:rsidRPr="00AC5832" w:rsidRDefault="00AC5832" w:rsidP="00B57335">
      <w:pPr>
        <w:pStyle w:val="Lijstalinea"/>
        <w:numPr>
          <w:ilvl w:val="0"/>
          <w:numId w:val="21"/>
        </w:numPr>
        <w:rPr>
          <w:sz w:val="16"/>
        </w:rPr>
      </w:pPr>
      <w:r w:rsidRPr="00AC5832">
        <w:rPr>
          <w:sz w:val="16"/>
        </w:rPr>
        <w:t>State_1=1,Starten</w:t>
      </w:r>
    </w:p>
    <w:p w:rsidR="00AC5832" w:rsidRPr="00AC5832" w:rsidRDefault="00AC5832" w:rsidP="00B57335">
      <w:pPr>
        <w:pStyle w:val="Lijstalinea"/>
        <w:numPr>
          <w:ilvl w:val="0"/>
          <w:numId w:val="21"/>
        </w:numPr>
        <w:rPr>
          <w:sz w:val="16"/>
        </w:rPr>
      </w:pPr>
      <w:r w:rsidRPr="00AC5832">
        <w:rPr>
          <w:sz w:val="16"/>
        </w:rPr>
        <w:t>State_2=2,Actief</w:t>
      </w:r>
    </w:p>
    <w:p w:rsidR="00AC5832" w:rsidRPr="00AC5832" w:rsidRDefault="00AC5832" w:rsidP="00B57335">
      <w:pPr>
        <w:pStyle w:val="Lijstalinea"/>
        <w:numPr>
          <w:ilvl w:val="0"/>
          <w:numId w:val="21"/>
        </w:numPr>
        <w:rPr>
          <w:sz w:val="16"/>
        </w:rPr>
      </w:pPr>
      <w:r w:rsidRPr="00AC5832">
        <w:rPr>
          <w:sz w:val="16"/>
        </w:rPr>
        <w:t>State_3=3,Stoppen</w:t>
      </w:r>
    </w:p>
    <w:p w:rsidR="00AC5832" w:rsidRPr="00AC5832" w:rsidRDefault="00AC5832" w:rsidP="00B57335">
      <w:pPr>
        <w:pStyle w:val="Lijstalinea"/>
        <w:numPr>
          <w:ilvl w:val="0"/>
          <w:numId w:val="21"/>
        </w:numPr>
        <w:rPr>
          <w:sz w:val="16"/>
        </w:rPr>
      </w:pPr>
      <w:proofErr w:type="spellStart"/>
      <w:r w:rsidRPr="00AC5832">
        <w:rPr>
          <w:sz w:val="16"/>
        </w:rPr>
        <w:t>FieldCount</w:t>
      </w:r>
      <w:proofErr w:type="spellEnd"/>
      <w:r w:rsidRPr="00AC5832">
        <w:rPr>
          <w:sz w:val="16"/>
        </w:rPr>
        <w:t>=1</w:t>
      </w:r>
    </w:p>
    <w:p w:rsidR="00AC5832" w:rsidRPr="00AC5832" w:rsidRDefault="00AC5832" w:rsidP="00AC5832">
      <w:pPr>
        <w:rPr>
          <w:sz w:val="16"/>
        </w:rPr>
      </w:pPr>
    </w:p>
    <w:p w:rsidR="00AC5832" w:rsidRPr="00AC5832" w:rsidRDefault="00AC5832" w:rsidP="00B57335">
      <w:pPr>
        <w:pStyle w:val="Lijstalinea"/>
        <w:numPr>
          <w:ilvl w:val="0"/>
          <w:numId w:val="21"/>
        </w:numPr>
        <w:rPr>
          <w:sz w:val="16"/>
        </w:rPr>
      </w:pPr>
      <w:r w:rsidRPr="00AC5832">
        <w:rPr>
          <w:sz w:val="16"/>
        </w:rPr>
        <w:t>[</w:t>
      </w:r>
      <w:proofErr w:type="spellStart"/>
      <w:r w:rsidRPr="00AC5832">
        <w:rPr>
          <w:sz w:val="16"/>
        </w:rPr>
        <w:t>ShoreMonitoringShipDirection</w:t>
      </w:r>
      <w:proofErr w:type="spellEnd"/>
      <w:r w:rsidRPr="00AC5832">
        <w:rPr>
          <w:sz w:val="16"/>
        </w:rPr>
        <w:t xml:space="preserve">]  </w:t>
      </w:r>
    </w:p>
    <w:p w:rsidR="00AC5832" w:rsidRPr="00AC5832" w:rsidRDefault="00AC5832" w:rsidP="00B57335">
      <w:pPr>
        <w:pStyle w:val="Lijstalinea"/>
        <w:numPr>
          <w:ilvl w:val="0"/>
          <w:numId w:val="21"/>
        </w:numPr>
        <w:rPr>
          <w:sz w:val="16"/>
        </w:rPr>
      </w:pPr>
      <w:r w:rsidRPr="00AC5832">
        <w:rPr>
          <w:sz w:val="16"/>
        </w:rPr>
        <w:t>State_0=0,Land</w:t>
      </w:r>
    </w:p>
    <w:p w:rsidR="00AC5832" w:rsidRPr="00AC5832" w:rsidRDefault="00AC5832" w:rsidP="00B57335">
      <w:pPr>
        <w:pStyle w:val="Lijstalinea"/>
        <w:numPr>
          <w:ilvl w:val="0"/>
          <w:numId w:val="21"/>
        </w:numPr>
        <w:rPr>
          <w:sz w:val="16"/>
        </w:rPr>
      </w:pPr>
      <w:r w:rsidRPr="00AC5832">
        <w:rPr>
          <w:sz w:val="16"/>
        </w:rPr>
        <w:t>State_1=1,Zee</w:t>
      </w:r>
    </w:p>
    <w:p w:rsidR="00AC5832" w:rsidRPr="00AC5832" w:rsidRDefault="00AC5832" w:rsidP="00B57335">
      <w:pPr>
        <w:pStyle w:val="Lijstalinea"/>
        <w:numPr>
          <w:ilvl w:val="0"/>
          <w:numId w:val="21"/>
        </w:numPr>
        <w:rPr>
          <w:sz w:val="16"/>
        </w:rPr>
      </w:pPr>
      <w:proofErr w:type="spellStart"/>
      <w:r w:rsidRPr="00AC5832">
        <w:rPr>
          <w:sz w:val="16"/>
        </w:rPr>
        <w:t>FieldCount</w:t>
      </w:r>
      <w:proofErr w:type="spellEnd"/>
      <w:r w:rsidRPr="00AC5832">
        <w:rPr>
          <w:sz w:val="16"/>
        </w:rPr>
        <w:t>=1</w:t>
      </w:r>
    </w:p>
    <w:p w:rsidR="00AC5832" w:rsidRPr="00AC5832" w:rsidRDefault="00AC5832" w:rsidP="00AC5832">
      <w:pPr>
        <w:rPr>
          <w:sz w:val="16"/>
        </w:rPr>
      </w:pPr>
    </w:p>
    <w:p w:rsidR="00AC5832" w:rsidRPr="00AC5832" w:rsidRDefault="00AC5832" w:rsidP="00B57335">
      <w:pPr>
        <w:pStyle w:val="Lijstalinea"/>
        <w:numPr>
          <w:ilvl w:val="0"/>
          <w:numId w:val="21"/>
        </w:numPr>
        <w:rPr>
          <w:sz w:val="16"/>
        </w:rPr>
      </w:pPr>
      <w:r w:rsidRPr="00AC5832">
        <w:rPr>
          <w:sz w:val="16"/>
        </w:rPr>
        <w:t>[</w:t>
      </w:r>
      <w:proofErr w:type="spellStart"/>
      <w:r w:rsidRPr="00AC5832">
        <w:rPr>
          <w:sz w:val="16"/>
        </w:rPr>
        <w:t>ShoreMonitoringDock</w:t>
      </w:r>
      <w:proofErr w:type="spellEnd"/>
      <w:r w:rsidRPr="00AC5832">
        <w:rPr>
          <w:sz w:val="16"/>
        </w:rPr>
        <w:t>]</w:t>
      </w:r>
    </w:p>
    <w:p w:rsidR="00AC5832" w:rsidRPr="00AC5832" w:rsidRDefault="00AC5832" w:rsidP="00B57335">
      <w:pPr>
        <w:pStyle w:val="Lijstalinea"/>
        <w:numPr>
          <w:ilvl w:val="0"/>
          <w:numId w:val="21"/>
        </w:numPr>
        <w:rPr>
          <w:sz w:val="16"/>
        </w:rPr>
      </w:pPr>
      <w:r w:rsidRPr="00AC5832">
        <w:rPr>
          <w:sz w:val="16"/>
        </w:rPr>
        <w:t>State_0=8,Steiger 08</w:t>
      </w:r>
    </w:p>
    <w:p w:rsidR="00AC5832" w:rsidRPr="00AC5832" w:rsidRDefault="00AC5832" w:rsidP="00B57335">
      <w:pPr>
        <w:pStyle w:val="Lijstalinea"/>
        <w:numPr>
          <w:ilvl w:val="0"/>
          <w:numId w:val="21"/>
        </w:numPr>
        <w:rPr>
          <w:sz w:val="16"/>
        </w:rPr>
      </w:pPr>
      <w:r w:rsidRPr="00AC5832">
        <w:rPr>
          <w:sz w:val="16"/>
        </w:rPr>
        <w:t>State_1=9,Steiger 09</w:t>
      </w:r>
    </w:p>
    <w:p w:rsidR="00AC5832" w:rsidRPr="00AC5832" w:rsidRDefault="00AC5832" w:rsidP="00B57335">
      <w:pPr>
        <w:pStyle w:val="Lijstalinea"/>
        <w:numPr>
          <w:ilvl w:val="0"/>
          <w:numId w:val="21"/>
        </w:numPr>
        <w:rPr>
          <w:sz w:val="16"/>
        </w:rPr>
      </w:pPr>
      <w:r w:rsidRPr="00AC5832">
        <w:rPr>
          <w:sz w:val="16"/>
        </w:rPr>
        <w:t>State_2=10,Steiger 10</w:t>
      </w:r>
    </w:p>
    <w:p w:rsidR="00AC5832" w:rsidRPr="00AC5832" w:rsidRDefault="00AC5832" w:rsidP="00B57335">
      <w:pPr>
        <w:pStyle w:val="Lijstalinea"/>
        <w:numPr>
          <w:ilvl w:val="0"/>
          <w:numId w:val="21"/>
        </w:numPr>
        <w:rPr>
          <w:sz w:val="16"/>
        </w:rPr>
      </w:pPr>
      <w:r w:rsidRPr="00AC5832">
        <w:rPr>
          <w:sz w:val="16"/>
        </w:rPr>
        <w:t>State_3=11,Steiger 11</w:t>
      </w:r>
    </w:p>
    <w:p w:rsidR="00AC5832" w:rsidRPr="00AC5832" w:rsidRDefault="00AC5832" w:rsidP="00B57335">
      <w:pPr>
        <w:pStyle w:val="Lijstalinea"/>
        <w:numPr>
          <w:ilvl w:val="0"/>
          <w:numId w:val="21"/>
        </w:numPr>
        <w:rPr>
          <w:sz w:val="16"/>
        </w:rPr>
      </w:pPr>
      <w:r w:rsidRPr="00AC5832">
        <w:rPr>
          <w:sz w:val="16"/>
        </w:rPr>
        <w:t>State_4=12,Steiger 12</w:t>
      </w:r>
    </w:p>
    <w:p w:rsidR="00AC5832" w:rsidRPr="00AC5832" w:rsidRDefault="00AC5832" w:rsidP="00B57335">
      <w:pPr>
        <w:pStyle w:val="Lijstalinea"/>
        <w:numPr>
          <w:ilvl w:val="0"/>
          <w:numId w:val="21"/>
        </w:numPr>
        <w:rPr>
          <w:sz w:val="16"/>
        </w:rPr>
      </w:pPr>
      <w:r w:rsidRPr="00AC5832">
        <w:rPr>
          <w:sz w:val="16"/>
        </w:rPr>
        <w:t>State_5=13,Steiger 13</w:t>
      </w:r>
    </w:p>
    <w:p w:rsidR="00AC5832" w:rsidRPr="00AC5832" w:rsidRDefault="00AC5832" w:rsidP="00B57335">
      <w:pPr>
        <w:pStyle w:val="Lijstalinea"/>
        <w:numPr>
          <w:ilvl w:val="0"/>
          <w:numId w:val="21"/>
        </w:numPr>
        <w:rPr>
          <w:sz w:val="16"/>
        </w:rPr>
      </w:pPr>
      <w:r w:rsidRPr="00AC5832">
        <w:rPr>
          <w:sz w:val="16"/>
        </w:rPr>
        <w:t>State_6=14,Steiger 14</w:t>
      </w:r>
    </w:p>
    <w:p w:rsidR="00AC5832" w:rsidRPr="00AC5832" w:rsidRDefault="00AC5832" w:rsidP="00B57335">
      <w:pPr>
        <w:pStyle w:val="Lijstalinea"/>
        <w:numPr>
          <w:ilvl w:val="0"/>
          <w:numId w:val="21"/>
        </w:numPr>
        <w:rPr>
          <w:sz w:val="16"/>
        </w:rPr>
      </w:pPr>
      <w:r w:rsidRPr="00AC5832">
        <w:rPr>
          <w:sz w:val="16"/>
        </w:rPr>
        <w:t>State_7=15,Steiger 15</w:t>
      </w:r>
    </w:p>
    <w:p w:rsidR="00AC5832" w:rsidRPr="00AC5832" w:rsidRDefault="00AC5832" w:rsidP="00B57335">
      <w:pPr>
        <w:pStyle w:val="Lijstalinea"/>
        <w:numPr>
          <w:ilvl w:val="0"/>
          <w:numId w:val="21"/>
        </w:numPr>
        <w:rPr>
          <w:sz w:val="16"/>
        </w:rPr>
      </w:pPr>
      <w:r w:rsidRPr="00AC5832">
        <w:rPr>
          <w:sz w:val="16"/>
        </w:rPr>
        <w:t>State_8=16,Steiger 16</w:t>
      </w:r>
    </w:p>
    <w:p w:rsidR="00AC5832" w:rsidRPr="00AC5832" w:rsidRDefault="00AC5832" w:rsidP="00B57335">
      <w:pPr>
        <w:pStyle w:val="Lijstalinea"/>
        <w:numPr>
          <w:ilvl w:val="0"/>
          <w:numId w:val="21"/>
        </w:numPr>
        <w:rPr>
          <w:sz w:val="16"/>
        </w:rPr>
      </w:pPr>
      <w:r w:rsidRPr="00AC5832">
        <w:rPr>
          <w:sz w:val="16"/>
        </w:rPr>
        <w:t>State_9=17,Steiger 17</w:t>
      </w:r>
    </w:p>
    <w:p w:rsidR="00AC5832" w:rsidRPr="00AC5832" w:rsidRDefault="00AC5832" w:rsidP="00B57335">
      <w:pPr>
        <w:pStyle w:val="Lijstalinea"/>
        <w:numPr>
          <w:ilvl w:val="0"/>
          <w:numId w:val="21"/>
        </w:numPr>
        <w:rPr>
          <w:sz w:val="16"/>
        </w:rPr>
      </w:pPr>
      <w:r w:rsidRPr="00AC5832">
        <w:rPr>
          <w:sz w:val="16"/>
        </w:rPr>
        <w:t>State_10=18,Steiger 18</w:t>
      </w:r>
    </w:p>
    <w:p w:rsidR="00AC5832" w:rsidRPr="00AC5832" w:rsidRDefault="00AC5832" w:rsidP="00B57335">
      <w:pPr>
        <w:pStyle w:val="Lijstalinea"/>
        <w:numPr>
          <w:ilvl w:val="0"/>
          <w:numId w:val="21"/>
        </w:numPr>
        <w:rPr>
          <w:sz w:val="16"/>
        </w:rPr>
      </w:pPr>
      <w:r w:rsidRPr="00AC5832">
        <w:rPr>
          <w:sz w:val="16"/>
        </w:rPr>
        <w:t>State_11=19,Steiger 19</w:t>
      </w:r>
    </w:p>
    <w:p w:rsidR="00AC5832" w:rsidRPr="00AC5832" w:rsidRDefault="00AC5832" w:rsidP="00B57335">
      <w:pPr>
        <w:pStyle w:val="Lijstalinea"/>
        <w:numPr>
          <w:ilvl w:val="0"/>
          <w:numId w:val="21"/>
        </w:numPr>
        <w:rPr>
          <w:sz w:val="16"/>
        </w:rPr>
      </w:pPr>
      <w:r w:rsidRPr="00AC5832">
        <w:rPr>
          <w:sz w:val="16"/>
        </w:rPr>
        <w:t>State_12=20,Steiger 20</w:t>
      </w:r>
    </w:p>
    <w:p w:rsidR="00AC5832" w:rsidRPr="00AC5832" w:rsidRDefault="00AC5832" w:rsidP="00B57335">
      <w:pPr>
        <w:pStyle w:val="Lijstalinea"/>
        <w:numPr>
          <w:ilvl w:val="0"/>
          <w:numId w:val="21"/>
        </w:numPr>
        <w:rPr>
          <w:sz w:val="16"/>
        </w:rPr>
      </w:pPr>
      <w:r w:rsidRPr="00AC5832">
        <w:rPr>
          <w:sz w:val="16"/>
        </w:rPr>
        <w:t>State_13=21,Steiger 21</w:t>
      </w:r>
    </w:p>
    <w:p w:rsidR="00AC5832" w:rsidRPr="00AC5832" w:rsidRDefault="00AC5832" w:rsidP="00B57335">
      <w:pPr>
        <w:pStyle w:val="Lijstalinea"/>
        <w:numPr>
          <w:ilvl w:val="0"/>
          <w:numId w:val="21"/>
        </w:numPr>
        <w:rPr>
          <w:sz w:val="16"/>
        </w:rPr>
      </w:pPr>
      <w:r w:rsidRPr="00AC5832">
        <w:rPr>
          <w:sz w:val="16"/>
        </w:rPr>
        <w:t>State_14=22,Steiger 22</w:t>
      </w:r>
    </w:p>
    <w:p w:rsidR="00AC5832" w:rsidRPr="00AC5832" w:rsidRDefault="00AC5832" w:rsidP="00B57335">
      <w:pPr>
        <w:pStyle w:val="Lijstalinea"/>
        <w:numPr>
          <w:ilvl w:val="0"/>
          <w:numId w:val="21"/>
        </w:numPr>
        <w:rPr>
          <w:sz w:val="16"/>
        </w:rPr>
      </w:pPr>
      <w:r w:rsidRPr="00AC5832">
        <w:rPr>
          <w:sz w:val="16"/>
        </w:rPr>
        <w:t>State_15=23,Steiger 23</w:t>
      </w:r>
    </w:p>
    <w:p w:rsidR="00AC5832" w:rsidRPr="00AC5832" w:rsidRDefault="00AC5832" w:rsidP="00B57335">
      <w:pPr>
        <w:pStyle w:val="Lijstalinea"/>
        <w:numPr>
          <w:ilvl w:val="0"/>
          <w:numId w:val="21"/>
        </w:numPr>
        <w:rPr>
          <w:sz w:val="16"/>
        </w:rPr>
      </w:pPr>
      <w:r w:rsidRPr="00AC5832">
        <w:rPr>
          <w:sz w:val="16"/>
        </w:rPr>
        <w:t>State_16=24,Steiger 24</w:t>
      </w:r>
    </w:p>
    <w:p w:rsidR="00AC5832" w:rsidRPr="00AC5832" w:rsidRDefault="00AC5832" w:rsidP="00B57335">
      <w:pPr>
        <w:pStyle w:val="Lijstalinea"/>
        <w:numPr>
          <w:ilvl w:val="0"/>
          <w:numId w:val="21"/>
        </w:numPr>
        <w:rPr>
          <w:sz w:val="16"/>
        </w:rPr>
      </w:pPr>
      <w:r w:rsidRPr="00AC5832">
        <w:rPr>
          <w:sz w:val="16"/>
        </w:rPr>
        <w:t>State_17=60,Steiger 60</w:t>
      </w:r>
    </w:p>
    <w:p w:rsidR="00AC5832" w:rsidRPr="00AC5832" w:rsidRDefault="00AC5832" w:rsidP="00B57335">
      <w:pPr>
        <w:pStyle w:val="Lijstalinea"/>
        <w:numPr>
          <w:ilvl w:val="0"/>
          <w:numId w:val="21"/>
        </w:numPr>
        <w:rPr>
          <w:sz w:val="16"/>
        </w:rPr>
      </w:pPr>
      <w:r w:rsidRPr="00AC5832">
        <w:rPr>
          <w:sz w:val="16"/>
        </w:rPr>
        <w:t>State_18=61,Steiger 61</w:t>
      </w:r>
    </w:p>
    <w:p w:rsidR="00AC5832" w:rsidRPr="00AC5832" w:rsidRDefault="00AC5832" w:rsidP="00B57335">
      <w:pPr>
        <w:pStyle w:val="Lijstalinea"/>
        <w:numPr>
          <w:ilvl w:val="0"/>
          <w:numId w:val="21"/>
        </w:numPr>
        <w:rPr>
          <w:sz w:val="16"/>
        </w:rPr>
      </w:pPr>
      <w:r w:rsidRPr="00AC5832">
        <w:rPr>
          <w:sz w:val="16"/>
        </w:rPr>
        <w:t>State_19=62,Steiger 62</w:t>
      </w:r>
    </w:p>
    <w:p w:rsidR="00AC5832" w:rsidRPr="00AC5832" w:rsidRDefault="00AC5832" w:rsidP="00B57335">
      <w:pPr>
        <w:pStyle w:val="Lijstalinea"/>
        <w:numPr>
          <w:ilvl w:val="0"/>
          <w:numId w:val="21"/>
        </w:numPr>
        <w:rPr>
          <w:sz w:val="16"/>
        </w:rPr>
      </w:pPr>
      <w:r w:rsidRPr="00AC5832">
        <w:rPr>
          <w:sz w:val="16"/>
        </w:rPr>
        <w:t>State_20=63,Steiger 63</w:t>
      </w:r>
    </w:p>
    <w:p w:rsidR="00AC5832" w:rsidRPr="00AC5832" w:rsidRDefault="00AC5832" w:rsidP="00B57335">
      <w:pPr>
        <w:pStyle w:val="Lijstalinea"/>
        <w:numPr>
          <w:ilvl w:val="0"/>
          <w:numId w:val="21"/>
        </w:numPr>
        <w:rPr>
          <w:sz w:val="16"/>
        </w:rPr>
      </w:pPr>
      <w:r w:rsidRPr="00AC5832">
        <w:rPr>
          <w:sz w:val="16"/>
        </w:rPr>
        <w:t>State_21=101,DOK6</w:t>
      </w:r>
    </w:p>
    <w:p w:rsidR="00AC5832" w:rsidRPr="00AC5832" w:rsidRDefault="00AC5832" w:rsidP="00B57335">
      <w:pPr>
        <w:pStyle w:val="Lijstalinea"/>
        <w:numPr>
          <w:ilvl w:val="0"/>
          <w:numId w:val="21"/>
        </w:numPr>
        <w:rPr>
          <w:sz w:val="16"/>
        </w:rPr>
      </w:pPr>
      <w:r w:rsidRPr="00AC5832">
        <w:rPr>
          <w:sz w:val="16"/>
        </w:rPr>
        <w:t xml:space="preserve">State_22=102,SLC </w:t>
      </w:r>
      <w:proofErr w:type="spellStart"/>
      <w:r w:rsidRPr="00AC5832">
        <w:rPr>
          <w:sz w:val="16"/>
        </w:rPr>
        <w:t>hal</w:t>
      </w:r>
      <w:proofErr w:type="spellEnd"/>
    </w:p>
    <w:p w:rsidR="00AC5832" w:rsidRPr="00AC5832" w:rsidRDefault="00AC5832" w:rsidP="00B57335">
      <w:pPr>
        <w:pStyle w:val="Lijstalinea"/>
        <w:numPr>
          <w:ilvl w:val="0"/>
          <w:numId w:val="21"/>
        </w:numPr>
        <w:rPr>
          <w:sz w:val="16"/>
        </w:rPr>
      </w:pPr>
      <w:r w:rsidRPr="00AC5832">
        <w:rPr>
          <w:sz w:val="16"/>
        </w:rPr>
        <w:t>State_23=103,SLC</w:t>
      </w:r>
    </w:p>
    <w:p w:rsidR="00AC5832" w:rsidRPr="00AC5832" w:rsidRDefault="00AC5832" w:rsidP="00B57335">
      <w:pPr>
        <w:pStyle w:val="Lijstalinea"/>
        <w:numPr>
          <w:ilvl w:val="0"/>
          <w:numId w:val="21"/>
        </w:numPr>
        <w:rPr>
          <w:sz w:val="16"/>
        </w:rPr>
      </w:pPr>
      <w:r w:rsidRPr="00AC5832">
        <w:rPr>
          <w:sz w:val="16"/>
        </w:rPr>
        <w:t>State_24=104,SLC T</w:t>
      </w:r>
    </w:p>
    <w:p w:rsidR="00AC5832" w:rsidRPr="00AC5832" w:rsidRDefault="00AC5832" w:rsidP="00B57335">
      <w:pPr>
        <w:pStyle w:val="Lijstalinea"/>
        <w:numPr>
          <w:ilvl w:val="0"/>
          <w:numId w:val="21"/>
        </w:numPr>
        <w:rPr>
          <w:sz w:val="16"/>
        </w:rPr>
      </w:pPr>
      <w:proofErr w:type="spellStart"/>
      <w:r w:rsidRPr="00AC5832">
        <w:rPr>
          <w:sz w:val="16"/>
        </w:rPr>
        <w:t>FieldCount</w:t>
      </w:r>
      <w:proofErr w:type="spellEnd"/>
      <w:r w:rsidRPr="00AC5832">
        <w:rPr>
          <w:sz w:val="16"/>
        </w:rPr>
        <w:t>=1</w:t>
      </w:r>
    </w:p>
    <w:p w:rsidR="00AC5832" w:rsidRPr="00AC5832" w:rsidRDefault="00AC5832" w:rsidP="00AC5832">
      <w:pPr>
        <w:rPr>
          <w:sz w:val="16"/>
        </w:rPr>
      </w:pPr>
    </w:p>
    <w:p w:rsidR="00AC5832" w:rsidRPr="00AC5832" w:rsidRDefault="00AC5832" w:rsidP="00B57335">
      <w:pPr>
        <w:pStyle w:val="Lijstalinea"/>
        <w:numPr>
          <w:ilvl w:val="0"/>
          <w:numId w:val="21"/>
        </w:numPr>
        <w:rPr>
          <w:sz w:val="16"/>
        </w:rPr>
      </w:pPr>
      <w:r w:rsidRPr="00AC5832">
        <w:rPr>
          <w:sz w:val="16"/>
        </w:rPr>
        <w:t>[Selection0_ShoreMonitoringSubDock]</w:t>
      </w:r>
    </w:p>
    <w:p w:rsidR="00AC5832" w:rsidRPr="00AC5832" w:rsidRDefault="00AC5832" w:rsidP="00B57335">
      <w:pPr>
        <w:pStyle w:val="Lijstalinea"/>
        <w:numPr>
          <w:ilvl w:val="0"/>
          <w:numId w:val="21"/>
        </w:numPr>
        <w:rPr>
          <w:sz w:val="16"/>
        </w:rPr>
      </w:pPr>
      <w:proofErr w:type="spellStart"/>
      <w:r w:rsidRPr="00AC5832">
        <w:rPr>
          <w:sz w:val="16"/>
        </w:rPr>
        <w:t>SelectionValues</w:t>
      </w:r>
      <w:proofErr w:type="spellEnd"/>
      <w:r w:rsidRPr="00AC5832">
        <w:rPr>
          <w:sz w:val="16"/>
        </w:rPr>
        <w:t>=8,9,10,11,18,24,61,62,102,104</w:t>
      </w:r>
    </w:p>
    <w:p w:rsidR="00AC5832" w:rsidRPr="00AC5832" w:rsidRDefault="00AC5832" w:rsidP="00B57335">
      <w:pPr>
        <w:pStyle w:val="Lijstalinea"/>
        <w:numPr>
          <w:ilvl w:val="0"/>
          <w:numId w:val="21"/>
        </w:numPr>
        <w:rPr>
          <w:sz w:val="16"/>
        </w:rPr>
      </w:pPr>
      <w:proofErr w:type="spellStart"/>
      <w:r w:rsidRPr="00AC5832">
        <w:rPr>
          <w:sz w:val="16"/>
        </w:rPr>
        <w:t>SelectionField</w:t>
      </w:r>
      <w:proofErr w:type="spellEnd"/>
      <w:r w:rsidRPr="00AC5832">
        <w:rPr>
          <w:sz w:val="16"/>
        </w:rPr>
        <w:t>=</w:t>
      </w:r>
      <w:proofErr w:type="spellStart"/>
      <w:r w:rsidRPr="00AC5832">
        <w:rPr>
          <w:sz w:val="16"/>
        </w:rPr>
        <w:t>ShoreMonitoringDock</w:t>
      </w:r>
      <w:proofErr w:type="spellEnd"/>
    </w:p>
    <w:p w:rsidR="00AC5832" w:rsidRPr="00AC5832" w:rsidRDefault="00AC5832" w:rsidP="00B57335">
      <w:pPr>
        <w:pStyle w:val="Lijstalinea"/>
        <w:numPr>
          <w:ilvl w:val="0"/>
          <w:numId w:val="21"/>
        </w:numPr>
        <w:rPr>
          <w:sz w:val="16"/>
        </w:rPr>
      </w:pPr>
      <w:r w:rsidRPr="00AC5832">
        <w:rPr>
          <w:sz w:val="16"/>
        </w:rPr>
        <w:t>State_0=0,-</w:t>
      </w:r>
    </w:p>
    <w:p w:rsidR="00AC5832" w:rsidRPr="00AC5832" w:rsidRDefault="00AC5832" w:rsidP="00B57335">
      <w:pPr>
        <w:pStyle w:val="Lijstalinea"/>
        <w:numPr>
          <w:ilvl w:val="0"/>
          <w:numId w:val="21"/>
        </w:numPr>
        <w:rPr>
          <w:sz w:val="16"/>
        </w:rPr>
      </w:pPr>
      <w:proofErr w:type="spellStart"/>
      <w:r w:rsidRPr="00AC5832">
        <w:rPr>
          <w:sz w:val="16"/>
        </w:rPr>
        <w:t>FieldCount</w:t>
      </w:r>
      <w:proofErr w:type="spellEnd"/>
      <w:r w:rsidRPr="00AC5832">
        <w:rPr>
          <w:sz w:val="16"/>
        </w:rPr>
        <w:t>=1</w:t>
      </w:r>
    </w:p>
    <w:p w:rsidR="00AC5832" w:rsidRPr="00AC5832" w:rsidRDefault="00AC5832" w:rsidP="00AC5832">
      <w:pPr>
        <w:rPr>
          <w:sz w:val="16"/>
        </w:rPr>
      </w:pPr>
    </w:p>
    <w:p w:rsidR="00AC5832" w:rsidRPr="00AC5832" w:rsidRDefault="00AC5832" w:rsidP="00B57335">
      <w:pPr>
        <w:pStyle w:val="Lijstalinea"/>
        <w:numPr>
          <w:ilvl w:val="0"/>
          <w:numId w:val="21"/>
        </w:numPr>
        <w:rPr>
          <w:sz w:val="16"/>
        </w:rPr>
      </w:pPr>
      <w:r w:rsidRPr="00AC5832">
        <w:rPr>
          <w:sz w:val="16"/>
        </w:rPr>
        <w:t>[Selection1_ShoreMonitoringSubDock]</w:t>
      </w:r>
    </w:p>
    <w:p w:rsidR="00AC5832" w:rsidRPr="00AC5832" w:rsidRDefault="00AC5832" w:rsidP="00B57335">
      <w:pPr>
        <w:pStyle w:val="Lijstalinea"/>
        <w:numPr>
          <w:ilvl w:val="0"/>
          <w:numId w:val="21"/>
        </w:numPr>
        <w:rPr>
          <w:sz w:val="16"/>
        </w:rPr>
      </w:pPr>
      <w:proofErr w:type="spellStart"/>
      <w:r w:rsidRPr="00AC5832">
        <w:rPr>
          <w:sz w:val="16"/>
        </w:rPr>
        <w:t>SelectionValues</w:t>
      </w:r>
      <w:proofErr w:type="spellEnd"/>
      <w:r w:rsidRPr="00AC5832">
        <w:rPr>
          <w:sz w:val="16"/>
        </w:rPr>
        <w:t>=12,13,14,16,17</w:t>
      </w:r>
    </w:p>
    <w:p w:rsidR="00AC5832" w:rsidRPr="00AC5832" w:rsidRDefault="00AC5832" w:rsidP="00B57335">
      <w:pPr>
        <w:pStyle w:val="Lijstalinea"/>
        <w:numPr>
          <w:ilvl w:val="0"/>
          <w:numId w:val="21"/>
        </w:numPr>
        <w:rPr>
          <w:sz w:val="16"/>
        </w:rPr>
      </w:pPr>
      <w:proofErr w:type="spellStart"/>
      <w:r w:rsidRPr="00AC5832">
        <w:rPr>
          <w:sz w:val="16"/>
        </w:rPr>
        <w:t>SelectionField</w:t>
      </w:r>
      <w:proofErr w:type="spellEnd"/>
      <w:r w:rsidRPr="00AC5832">
        <w:rPr>
          <w:sz w:val="16"/>
        </w:rPr>
        <w:t>=</w:t>
      </w:r>
      <w:proofErr w:type="spellStart"/>
      <w:r w:rsidRPr="00AC5832">
        <w:rPr>
          <w:sz w:val="16"/>
        </w:rPr>
        <w:t>ShoreMonitoringDock</w:t>
      </w:r>
      <w:proofErr w:type="spellEnd"/>
    </w:p>
    <w:p w:rsidR="00AC5832" w:rsidRPr="00AC5832" w:rsidRDefault="00AC5832" w:rsidP="00B57335">
      <w:pPr>
        <w:pStyle w:val="Lijstalinea"/>
        <w:numPr>
          <w:ilvl w:val="0"/>
          <w:numId w:val="21"/>
        </w:numPr>
        <w:rPr>
          <w:sz w:val="16"/>
        </w:rPr>
      </w:pPr>
      <w:r w:rsidRPr="00AC5832">
        <w:rPr>
          <w:sz w:val="16"/>
        </w:rPr>
        <w:t>State_0=1,Oost</w:t>
      </w:r>
    </w:p>
    <w:p w:rsidR="00AC5832" w:rsidRPr="00AC5832" w:rsidRDefault="00AC5832" w:rsidP="00B57335">
      <w:pPr>
        <w:pStyle w:val="Lijstalinea"/>
        <w:numPr>
          <w:ilvl w:val="0"/>
          <w:numId w:val="21"/>
        </w:numPr>
        <w:rPr>
          <w:sz w:val="16"/>
        </w:rPr>
      </w:pPr>
      <w:r w:rsidRPr="00AC5832">
        <w:rPr>
          <w:sz w:val="16"/>
        </w:rPr>
        <w:t>State_1=0,West</w:t>
      </w:r>
    </w:p>
    <w:p w:rsidR="00AC5832" w:rsidRPr="00AC5832" w:rsidRDefault="00AC5832" w:rsidP="00B57335">
      <w:pPr>
        <w:pStyle w:val="Lijstalinea"/>
        <w:numPr>
          <w:ilvl w:val="0"/>
          <w:numId w:val="21"/>
        </w:numPr>
        <w:rPr>
          <w:sz w:val="16"/>
        </w:rPr>
      </w:pPr>
      <w:proofErr w:type="spellStart"/>
      <w:r w:rsidRPr="00AC5832">
        <w:rPr>
          <w:sz w:val="16"/>
        </w:rPr>
        <w:t>FieldCount</w:t>
      </w:r>
      <w:proofErr w:type="spellEnd"/>
      <w:r w:rsidRPr="00AC5832">
        <w:rPr>
          <w:sz w:val="16"/>
        </w:rPr>
        <w:t>=1</w:t>
      </w:r>
    </w:p>
    <w:p w:rsidR="00AC5832" w:rsidRPr="00AC5832" w:rsidRDefault="00AC5832" w:rsidP="00AC5832">
      <w:pPr>
        <w:rPr>
          <w:sz w:val="16"/>
        </w:rPr>
      </w:pPr>
    </w:p>
    <w:p w:rsidR="00AC5832" w:rsidRPr="00AC5832" w:rsidRDefault="00AC5832" w:rsidP="00B57335">
      <w:pPr>
        <w:pStyle w:val="Lijstalinea"/>
        <w:numPr>
          <w:ilvl w:val="0"/>
          <w:numId w:val="21"/>
        </w:numPr>
        <w:rPr>
          <w:sz w:val="16"/>
        </w:rPr>
      </w:pPr>
      <w:r w:rsidRPr="00AC5832">
        <w:rPr>
          <w:sz w:val="16"/>
        </w:rPr>
        <w:t>[Selection2_ShoreMonitoringSubDock]</w:t>
      </w:r>
    </w:p>
    <w:p w:rsidR="00AC5832" w:rsidRPr="00AC5832" w:rsidRDefault="00AC5832" w:rsidP="00B57335">
      <w:pPr>
        <w:pStyle w:val="Lijstalinea"/>
        <w:numPr>
          <w:ilvl w:val="0"/>
          <w:numId w:val="21"/>
        </w:numPr>
        <w:rPr>
          <w:sz w:val="16"/>
        </w:rPr>
      </w:pPr>
      <w:proofErr w:type="spellStart"/>
      <w:r w:rsidRPr="00AC5832">
        <w:rPr>
          <w:sz w:val="16"/>
        </w:rPr>
        <w:t>SelectionValues</w:t>
      </w:r>
      <w:proofErr w:type="spellEnd"/>
      <w:r w:rsidRPr="00AC5832">
        <w:rPr>
          <w:sz w:val="16"/>
        </w:rPr>
        <w:t>=60,101</w:t>
      </w:r>
    </w:p>
    <w:p w:rsidR="00AC5832" w:rsidRPr="00AC5832" w:rsidRDefault="00AC5832" w:rsidP="00B57335">
      <w:pPr>
        <w:pStyle w:val="Lijstalinea"/>
        <w:numPr>
          <w:ilvl w:val="0"/>
          <w:numId w:val="21"/>
        </w:numPr>
        <w:rPr>
          <w:sz w:val="16"/>
        </w:rPr>
      </w:pPr>
      <w:proofErr w:type="spellStart"/>
      <w:r w:rsidRPr="00AC5832">
        <w:rPr>
          <w:sz w:val="16"/>
        </w:rPr>
        <w:t>SelectionField</w:t>
      </w:r>
      <w:proofErr w:type="spellEnd"/>
      <w:r w:rsidRPr="00AC5832">
        <w:rPr>
          <w:sz w:val="16"/>
        </w:rPr>
        <w:t>=</w:t>
      </w:r>
      <w:proofErr w:type="spellStart"/>
      <w:r w:rsidRPr="00AC5832">
        <w:rPr>
          <w:sz w:val="16"/>
        </w:rPr>
        <w:t>ShoreMonitoringDock</w:t>
      </w:r>
      <w:proofErr w:type="spellEnd"/>
    </w:p>
    <w:p w:rsidR="00AC5832" w:rsidRPr="00AC5832" w:rsidRDefault="00AC5832" w:rsidP="00B57335">
      <w:pPr>
        <w:pStyle w:val="Lijstalinea"/>
        <w:numPr>
          <w:ilvl w:val="0"/>
          <w:numId w:val="21"/>
        </w:numPr>
        <w:rPr>
          <w:sz w:val="16"/>
        </w:rPr>
      </w:pPr>
      <w:r w:rsidRPr="00AC5832">
        <w:rPr>
          <w:sz w:val="16"/>
        </w:rPr>
        <w:t>State_0=0,Oost</w:t>
      </w:r>
    </w:p>
    <w:p w:rsidR="00AC5832" w:rsidRPr="00AC5832" w:rsidRDefault="00AC5832" w:rsidP="00B57335">
      <w:pPr>
        <w:pStyle w:val="Lijstalinea"/>
        <w:numPr>
          <w:ilvl w:val="0"/>
          <w:numId w:val="21"/>
        </w:numPr>
        <w:rPr>
          <w:sz w:val="16"/>
        </w:rPr>
      </w:pPr>
      <w:r w:rsidRPr="00AC5832">
        <w:rPr>
          <w:sz w:val="16"/>
        </w:rPr>
        <w:t>State_1=1,West</w:t>
      </w:r>
    </w:p>
    <w:p w:rsidR="00AC5832" w:rsidRPr="00AC5832" w:rsidRDefault="00AC5832" w:rsidP="00B57335">
      <w:pPr>
        <w:pStyle w:val="Lijstalinea"/>
        <w:numPr>
          <w:ilvl w:val="0"/>
          <w:numId w:val="21"/>
        </w:numPr>
        <w:rPr>
          <w:sz w:val="16"/>
        </w:rPr>
      </w:pPr>
      <w:proofErr w:type="spellStart"/>
      <w:r w:rsidRPr="00AC5832">
        <w:rPr>
          <w:sz w:val="16"/>
        </w:rPr>
        <w:t>FieldCount</w:t>
      </w:r>
      <w:proofErr w:type="spellEnd"/>
      <w:r w:rsidRPr="00AC5832">
        <w:rPr>
          <w:sz w:val="16"/>
        </w:rPr>
        <w:t>=1</w:t>
      </w:r>
    </w:p>
    <w:p w:rsidR="00AC5832" w:rsidRPr="00AC5832" w:rsidRDefault="00AC5832" w:rsidP="00AC5832">
      <w:pPr>
        <w:rPr>
          <w:sz w:val="16"/>
        </w:rPr>
      </w:pPr>
    </w:p>
    <w:p w:rsidR="00AC5832" w:rsidRPr="00AC5832" w:rsidRDefault="00AC5832" w:rsidP="00B57335">
      <w:pPr>
        <w:pStyle w:val="Lijstalinea"/>
        <w:numPr>
          <w:ilvl w:val="0"/>
          <w:numId w:val="21"/>
        </w:numPr>
        <w:rPr>
          <w:sz w:val="16"/>
        </w:rPr>
      </w:pPr>
      <w:r w:rsidRPr="00AC5832">
        <w:rPr>
          <w:sz w:val="16"/>
        </w:rPr>
        <w:t>[Selection3_ShoreMonitoringSubDock]</w:t>
      </w:r>
    </w:p>
    <w:p w:rsidR="00AC5832" w:rsidRPr="00AC5832" w:rsidRDefault="00AC5832" w:rsidP="00B57335">
      <w:pPr>
        <w:pStyle w:val="Lijstalinea"/>
        <w:numPr>
          <w:ilvl w:val="0"/>
          <w:numId w:val="21"/>
        </w:numPr>
        <w:rPr>
          <w:sz w:val="16"/>
        </w:rPr>
      </w:pPr>
      <w:proofErr w:type="spellStart"/>
      <w:r w:rsidRPr="00AC5832">
        <w:rPr>
          <w:sz w:val="16"/>
        </w:rPr>
        <w:t>SelectionValues</w:t>
      </w:r>
      <w:proofErr w:type="spellEnd"/>
      <w:r w:rsidRPr="00AC5832">
        <w:rPr>
          <w:sz w:val="16"/>
        </w:rPr>
        <w:t>=15</w:t>
      </w:r>
    </w:p>
    <w:p w:rsidR="00AC5832" w:rsidRPr="00AC5832" w:rsidRDefault="00AC5832" w:rsidP="00B57335">
      <w:pPr>
        <w:pStyle w:val="Lijstalinea"/>
        <w:numPr>
          <w:ilvl w:val="0"/>
          <w:numId w:val="21"/>
        </w:numPr>
        <w:rPr>
          <w:sz w:val="16"/>
        </w:rPr>
      </w:pPr>
      <w:proofErr w:type="spellStart"/>
      <w:r w:rsidRPr="00AC5832">
        <w:rPr>
          <w:sz w:val="16"/>
        </w:rPr>
        <w:t>SelectionField</w:t>
      </w:r>
      <w:proofErr w:type="spellEnd"/>
      <w:r w:rsidRPr="00AC5832">
        <w:rPr>
          <w:sz w:val="16"/>
        </w:rPr>
        <w:t>=</w:t>
      </w:r>
      <w:proofErr w:type="spellStart"/>
      <w:r w:rsidRPr="00AC5832">
        <w:rPr>
          <w:sz w:val="16"/>
        </w:rPr>
        <w:t>ShoreMonitoringDock</w:t>
      </w:r>
      <w:proofErr w:type="spellEnd"/>
    </w:p>
    <w:p w:rsidR="00AC5832" w:rsidRPr="00AC5832" w:rsidRDefault="00AC5832" w:rsidP="00B57335">
      <w:pPr>
        <w:pStyle w:val="Lijstalinea"/>
        <w:numPr>
          <w:ilvl w:val="0"/>
          <w:numId w:val="21"/>
        </w:numPr>
        <w:rPr>
          <w:sz w:val="16"/>
        </w:rPr>
      </w:pPr>
      <w:r w:rsidRPr="00AC5832">
        <w:rPr>
          <w:sz w:val="16"/>
        </w:rPr>
        <w:t>State_0=2,Oost</w:t>
      </w:r>
    </w:p>
    <w:p w:rsidR="00AC5832" w:rsidRPr="00AC5832" w:rsidRDefault="00AC5832" w:rsidP="00B57335">
      <w:pPr>
        <w:pStyle w:val="Lijstalinea"/>
        <w:numPr>
          <w:ilvl w:val="0"/>
          <w:numId w:val="21"/>
        </w:numPr>
        <w:rPr>
          <w:sz w:val="16"/>
        </w:rPr>
      </w:pPr>
      <w:r w:rsidRPr="00AC5832">
        <w:rPr>
          <w:sz w:val="16"/>
        </w:rPr>
        <w:t>State_1=1,Midden</w:t>
      </w:r>
    </w:p>
    <w:p w:rsidR="00AC5832" w:rsidRPr="00AC5832" w:rsidRDefault="00AC5832" w:rsidP="00B57335">
      <w:pPr>
        <w:pStyle w:val="Lijstalinea"/>
        <w:numPr>
          <w:ilvl w:val="0"/>
          <w:numId w:val="21"/>
        </w:numPr>
        <w:rPr>
          <w:sz w:val="16"/>
        </w:rPr>
      </w:pPr>
      <w:r w:rsidRPr="00AC5832">
        <w:rPr>
          <w:sz w:val="16"/>
        </w:rPr>
        <w:lastRenderedPageBreak/>
        <w:t>State_2=0,West</w:t>
      </w:r>
    </w:p>
    <w:p w:rsidR="00AC5832" w:rsidRPr="00AC5832" w:rsidRDefault="00AC5832" w:rsidP="00B57335">
      <w:pPr>
        <w:pStyle w:val="Lijstalinea"/>
        <w:numPr>
          <w:ilvl w:val="0"/>
          <w:numId w:val="21"/>
        </w:numPr>
        <w:rPr>
          <w:sz w:val="16"/>
        </w:rPr>
      </w:pPr>
      <w:proofErr w:type="spellStart"/>
      <w:r w:rsidRPr="00AC5832">
        <w:rPr>
          <w:sz w:val="16"/>
        </w:rPr>
        <w:t>FieldCount</w:t>
      </w:r>
      <w:proofErr w:type="spellEnd"/>
      <w:r w:rsidRPr="00AC5832">
        <w:rPr>
          <w:sz w:val="16"/>
        </w:rPr>
        <w:t>=1</w:t>
      </w:r>
    </w:p>
    <w:p w:rsidR="00AC5832" w:rsidRPr="00AC5832" w:rsidRDefault="00AC5832" w:rsidP="00AC5832">
      <w:pPr>
        <w:rPr>
          <w:sz w:val="16"/>
        </w:rPr>
      </w:pPr>
    </w:p>
    <w:p w:rsidR="00AC5832" w:rsidRPr="00AC5832" w:rsidRDefault="00AC5832" w:rsidP="00B57335">
      <w:pPr>
        <w:pStyle w:val="Lijstalinea"/>
        <w:numPr>
          <w:ilvl w:val="0"/>
          <w:numId w:val="21"/>
        </w:numPr>
        <w:rPr>
          <w:sz w:val="16"/>
        </w:rPr>
      </w:pPr>
      <w:r w:rsidRPr="00AC5832">
        <w:rPr>
          <w:sz w:val="16"/>
        </w:rPr>
        <w:t>[Selection4_ShoreMonitoringSubDock]</w:t>
      </w:r>
    </w:p>
    <w:p w:rsidR="00AC5832" w:rsidRPr="00AC5832" w:rsidRDefault="00AC5832" w:rsidP="00B57335">
      <w:pPr>
        <w:pStyle w:val="Lijstalinea"/>
        <w:numPr>
          <w:ilvl w:val="0"/>
          <w:numId w:val="21"/>
        </w:numPr>
        <w:rPr>
          <w:sz w:val="16"/>
        </w:rPr>
      </w:pPr>
      <w:proofErr w:type="spellStart"/>
      <w:r w:rsidRPr="00AC5832">
        <w:rPr>
          <w:sz w:val="16"/>
        </w:rPr>
        <w:t>SelectionValues</w:t>
      </w:r>
      <w:proofErr w:type="spellEnd"/>
      <w:r w:rsidRPr="00AC5832">
        <w:rPr>
          <w:sz w:val="16"/>
        </w:rPr>
        <w:t>=63</w:t>
      </w:r>
    </w:p>
    <w:p w:rsidR="00AC5832" w:rsidRPr="00AC5832" w:rsidRDefault="00AC5832" w:rsidP="00B57335">
      <w:pPr>
        <w:pStyle w:val="Lijstalinea"/>
        <w:numPr>
          <w:ilvl w:val="0"/>
          <w:numId w:val="21"/>
        </w:numPr>
        <w:rPr>
          <w:sz w:val="16"/>
        </w:rPr>
      </w:pPr>
      <w:proofErr w:type="spellStart"/>
      <w:r w:rsidRPr="00AC5832">
        <w:rPr>
          <w:sz w:val="16"/>
        </w:rPr>
        <w:t>SelectionField</w:t>
      </w:r>
      <w:proofErr w:type="spellEnd"/>
      <w:r w:rsidRPr="00AC5832">
        <w:rPr>
          <w:sz w:val="16"/>
        </w:rPr>
        <w:t>=</w:t>
      </w:r>
      <w:proofErr w:type="spellStart"/>
      <w:r w:rsidRPr="00AC5832">
        <w:rPr>
          <w:sz w:val="16"/>
        </w:rPr>
        <w:t>ShoreMonitoringDock</w:t>
      </w:r>
      <w:proofErr w:type="spellEnd"/>
    </w:p>
    <w:p w:rsidR="00AC5832" w:rsidRPr="00AC5832" w:rsidRDefault="00AC5832" w:rsidP="00B57335">
      <w:pPr>
        <w:pStyle w:val="Lijstalinea"/>
        <w:numPr>
          <w:ilvl w:val="0"/>
          <w:numId w:val="21"/>
        </w:numPr>
        <w:rPr>
          <w:sz w:val="16"/>
        </w:rPr>
      </w:pPr>
      <w:r w:rsidRPr="00AC5832">
        <w:rPr>
          <w:sz w:val="16"/>
        </w:rPr>
        <w:t>State_0=0,Oost</w:t>
      </w:r>
    </w:p>
    <w:p w:rsidR="00AC5832" w:rsidRPr="00AC5832" w:rsidRDefault="00AC5832" w:rsidP="00B57335">
      <w:pPr>
        <w:pStyle w:val="Lijstalinea"/>
        <w:numPr>
          <w:ilvl w:val="0"/>
          <w:numId w:val="21"/>
        </w:numPr>
        <w:rPr>
          <w:sz w:val="16"/>
        </w:rPr>
      </w:pPr>
      <w:r w:rsidRPr="00AC5832">
        <w:rPr>
          <w:sz w:val="16"/>
        </w:rPr>
        <w:t>State_1=1,Midden</w:t>
      </w:r>
    </w:p>
    <w:p w:rsidR="00AC5832" w:rsidRPr="00AC5832" w:rsidRDefault="00AC5832" w:rsidP="00B57335">
      <w:pPr>
        <w:pStyle w:val="Lijstalinea"/>
        <w:numPr>
          <w:ilvl w:val="0"/>
          <w:numId w:val="21"/>
        </w:numPr>
        <w:rPr>
          <w:sz w:val="16"/>
        </w:rPr>
      </w:pPr>
      <w:r w:rsidRPr="00AC5832">
        <w:rPr>
          <w:sz w:val="16"/>
        </w:rPr>
        <w:t>State_2=2,West</w:t>
      </w:r>
    </w:p>
    <w:p w:rsidR="00AC5832" w:rsidRPr="00AC5832" w:rsidRDefault="00AC5832" w:rsidP="00B57335">
      <w:pPr>
        <w:pStyle w:val="Lijstalinea"/>
        <w:numPr>
          <w:ilvl w:val="0"/>
          <w:numId w:val="21"/>
        </w:numPr>
        <w:rPr>
          <w:sz w:val="16"/>
        </w:rPr>
      </w:pPr>
      <w:proofErr w:type="spellStart"/>
      <w:r w:rsidRPr="00AC5832">
        <w:rPr>
          <w:sz w:val="16"/>
        </w:rPr>
        <w:t>FieldCount</w:t>
      </w:r>
      <w:proofErr w:type="spellEnd"/>
      <w:r w:rsidRPr="00AC5832">
        <w:rPr>
          <w:sz w:val="16"/>
        </w:rPr>
        <w:t>=1</w:t>
      </w:r>
    </w:p>
    <w:p w:rsidR="00AC5832" w:rsidRPr="00AC5832" w:rsidRDefault="00AC5832" w:rsidP="00AC5832">
      <w:pPr>
        <w:rPr>
          <w:sz w:val="16"/>
        </w:rPr>
      </w:pPr>
    </w:p>
    <w:p w:rsidR="00AC5832" w:rsidRPr="00AC5832" w:rsidRDefault="00AC5832" w:rsidP="00B57335">
      <w:pPr>
        <w:pStyle w:val="Lijstalinea"/>
        <w:numPr>
          <w:ilvl w:val="0"/>
          <w:numId w:val="21"/>
        </w:numPr>
        <w:rPr>
          <w:sz w:val="16"/>
        </w:rPr>
      </w:pPr>
      <w:r w:rsidRPr="00AC5832">
        <w:rPr>
          <w:sz w:val="16"/>
        </w:rPr>
        <w:t>[Selection5_ShoreMonitoringSubDock]</w:t>
      </w:r>
    </w:p>
    <w:p w:rsidR="00AC5832" w:rsidRPr="00AC5832" w:rsidRDefault="00AC5832" w:rsidP="00B57335">
      <w:pPr>
        <w:pStyle w:val="Lijstalinea"/>
        <w:numPr>
          <w:ilvl w:val="0"/>
          <w:numId w:val="21"/>
        </w:numPr>
        <w:rPr>
          <w:sz w:val="16"/>
        </w:rPr>
      </w:pPr>
      <w:proofErr w:type="spellStart"/>
      <w:r w:rsidRPr="00AC5832">
        <w:rPr>
          <w:sz w:val="16"/>
        </w:rPr>
        <w:t>SelectionValues</w:t>
      </w:r>
      <w:proofErr w:type="spellEnd"/>
      <w:r w:rsidRPr="00AC5832">
        <w:rPr>
          <w:sz w:val="16"/>
        </w:rPr>
        <w:t>=20,21,22,23</w:t>
      </w:r>
    </w:p>
    <w:p w:rsidR="00AC5832" w:rsidRPr="00AC5832" w:rsidRDefault="00AC5832" w:rsidP="00B57335">
      <w:pPr>
        <w:pStyle w:val="Lijstalinea"/>
        <w:numPr>
          <w:ilvl w:val="0"/>
          <w:numId w:val="21"/>
        </w:numPr>
        <w:rPr>
          <w:sz w:val="16"/>
        </w:rPr>
      </w:pPr>
      <w:proofErr w:type="spellStart"/>
      <w:r w:rsidRPr="00AC5832">
        <w:rPr>
          <w:sz w:val="16"/>
        </w:rPr>
        <w:t>SelectionField</w:t>
      </w:r>
      <w:proofErr w:type="spellEnd"/>
      <w:r w:rsidRPr="00AC5832">
        <w:rPr>
          <w:sz w:val="16"/>
        </w:rPr>
        <w:t>=</w:t>
      </w:r>
      <w:proofErr w:type="spellStart"/>
      <w:r w:rsidRPr="00AC5832">
        <w:rPr>
          <w:sz w:val="16"/>
        </w:rPr>
        <w:t>ShoreMonitoringDock</w:t>
      </w:r>
      <w:proofErr w:type="spellEnd"/>
    </w:p>
    <w:p w:rsidR="00AC5832" w:rsidRPr="00AC5832" w:rsidRDefault="00AC5832" w:rsidP="00B57335">
      <w:pPr>
        <w:pStyle w:val="Lijstalinea"/>
        <w:numPr>
          <w:ilvl w:val="0"/>
          <w:numId w:val="21"/>
        </w:numPr>
        <w:rPr>
          <w:sz w:val="16"/>
        </w:rPr>
      </w:pPr>
      <w:r w:rsidRPr="00AC5832">
        <w:rPr>
          <w:sz w:val="16"/>
        </w:rPr>
        <w:t>State_0=1,Noord</w:t>
      </w:r>
    </w:p>
    <w:p w:rsidR="00AC5832" w:rsidRPr="00AC5832" w:rsidRDefault="00AC5832" w:rsidP="00B57335">
      <w:pPr>
        <w:pStyle w:val="Lijstalinea"/>
        <w:numPr>
          <w:ilvl w:val="0"/>
          <w:numId w:val="21"/>
        </w:numPr>
        <w:rPr>
          <w:sz w:val="16"/>
        </w:rPr>
      </w:pPr>
      <w:r w:rsidRPr="00AC5832">
        <w:rPr>
          <w:sz w:val="16"/>
        </w:rPr>
        <w:t>State_1=0,Zuid</w:t>
      </w:r>
    </w:p>
    <w:p w:rsidR="00AC5832" w:rsidRPr="00AC5832" w:rsidRDefault="00AC5832" w:rsidP="00B57335">
      <w:pPr>
        <w:pStyle w:val="Lijstalinea"/>
        <w:numPr>
          <w:ilvl w:val="0"/>
          <w:numId w:val="21"/>
        </w:numPr>
        <w:rPr>
          <w:sz w:val="16"/>
        </w:rPr>
      </w:pPr>
      <w:proofErr w:type="spellStart"/>
      <w:r w:rsidRPr="00AC5832">
        <w:rPr>
          <w:sz w:val="16"/>
        </w:rPr>
        <w:t>FieldCount</w:t>
      </w:r>
      <w:proofErr w:type="spellEnd"/>
      <w:r w:rsidRPr="00AC5832">
        <w:rPr>
          <w:sz w:val="16"/>
        </w:rPr>
        <w:t>=1</w:t>
      </w:r>
    </w:p>
    <w:p w:rsidR="00AC5832" w:rsidRPr="00AC5832" w:rsidRDefault="00AC5832" w:rsidP="00AC5832">
      <w:pPr>
        <w:rPr>
          <w:sz w:val="16"/>
        </w:rPr>
      </w:pPr>
    </w:p>
    <w:p w:rsidR="00AC5832" w:rsidRPr="00AC5832" w:rsidRDefault="00AC5832" w:rsidP="00B57335">
      <w:pPr>
        <w:pStyle w:val="Lijstalinea"/>
        <w:numPr>
          <w:ilvl w:val="0"/>
          <w:numId w:val="21"/>
        </w:numPr>
        <w:rPr>
          <w:sz w:val="16"/>
        </w:rPr>
      </w:pPr>
      <w:r w:rsidRPr="00AC5832">
        <w:rPr>
          <w:sz w:val="16"/>
        </w:rPr>
        <w:t>[Selection6_ShoreMonitoringSubDock]</w:t>
      </w:r>
    </w:p>
    <w:p w:rsidR="00AC5832" w:rsidRPr="00AC5832" w:rsidRDefault="00AC5832" w:rsidP="00B57335">
      <w:pPr>
        <w:pStyle w:val="Lijstalinea"/>
        <w:numPr>
          <w:ilvl w:val="0"/>
          <w:numId w:val="21"/>
        </w:numPr>
        <w:rPr>
          <w:sz w:val="16"/>
        </w:rPr>
      </w:pPr>
      <w:proofErr w:type="spellStart"/>
      <w:r w:rsidRPr="00AC5832">
        <w:rPr>
          <w:sz w:val="16"/>
        </w:rPr>
        <w:t>SelectionValues</w:t>
      </w:r>
      <w:proofErr w:type="spellEnd"/>
      <w:r w:rsidRPr="00AC5832">
        <w:rPr>
          <w:sz w:val="16"/>
        </w:rPr>
        <w:t>=19</w:t>
      </w:r>
    </w:p>
    <w:p w:rsidR="00AC5832" w:rsidRPr="00AC5832" w:rsidRDefault="00AC5832" w:rsidP="00B57335">
      <w:pPr>
        <w:pStyle w:val="Lijstalinea"/>
        <w:numPr>
          <w:ilvl w:val="0"/>
          <w:numId w:val="21"/>
        </w:numPr>
        <w:rPr>
          <w:sz w:val="16"/>
        </w:rPr>
      </w:pPr>
      <w:proofErr w:type="spellStart"/>
      <w:r w:rsidRPr="00AC5832">
        <w:rPr>
          <w:sz w:val="16"/>
        </w:rPr>
        <w:t>SelectionField</w:t>
      </w:r>
      <w:proofErr w:type="spellEnd"/>
      <w:r w:rsidRPr="00AC5832">
        <w:rPr>
          <w:sz w:val="16"/>
        </w:rPr>
        <w:t>=</w:t>
      </w:r>
      <w:proofErr w:type="spellStart"/>
      <w:r w:rsidRPr="00AC5832">
        <w:rPr>
          <w:sz w:val="16"/>
        </w:rPr>
        <w:t>ShoreMonitoringDock</w:t>
      </w:r>
      <w:proofErr w:type="spellEnd"/>
    </w:p>
    <w:p w:rsidR="00AC5832" w:rsidRPr="00AC5832" w:rsidRDefault="00AC5832" w:rsidP="00B57335">
      <w:pPr>
        <w:pStyle w:val="Lijstalinea"/>
        <w:numPr>
          <w:ilvl w:val="0"/>
          <w:numId w:val="21"/>
        </w:numPr>
        <w:rPr>
          <w:sz w:val="16"/>
        </w:rPr>
      </w:pPr>
      <w:r w:rsidRPr="00AC5832">
        <w:rPr>
          <w:sz w:val="16"/>
        </w:rPr>
        <w:t>State_0=2,Noord</w:t>
      </w:r>
    </w:p>
    <w:p w:rsidR="00AC5832" w:rsidRPr="00AC5832" w:rsidRDefault="00AC5832" w:rsidP="00B57335">
      <w:pPr>
        <w:pStyle w:val="Lijstalinea"/>
        <w:numPr>
          <w:ilvl w:val="0"/>
          <w:numId w:val="21"/>
        </w:numPr>
        <w:rPr>
          <w:sz w:val="16"/>
        </w:rPr>
      </w:pPr>
      <w:r w:rsidRPr="00AC5832">
        <w:rPr>
          <w:sz w:val="16"/>
        </w:rPr>
        <w:t>State_1=1,Midden</w:t>
      </w:r>
    </w:p>
    <w:p w:rsidR="00AC5832" w:rsidRPr="00AC5832" w:rsidRDefault="00AC5832" w:rsidP="00B57335">
      <w:pPr>
        <w:pStyle w:val="Lijstalinea"/>
        <w:numPr>
          <w:ilvl w:val="0"/>
          <w:numId w:val="21"/>
        </w:numPr>
        <w:rPr>
          <w:sz w:val="16"/>
        </w:rPr>
      </w:pPr>
      <w:r w:rsidRPr="00AC5832">
        <w:rPr>
          <w:sz w:val="16"/>
        </w:rPr>
        <w:t>State_2=0,Zuid</w:t>
      </w:r>
    </w:p>
    <w:p w:rsidR="00AC5832" w:rsidRPr="00AC5832" w:rsidRDefault="00AC5832" w:rsidP="00B57335">
      <w:pPr>
        <w:pStyle w:val="Lijstalinea"/>
        <w:numPr>
          <w:ilvl w:val="0"/>
          <w:numId w:val="21"/>
        </w:numPr>
        <w:rPr>
          <w:sz w:val="16"/>
        </w:rPr>
      </w:pPr>
      <w:proofErr w:type="spellStart"/>
      <w:r w:rsidRPr="00AC5832">
        <w:rPr>
          <w:sz w:val="16"/>
        </w:rPr>
        <w:t>FieldCount</w:t>
      </w:r>
      <w:proofErr w:type="spellEnd"/>
      <w:r w:rsidRPr="00AC5832">
        <w:rPr>
          <w:sz w:val="16"/>
        </w:rPr>
        <w:t>=1</w:t>
      </w:r>
    </w:p>
    <w:p w:rsidR="00AC5832" w:rsidRPr="00AC5832" w:rsidRDefault="00AC5832" w:rsidP="00AC5832">
      <w:pPr>
        <w:rPr>
          <w:sz w:val="16"/>
        </w:rPr>
      </w:pPr>
    </w:p>
    <w:p w:rsidR="00AC5832" w:rsidRPr="00AC5832" w:rsidRDefault="00AC5832" w:rsidP="00B57335">
      <w:pPr>
        <w:pStyle w:val="Lijstalinea"/>
        <w:numPr>
          <w:ilvl w:val="0"/>
          <w:numId w:val="21"/>
        </w:numPr>
        <w:rPr>
          <w:sz w:val="16"/>
        </w:rPr>
      </w:pPr>
      <w:r w:rsidRPr="00AC5832">
        <w:rPr>
          <w:sz w:val="16"/>
        </w:rPr>
        <w:t>[Selection7_ShoreMonitoringSubDock]</w:t>
      </w:r>
    </w:p>
    <w:p w:rsidR="00AC5832" w:rsidRPr="00AC5832" w:rsidRDefault="00AC5832" w:rsidP="00B57335">
      <w:pPr>
        <w:pStyle w:val="Lijstalinea"/>
        <w:numPr>
          <w:ilvl w:val="0"/>
          <w:numId w:val="21"/>
        </w:numPr>
        <w:rPr>
          <w:sz w:val="16"/>
        </w:rPr>
      </w:pPr>
      <w:proofErr w:type="spellStart"/>
      <w:r w:rsidRPr="00AC5832">
        <w:rPr>
          <w:sz w:val="16"/>
        </w:rPr>
        <w:t>SelectionValues</w:t>
      </w:r>
      <w:proofErr w:type="spellEnd"/>
      <w:r w:rsidRPr="00AC5832">
        <w:rPr>
          <w:sz w:val="16"/>
        </w:rPr>
        <w:t>=103</w:t>
      </w:r>
    </w:p>
    <w:p w:rsidR="00AC5832" w:rsidRPr="00AC5832" w:rsidRDefault="00AC5832" w:rsidP="00B57335">
      <w:pPr>
        <w:pStyle w:val="Lijstalinea"/>
        <w:numPr>
          <w:ilvl w:val="0"/>
          <w:numId w:val="21"/>
        </w:numPr>
        <w:rPr>
          <w:sz w:val="16"/>
        </w:rPr>
      </w:pPr>
      <w:proofErr w:type="spellStart"/>
      <w:r w:rsidRPr="00AC5832">
        <w:rPr>
          <w:sz w:val="16"/>
        </w:rPr>
        <w:t>SelectionField</w:t>
      </w:r>
      <w:proofErr w:type="spellEnd"/>
      <w:r w:rsidRPr="00AC5832">
        <w:rPr>
          <w:sz w:val="16"/>
        </w:rPr>
        <w:t>=</w:t>
      </w:r>
      <w:proofErr w:type="spellStart"/>
      <w:r w:rsidRPr="00AC5832">
        <w:rPr>
          <w:sz w:val="16"/>
        </w:rPr>
        <w:t>ShoreMonitoringDock</w:t>
      </w:r>
      <w:proofErr w:type="spellEnd"/>
    </w:p>
    <w:p w:rsidR="00AC5832" w:rsidRPr="00AC5832" w:rsidRDefault="00AC5832" w:rsidP="00B57335">
      <w:pPr>
        <w:pStyle w:val="Lijstalinea"/>
        <w:numPr>
          <w:ilvl w:val="0"/>
          <w:numId w:val="21"/>
        </w:numPr>
        <w:rPr>
          <w:sz w:val="16"/>
        </w:rPr>
      </w:pPr>
      <w:r w:rsidRPr="00AC5832">
        <w:rPr>
          <w:sz w:val="16"/>
        </w:rPr>
        <w:t>State_0=3,A1</w:t>
      </w:r>
    </w:p>
    <w:p w:rsidR="00AC5832" w:rsidRPr="00AC5832" w:rsidRDefault="00AC5832" w:rsidP="00B57335">
      <w:pPr>
        <w:pStyle w:val="Lijstalinea"/>
        <w:numPr>
          <w:ilvl w:val="0"/>
          <w:numId w:val="21"/>
        </w:numPr>
        <w:rPr>
          <w:sz w:val="16"/>
        </w:rPr>
      </w:pPr>
      <w:r w:rsidRPr="00AC5832">
        <w:rPr>
          <w:sz w:val="16"/>
        </w:rPr>
        <w:t>State_1=2,A2</w:t>
      </w:r>
    </w:p>
    <w:p w:rsidR="00AC5832" w:rsidRPr="00AC5832" w:rsidRDefault="00AC5832" w:rsidP="00B57335">
      <w:pPr>
        <w:pStyle w:val="Lijstalinea"/>
        <w:numPr>
          <w:ilvl w:val="0"/>
          <w:numId w:val="21"/>
        </w:numPr>
        <w:rPr>
          <w:sz w:val="16"/>
        </w:rPr>
      </w:pPr>
      <w:r w:rsidRPr="00AC5832">
        <w:rPr>
          <w:sz w:val="16"/>
        </w:rPr>
        <w:t>State_2=1,B</w:t>
      </w:r>
    </w:p>
    <w:p w:rsidR="00AC5832" w:rsidRPr="00AC5832" w:rsidRDefault="00AC5832" w:rsidP="00B57335">
      <w:pPr>
        <w:pStyle w:val="Lijstalinea"/>
        <w:numPr>
          <w:ilvl w:val="0"/>
          <w:numId w:val="21"/>
        </w:numPr>
        <w:rPr>
          <w:sz w:val="16"/>
        </w:rPr>
      </w:pPr>
      <w:r w:rsidRPr="00AC5832">
        <w:rPr>
          <w:sz w:val="16"/>
        </w:rPr>
        <w:t>State_3=0,C</w:t>
      </w:r>
    </w:p>
    <w:p w:rsidR="00AC5832" w:rsidRPr="00AC5832" w:rsidRDefault="00AC5832" w:rsidP="00B57335">
      <w:pPr>
        <w:pStyle w:val="Lijstalinea"/>
        <w:numPr>
          <w:ilvl w:val="0"/>
          <w:numId w:val="21"/>
        </w:numPr>
        <w:rPr>
          <w:sz w:val="16"/>
        </w:rPr>
      </w:pPr>
      <w:proofErr w:type="spellStart"/>
      <w:r w:rsidRPr="00AC5832">
        <w:rPr>
          <w:sz w:val="16"/>
        </w:rPr>
        <w:t>FieldCount</w:t>
      </w:r>
      <w:proofErr w:type="spellEnd"/>
      <w:r w:rsidRPr="00AC5832">
        <w:rPr>
          <w:sz w:val="16"/>
        </w:rPr>
        <w:t>=1</w:t>
      </w:r>
    </w:p>
    <w:p w:rsidR="00AC5832" w:rsidRPr="00AC5832" w:rsidRDefault="00AC5832" w:rsidP="00AC5832">
      <w:pPr>
        <w:rPr>
          <w:sz w:val="16"/>
        </w:rPr>
      </w:pPr>
    </w:p>
    <w:p w:rsidR="00AC5832" w:rsidRPr="00AC5832" w:rsidRDefault="00AC5832" w:rsidP="00B57335">
      <w:pPr>
        <w:pStyle w:val="Lijstalinea"/>
        <w:numPr>
          <w:ilvl w:val="0"/>
          <w:numId w:val="21"/>
        </w:numPr>
        <w:rPr>
          <w:sz w:val="16"/>
        </w:rPr>
      </w:pPr>
      <w:r w:rsidRPr="00AC5832">
        <w:rPr>
          <w:sz w:val="16"/>
        </w:rPr>
        <w:t>[</w:t>
      </w:r>
      <w:proofErr w:type="spellStart"/>
      <w:r w:rsidRPr="00AC5832">
        <w:rPr>
          <w:sz w:val="16"/>
        </w:rPr>
        <w:t>ShoreMonitoringTier</w:t>
      </w:r>
      <w:proofErr w:type="spellEnd"/>
      <w:r w:rsidRPr="00AC5832">
        <w:rPr>
          <w:sz w:val="16"/>
        </w:rPr>
        <w:t>]</w:t>
      </w:r>
    </w:p>
    <w:p w:rsidR="00AC5832" w:rsidRPr="00AC5832" w:rsidRDefault="00AC5832" w:rsidP="00B57335">
      <w:pPr>
        <w:pStyle w:val="Lijstalinea"/>
        <w:numPr>
          <w:ilvl w:val="0"/>
          <w:numId w:val="21"/>
        </w:numPr>
        <w:rPr>
          <w:sz w:val="16"/>
        </w:rPr>
      </w:pPr>
      <w:r w:rsidRPr="00AC5832">
        <w:rPr>
          <w:sz w:val="16"/>
        </w:rPr>
        <w:t>State_0=0,Binnenzijde</w:t>
      </w:r>
    </w:p>
    <w:p w:rsidR="00AC5832" w:rsidRPr="00AC5832" w:rsidRDefault="00AC5832" w:rsidP="00B57335">
      <w:pPr>
        <w:pStyle w:val="Lijstalinea"/>
        <w:numPr>
          <w:ilvl w:val="0"/>
          <w:numId w:val="21"/>
        </w:numPr>
        <w:rPr>
          <w:sz w:val="16"/>
        </w:rPr>
      </w:pPr>
      <w:r w:rsidRPr="00AC5832">
        <w:rPr>
          <w:sz w:val="16"/>
        </w:rPr>
        <w:t>State_1=1,Buitenzijde</w:t>
      </w:r>
    </w:p>
    <w:p w:rsidR="00AC5832" w:rsidRDefault="00AC5832" w:rsidP="00B57335">
      <w:pPr>
        <w:pStyle w:val="Lijstalinea"/>
        <w:numPr>
          <w:ilvl w:val="0"/>
          <w:numId w:val="21"/>
        </w:numPr>
        <w:rPr>
          <w:sz w:val="16"/>
        </w:rPr>
      </w:pPr>
      <w:proofErr w:type="spellStart"/>
      <w:r w:rsidRPr="00AC5832">
        <w:rPr>
          <w:sz w:val="16"/>
        </w:rPr>
        <w:t>FieldCount</w:t>
      </w:r>
      <w:proofErr w:type="spellEnd"/>
      <w:r w:rsidRPr="00AC5832">
        <w:rPr>
          <w:sz w:val="16"/>
        </w:rPr>
        <w:t>=1</w:t>
      </w:r>
    </w:p>
    <w:p w:rsidR="00AC5832" w:rsidRDefault="00AC5832" w:rsidP="00AC5832">
      <w:pPr>
        <w:rPr>
          <w:sz w:val="16"/>
        </w:rPr>
      </w:pPr>
    </w:p>
    <w:p w:rsidR="00AC5832" w:rsidRDefault="00AC5832" w:rsidP="00AC5832"/>
    <w:p w:rsidR="00AC5832" w:rsidRDefault="00AC5832" w:rsidP="00AC5832">
      <w:proofErr w:type="spellStart"/>
      <w:r>
        <w:t>Fieldcound</w:t>
      </w:r>
      <w:proofErr w:type="spellEnd"/>
      <w:r>
        <w:t>=1 you can leave as is.</w:t>
      </w:r>
    </w:p>
    <w:p w:rsidR="00AC5832" w:rsidRDefault="00AC5832" w:rsidP="00AC5832"/>
    <w:p w:rsidR="00AC5832" w:rsidRDefault="00AC5832" w:rsidP="00AC5832"/>
    <w:p w:rsidR="00AC5832" w:rsidRDefault="00AC5832" w:rsidP="00AC5832"/>
    <w:p w:rsidR="00AC5832" w:rsidRDefault="00AC5832" w:rsidP="00AC5832"/>
    <w:p w:rsidR="00AC5832" w:rsidRDefault="00AC5832" w:rsidP="00AC5832"/>
    <w:p w:rsidR="00AC5832" w:rsidRDefault="00AC5832" w:rsidP="00AC5832"/>
    <w:p w:rsidR="00AC5832" w:rsidRDefault="00AC5832" w:rsidP="00AC5832"/>
    <w:p w:rsidR="00AC5832" w:rsidRDefault="00AC5832" w:rsidP="00AC5832"/>
    <w:p w:rsidR="00AC5832" w:rsidRDefault="00AC5832" w:rsidP="00AC5832"/>
    <w:p w:rsidR="00AC5832" w:rsidRDefault="00AC5832" w:rsidP="00AC5832"/>
    <w:p w:rsidR="00AC5832" w:rsidRDefault="00AC5832" w:rsidP="00AC5832"/>
    <w:p w:rsidR="00AC5832" w:rsidRDefault="00AC5832" w:rsidP="00AC5832"/>
    <w:p w:rsidR="00AC5832" w:rsidRDefault="00AC5832" w:rsidP="00AC5832"/>
    <w:p w:rsidR="00AC5832" w:rsidRDefault="00AC5832" w:rsidP="00AC5832"/>
    <w:p w:rsidR="00AC5832" w:rsidRDefault="00AC5832" w:rsidP="00AC5832"/>
    <w:p w:rsidR="00AC5832" w:rsidRDefault="00AC5832" w:rsidP="00AC5832"/>
    <w:p w:rsidR="00AC5832" w:rsidRDefault="00AC5832" w:rsidP="00AC5832"/>
    <w:p w:rsidR="00AC5832" w:rsidRDefault="00AC5832" w:rsidP="00AC5832"/>
    <w:p w:rsidR="00AC5832" w:rsidRDefault="00AC5832" w:rsidP="00AC5832"/>
    <w:p w:rsidR="00AC5832" w:rsidRDefault="00AC5832" w:rsidP="00AC5832"/>
    <w:p w:rsidR="00AC5832" w:rsidRDefault="00AC5832" w:rsidP="00AC5832"/>
    <w:p w:rsidR="00AC5832" w:rsidRDefault="00AC5832" w:rsidP="00AC5832"/>
    <w:p w:rsidR="00AC5832" w:rsidRDefault="00AC5832" w:rsidP="00AC5832">
      <w:pPr>
        <w:pStyle w:val="Kop1"/>
        <w:rPr>
          <w:sz w:val="22"/>
        </w:rPr>
      </w:pPr>
      <w:bookmarkStart w:id="44" w:name="_Toc415748774"/>
      <w:r>
        <w:t>Shore</w:t>
      </w:r>
      <w:r w:rsidR="008455DE">
        <w:t xml:space="preserve"> </w:t>
      </w:r>
      <w:r>
        <w:t>monitoring Mimic</w:t>
      </w:r>
      <w:bookmarkEnd w:id="44"/>
    </w:p>
    <w:p w:rsidR="00AC5832" w:rsidRDefault="00AC5832" w:rsidP="00AC5832">
      <w:pPr>
        <w:pStyle w:val="Kop2"/>
      </w:pPr>
      <w:bookmarkStart w:id="45" w:name="_Toc415748775"/>
      <w:r>
        <w:t>Introduction</w:t>
      </w:r>
      <w:bookmarkEnd w:id="45"/>
    </w:p>
    <w:p w:rsidR="00AC5832" w:rsidRDefault="009E5C67" w:rsidP="00AC5832">
      <w:r>
        <w:t>The mimic within NavVision is freely adjustable. To understand how to work with mimics, we recommend that you read the mimic manual. The shore monitoring manual is a fairly easy mimic with a button and a few values. It can look as the following mimic that was made for this example.</w:t>
      </w:r>
    </w:p>
    <w:p w:rsidR="009E5C67" w:rsidRDefault="009E5C67" w:rsidP="00AC5832"/>
    <w:p w:rsidR="009E5C67" w:rsidRDefault="009E5C67" w:rsidP="00AC5832">
      <w:r>
        <w:rPr>
          <w:noProof/>
          <w:lang w:val="nl-NL" w:eastAsia="nl-NL"/>
        </w:rPr>
        <w:drawing>
          <wp:inline distT="0" distB="0" distL="0" distR="0">
            <wp:extent cx="5760720" cy="3388101"/>
            <wp:effectExtent l="19050" t="0" r="0" b="0"/>
            <wp:docPr id="2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60720" cy="3388101"/>
                    </a:xfrm>
                    <a:prstGeom prst="rect">
                      <a:avLst/>
                    </a:prstGeom>
                    <a:noFill/>
                    <a:ln w="9525">
                      <a:noFill/>
                      <a:miter lim="800000"/>
                      <a:headEnd/>
                      <a:tailEnd/>
                    </a:ln>
                  </pic:spPr>
                </pic:pic>
              </a:graphicData>
            </a:graphic>
          </wp:inline>
        </w:drawing>
      </w:r>
    </w:p>
    <w:p w:rsidR="009E5C67" w:rsidRDefault="009E5C67" w:rsidP="009E5C67">
      <w:pPr>
        <w:pStyle w:val="Onderschrift"/>
      </w:pPr>
      <w:bookmarkStart w:id="46" w:name="_Toc415748776"/>
      <w:r>
        <w:t xml:space="preserve">Figure </w:t>
      </w:r>
      <w:fldSimple w:instr=" SEQ Figure \* ARABIC ">
        <w:r w:rsidR="008455DE">
          <w:rPr>
            <w:noProof/>
          </w:rPr>
          <w:t>1</w:t>
        </w:r>
      </w:fldSimple>
      <w:r>
        <w:t>: Shore monitoring Mimic</w:t>
      </w:r>
      <w:bookmarkEnd w:id="46"/>
    </w:p>
    <w:p w:rsidR="009E5C67" w:rsidRDefault="00EC3A02" w:rsidP="009E5C67">
      <w:pPr>
        <w:pStyle w:val="Geenafstand"/>
      </w:pPr>
      <w:r>
        <w:t xml:space="preserve">For the values you use the fields that we defined in the ValueState.ini. You can find them under System (see </w:t>
      </w:r>
      <w:r>
        <w:fldChar w:fldCharType="begin"/>
      </w:r>
      <w:r>
        <w:instrText xml:space="preserve"> REF _Ref415747654 \h </w:instrText>
      </w:r>
      <w:r>
        <w:fldChar w:fldCharType="separate"/>
      </w:r>
      <w:r w:rsidR="008455DE">
        <w:t xml:space="preserve">Figure </w:t>
      </w:r>
      <w:r w:rsidR="008455DE">
        <w:rPr>
          <w:noProof/>
        </w:rPr>
        <w:t>2</w:t>
      </w:r>
      <w:r>
        <w:fldChar w:fldCharType="end"/>
      </w:r>
      <w:r>
        <w:t>).</w:t>
      </w:r>
    </w:p>
    <w:p w:rsidR="00EC3A02" w:rsidRDefault="00EC3A02" w:rsidP="009E5C67">
      <w:pPr>
        <w:pStyle w:val="Geenafstand"/>
      </w:pPr>
    </w:p>
    <w:p w:rsidR="00EC3A02" w:rsidRDefault="00EC3A02" w:rsidP="009E5C67">
      <w:pPr>
        <w:pStyle w:val="Geenafstand"/>
      </w:pPr>
      <w:r>
        <w:t>Once you have defined these values in the mimic and the ValueState.ini is correct, you can start and stop the monitoring with the button</w:t>
      </w:r>
      <w:r w:rsidR="00FC66D0">
        <w:t xml:space="preserve"> “SMS Activate” Shore Monitoring System </w:t>
      </w:r>
      <w:proofErr w:type="spellStart"/>
      <w:r w:rsidR="00FC66D0">
        <w:t>activate</w:t>
      </w:r>
      <w:r>
        <w:t>.</w:t>
      </w:r>
      <w:r w:rsidR="00FC66D0">
        <w:t>When</w:t>
      </w:r>
      <w:proofErr w:type="spellEnd"/>
      <w:r w:rsidR="00FC66D0">
        <w:t xml:space="preserve"> a ship is connected it will send a status to the system ashore.</w:t>
      </w:r>
      <w:r>
        <w:t xml:space="preserve"> Then you can select the right dock (see </w:t>
      </w:r>
      <w:r w:rsidR="00FC66D0">
        <w:t>) and the rest of the positions to see the status of the connection of the vessel/dock.</w:t>
      </w:r>
    </w:p>
    <w:p w:rsidR="00EC3A02" w:rsidRDefault="00EC3A02" w:rsidP="009E5C67">
      <w:pPr>
        <w:pStyle w:val="Geenafstand"/>
      </w:pPr>
      <w:r>
        <w:rPr>
          <w:noProof/>
          <w:lang w:val="nl-NL" w:eastAsia="nl-NL"/>
        </w:rPr>
        <w:lastRenderedPageBreak/>
        <w:drawing>
          <wp:inline distT="0" distB="0" distL="0" distR="0">
            <wp:extent cx="3389301" cy="3612995"/>
            <wp:effectExtent l="19050" t="0" r="1599" b="0"/>
            <wp:docPr id="26"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389128" cy="3612810"/>
                    </a:xfrm>
                    <a:prstGeom prst="rect">
                      <a:avLst/>
                    </a:prstGeom>
                    <a:noFill/>
                    <a:ln w="9525">
                      <a:noFill/>
                      <a:miter lim="800000"/>
                      <a:headEnd/>
                      <a:tailEnd/>
                    </a:ln>
                  </pic:spPr>
                </pic:pic>
              </a:graphicData>
            </a:graphic>
          </wp:inline>
        </w:drawing>
      </w:r>
    </w:p>
    <w:p w:rsidR="00EC3A02" w:rsidRDefault="00EC3A02" w:rsidP="00EC3A02">
      <w:pPr>
        <w:pStyle w:val="Onderschrift"/>
      </w:pPr>
      <w:bookmarkStart w:id="47" w:name="_Ref415747654"/>
      <w:bookmarkStart w:id="48" w:name="_Toc415748777"/>
      <w:r>
        <w:t xml:space="preserve">Figure </w:t>
      </w:r>
      <w:fldSimple w:instr=" SEQ Figure \* ARABIC ">
        <w:r w:rsidR="008455DE">
          <w:rPr>
            <w:noProof/>
          </w:rPr>
          <w:t>2</w:t>
        </w:r>
      </w:fldSimple>
      <w:bookmarkEnd w:id="47"/>
      <w:r>
        <w:t>: Field ID</w:t>
      </w:r>
      <w:bookmarkEnd w:id="48"/>
    </w:p>
    <w:p w:rsidR="00EC3A02" w:rsidRDefault="00FC66D0" w:rsidP="00EC3A02">
      <w:pPr>
        <w:pStyle w:val="Geenafstand"/>
      </w:pPr>
      <w:r>
        <w:rPr>
          <w:noProof/>
          <w:lang w:val="nl-NL" w:eastAsia="nl-NL"/>
        </w:rPr>
        <w:drawing>
          <wp:inline distT="0" distB="0" distL="0" distR="0">
            <wp:extent cx="5760720" cy="3252092"/>
            <wp:effectExtent l="19050" t="0" r="0" b="0"/>
            <wp:docPr id="30"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60720" cy="3252092"/>
                    </a:xfrm>
                    <a:prstGeom prst="rect">
                      <a:avLst/>
                    </a:prstGeom>
                    <a:noFill/>
                    <a:ln w="9525">
                      <a:noFill/>
                      <a:miter lim="800000"/>
                      <a:headEnd/>
                      <a:tailEnd/>
                    </a:ln>
                  </pic:spPr>
                </pic:pic>
              </a:graphicData>
            </a:graphic>
          </wp:inline>
        </w:drawing>
      </w:r>
    </w:p>
    <w:p w:rsidR="00FC66D0" w:rsidRDefault="00FC66D0" w:rsidP="008455DE">
      <w:pPr>
        <w:pStyle w:val="Onderschrift"/>
      </w:pPr>
      <w:bookmarkStart w:id="49" w:name="_Toc415748778"/>
      <w:r>
        <w:t xml:space="preserve">Figure </w:t>
      </w:r>
      <w:fldSimple w:instr=" SEQ Figure \* ARABIC ">
        <w:r w:rsidR="008455DE">
          <w:rPr>
            <w:noProof/>
          </w:rPr>
          <w:t>3</w:t>
        </w:r>
      </w:fldSimple>
      <w:r>
        <w:t>: Choose an option</w:t>
      </w:r>
      <w:bookmarkEnd w:id="49"/>
    </w:p>
    <w:p w:rsidR="008455DE" w:rsidRDefault="008455DE" w:rsidP="008455DE">
      <w:pPr>
        <w:pStyle w:val="Geenafstand"/>
      </w:pPr>
    </w:p>
    <w:p w:rsidR="009E5C67" w:rsidRPr="00AC5832" w:rsidRDefault="009E5C67" w:rsidP="009E5C67">
      <w:pPr>
        <w:pStyle w:val="Bijschrift"/>
      </w:pPr>
    </w:p>
    <w:sectPr w:rsidR="009E5C67" w:rsidRPr="00AC5832" w:rsidSect="00664E62">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335" w:rsidRDefault="00B57335" w:rsidP="00C247A2">
      <w:r>
        <w:separator/>
      </w:r>
    </w:p>
  </w:endnote>
  <w:endnote w:type="continuationSeparator" w:id="0">
    <w:p w:rsidR="00B57335" w:rsidRDefault="00B57335" w:rsidP="00C247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Frugal San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Frutiger">
    <w:altName w:val="Arial"/>
    <w:panose1 w:val="00000000000000000000"/>
    <w:charset w:val="00"/>
    <w:family w:val="modern"/>
    <w:notTrueType/>
    <w:pitch w:val="variable"/>
    <w:sig w:usb0="00000001" w:usb1="50002048" w:usb2="00000000" w:usb3="00000000" w:csb0="00000193" w:csb1="00000000"/>
  </w:font>
  <w:font w:name="Raavi">
    <w:panose1 w:val="020B0502040204020203"/>
    <w:charset w:val="00"/>
    <w:family w:val="swiss"/>
    <w:pitch w:val="variable"/>
    <w:sig w:usb0="0002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48" w:type="dxa"/>
      <w:tblLayout w:type="fixed"/>
      <w:tblCellMar>
        <w:right w:w="0" w:type="dxa"/>
      </w:tblCellMar>
      <w:tblLook w:val="0000"/>
    </w:tblPr>
    <w:tblGrid>
      <w:gridCol w:w="1000"/>
      <w:gridCol w:w="3226"/>
      <w:gridCol w:w="994"/>
      <w:gridCol w:w="2713"/>
      <w:gridCol w:w="2115"/>
    </w:tblGrid>
    <w:tr w:rsidR="00283D72" w:rsidTr="003F1D4C">
      <w:tc>
        <w:tcPr>
          <w:tcW w:w="1000" w:type="dxa"/>
        </w:tcPr>
        <w:p w:rsidR="00283D72" w:rsidRPr="001576A5" w:rsidRDefault="00283D72" w:rsidP="003F1D4C">
          <w:pPr>
            <w:pStyle w:val="zFooterText1"/>
            <w:rPr>
              <w:lang w:val="nl-NL"/>
            </w:rPr>
          </w:pPr>
        </w:p>
      </w:tc>
      <w:tc>
        <w:tcPr>
          <w:tcW w:w="3226" w:type="dxa"/>
          <w:tcMar>
            <w:left w:w="0" w:type="dxa"/>
            <w:right w:w="0" w:type="dxa"/>
          </w:tcMar>
        </w:tcPr>
        <w:p w:rsidR="00283D72" w:rsidRPr="001576A5" w:rsidRDefault="00283D72" w:rsidP="003F1D4C">
          <w:pPr>
            <w:pStyle w:val="zFooterText1"/>
            <w:rPr>
              <w:lang w:val="nl-NL"/>
            </w:rPr>
          </w:pPr>
        </w:p>
      </w:tc>
      <w:tc>
        <w:tcPr>
          <w:tcW w:w="994" w:type="dxa"/>
        </w:tcPr>
        <w:p w:rsidR="00283D72" w:rsidRPr="001576A5" w:rsidRDefault="00283D72" w:rsidP="003F1D4C">
          <w:pPr>
            <w:pStyle w:val="zFooterText1"/>
            <w:rPr>
              <w:lang w:val="nl-NL"/>
            </w:rPr>
          </w:pPr>
        </w:p>
      </w:tc>
      <w:tc>
        <w:tcPr>
          <w:tcW w:w="4828" w:type="dxa"/>
          <w:gridSpan w:val="2"/>
          <w:tcMar>
            <w:left w:w="0" w:type="dxa"/>
            <w:right w:w="0" w:type="dxa"/>
          </w:tcMar>
        </w:tcPr>
        <w:p w:rsidR="00283D72" w:rsidRPr="001576A5" w:rsidRDefault="00283D72" w:rsidP="003F1D4C">
          <w:pPr>
            <w:pStyle w:val="zFooterText1"/>
            <w:rPr>
              <w:lang w:val="nl-NL"/>
            </w:rPr>
          </w:pPr>
        </w:p>
      </w:tc>
    </w:tr>
    <w:tr w:rsidR="00283D72" w:rsidTr="003F1D4C">
      <w:tc>
        <w:tcPr>
          <w:tcW w:w="1000" w:type="dxa"/>
        </w:tcPr>
        <w:p w:rsidR="00283D72" w:rsidRPr="00151B17" w:rsidRDefault="00283D72" w:rsidP="003F1D4C">
          <w:pPr>
            <w:pStyle w:val="zFooterText1"/>
          </w:pPr>
          <w:r>
            <w:t>Ref.No.</w:t>
          </w:r>
          <w:r>
            <w:tab/>
            <w:t>:</w:t>
          </w:r>
        </w:p>
      </w:tc>
      <w:tc>
        <w:tcPr>
          <w:tcW w:w="3226" w:type="dxa"/>
          <w:tcMar>
            <w:left w:w="0" w:type="dxa"/>
            <w:right w:w="0" w:type="dxa"/>
          </w:tcMar>
        </w:tcPr>
        <w:p w:rsidR="00283D72" w:rsidRPr="00CC6B49" w:rsidRDefault="00283D72" w:rsidP="00D0691C">
          <w:pPr>
            <w:pStyle w:val="zFooterText1"/>
          </w:pPr>
          <w:fldSimple w:instr=" TITLE   \* MERGEFORMAT ">
            <w:r>
              <w:t>ShoreMonitoring Manual v2.1.1</w:t>
            </w:r>
          </w:fldSimple>
        </w:p>
      </w:tc>
      <w:tc>
        <w:tcPr>
          <w:tcW w:w="994" w:type="dxa"/>
        </w:tcPr>
        <w:p w:rsidR="00283D72" w:rsidRPr="00151B17" w:rsidRDefault="00283D72" w:rsidP="003F1D4C">
          <w:pPr>
            <w:pStyle w:val="zFooterText1"/>
          </w:pPr>
          <w:r>
            <w:t>Date</w:t>
          </w:r>
          <w:r>
            <w:tab/>
            <w:t>:</w:t>
          </w:r>
        </w:p>
      </w:tc>
      <w:tc>
        <w:tcPr>
          <w:tcW w:w="2713" w:type="dxa"/>
          <w:tcMar>
            <w:left w:w="0" w:type="dxa"/>
            <w:right w:w="0" w:type="dxa"/>
          </w:tcMar>
        </w:tcPr>
        <w:p w:rsidR="00283D72" w:rsidRPr="001576A5" w:rsidRDefault="00283D72" w:rsidP="003A08E3">
          <w:pPr>
            <w:pStyle w:val="zFooterText1"/>
            <w:rPr>
              <w:lang w:val="nl-NL"/>
            </w:rPr>
          </w:pPr>
          <w:r>
            <w:rPr>
              <w:lang w:val="nl-NL"/>
            </w:rPr>
            <w:fldChar w:fldCharType="begin"/>
          </w:r>
          <w:r>
            <w:rPr>
              <w:lang w:val="nl-NL"/>
            </w:rPr>
            <w:instrText xml:space="preserve"> SAVEDATE  \@ "d-M-yyyy"  \* MERGEFORMAT </w:instrText>
          </w:r>
          <w:r>
            <w:rPr>
              <w:lang w:val="nl-NL"/>
            </w:rPr>
            <w:fldChar w:fldCharType="separate"/>
          </w:r>
          <w:r>
            <w:rPr>
              <w:lang w:val="nl-NL"/>
            </w:rPr>
            <w:t>27-10-2014</w:t>
          </w:r>
          <w:r>
            <w:rPr>
              <w:lang w:val="nl-NL"/>
            </w:rPr>
            <w:fldChar w:fldCharType="end"/>
          </w:r>
        </w:p>
      </w:tc>
      <w:tc>
        <w:tcPr>
          <w:tcW w:w="2115" w:type="dxa"/>
        </w:tcPr>
        <w:p w:rsidR="00283D72" w:rsidRPr="00151B17" w:rsidRDefault="00283D72" w:rsidP="003F1D4C">
          <w:pPr>
            <w:pStyle w:val="zFooterText1"/>
          </w:pPr>
          <w:r w:rsidRPr="00151B17">
            <w:t xml:space="preserve">Page </w:t>
          </w:r>
          <w:fldSimple w:instr=" Page  \* MERGEFORMAT ">
            <w:r w:rsidR="008455DE">
              <w:t>4</w:t>
            </w:r>
          </w:fldSimple>
          <w:r w:rsidRPr="00151B17">
            <w:t xml:space="preserve"> of </w:t>
          </w:r>
          <w:fldSimple w:instr=" NumPages  \* MERGEFORMAT ">
            <w:r w:rsidR="008455DE">
              <w:t>16</w:t>
            </w:r>
          </w:fldSimple>
        </w:p>
      </w:tc>
    </w:tr>
    <w:tr w:rsidR="00283D72" w:rsidRPr="00E86E1C" w:rsidTr="003F1D4C">
      <w:trPr>
        <w:cantSplit/>
      </w:trPr>
      <w:tc>
        <w:tcPr>
          <w:tcW w:w="4226" w:type="dxa"/>
          <w:gridSpan w:val="2"/>
        </w:tcPr>
        <w:p w:rsidR="00283D72" w:rsidRDefault="00283D72" w:rsidP="003F1D4C">
          <w:pPr>
            <w:pStyle w:val="zIFooter1"/>
          </w:pPr>
          <w:r>
            <w:t>Part of the stock exchange listed Imtech</w:t>
          </w:r>
        </w:p>
        <w:p w:rsidR="00283D72" w:rsidRPr="00151B17" w:rsidRDefault="00283D72" w:rsidP="003F1D4C">
          <w:pPr>
            <w:pStyle w:val="zIFooter2"/>
          </w:pPr>
          <w:r>
            <w:t xml:space="preserve">Copyright </w:t>
          </w:r>
          <w:fldSimple w:instr=" CREATEDATE \@ &quot;yyyy&quot; \* MERGEFORMAT ">
            <w:r>
              <w:rPr>
                <w:noProof/>
              </w:rPr>
              <w:t>2014</w:t>
            </w:r>
          </w:fldSimple>
          <w:r>
            <w:t xml:space="preserve"> Imtech Marine &amp; Offshore B.V.</w:t>
          </w:r>
        </w:p>
      </w:tc>
      <w:tc>
        <w:tcPr>
          <w:tcW w:w="3707" w:type="dxa"/>
          <w:gridSpan w:val="2"/>
        </w:tcPr>
        <w:p w:rsidR="00283D72" w:rsidRDefault="00283D72" w:rsidP="003F1D4C">
          <w:pPr>
            <w:pStyle w:val="zCopyright"/>
          </w:pPr>
        </w:p>
      </w:tc>
      <w:tc>
        <w:tcPr>
          <w:tcW w:w="2115" w:type="dxa"/>
        </w:tcPr>
        <w:p w:rsidR="00283D72" w:rsidRPr="00C14337" w:rsidRDefault="00283D72" w:rsidP="003F1D4C">
          <w:pPr>
            <w:pStyle w:val="zIFooter1"/>
            <w:rPr>
              <w:lang w:val="nl-NL"/>
            </w:rPr>
          </w:pPr>
          <w:r w:rsidRPr="00C14337">
            <w:rPr>
              <w:lang w:val="nl-NL"/>
            </w:rPr>
            <w:t>C.o.C. Rotterdam 24193093</w:t>
          </w:r>
        </w:p>
        <w:p w:rsidR="00283D72" w:rsidRPr="00C14337" w:rsidRDefault="00283D72" w:rsidP="003F1D4C">
          <w:pPr>
            <w:pStyle w:val="zIFooter1"/>
            <w:rPr>
              <w:lang w:val="nl-NL"/>
            </w:rPr>
          </w:pPr>
          <w:r w:rsidRPr="00C14337">
            <w:rPr>
              <w:lang w:val="nl-NL"/>
            </w:rPr>
            <w:t>VAT no.: NL800793572B01</w:t>
          </w:r>
        </w:p>
      </w:tc>
    </w:tr>
  </w:tbl>
  <w:p w:rsidR="00283D72" w:rsidRPr="003A08E3" w:rsidRDefault="00283D72">
    <w:pPr>
      <w:pStyle w:val="Voettekst"/>
      <w:rPr>
        <w:lang w:val="nl-N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335" w:rsidRDefault="00B57335" w:rsidP="00C247A2">
      <w:r>
        <w:separator/>
      </w:r>
    </w:p>
  </w:footnote>
  <w:footnote w:type="continuationSeparator" w:id="0">
    <w:p w:rsidR="00B57335" w:rsidRDefault="00B57335" w:rsidP="00C247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D72" w:rsidRDefault="00283D72" w:rsidP="00D90416">
    <w:pPr>
      <w:pStyle w:val="Koptekst"/>
      <w:jc w:val="right"/>
    </w:pPr>
    <w:r>
      <w:rPr>
        <w:noProof/>
        <w:lang w:val="nl-NL" w:eastAsia="nl-NL"/>
      </w:rPr>
      <w:drawing>
        <wp:inline distT="0" distB="0" distL="0" distR="0">
          <wp:extent cx="2095500" cy="464185"/>
          <wp:effectExtent l="19050" t="0" r="0" b="0"/>
          <wp:docPr id="34"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95500" cy="46418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FD0DFA8"/>
    <w:lvl w:ilvl="0">
      <w:start w:val="1"/>
      <w:numFmt w:val="decimal"/>
      <w:pStyle w:val="Lijstnummering5"/>
      <w:lvlText w:val="%1."/>
      <w:lvlJc w:val="left"/>
      <w:pPr>
        <w:tabs>
          <w:tab w:val="num" w:pos="1492"/>
        </w:tabs>
        <w:ind w:left="1492" w:hanging="360"/>
      </w:pPr>
    </w:lvl>
  </w:abstractNum>
  <w:abstractNum w:abstractNumId="1">
    <w:nsid w:val="FFFFFF7D"/>
    <w:multiLevelType w:val="singleLevel"/>
    <w:tmpl w:val="7AAC8454"/>
    <w:lvl w:ilvl="0">
      <w:start w:val="1"/>
      <w:numFmt w:val="decimal"/>
      <w:pStyle w:val="Lijstnummering4"/>
      <w:lvlText w:val="%1."/>
      <w:lvlJc w:val="left"/>
      <w:pPr>
        <w:tabs>
          <w:tab w:val="num" w:pos="1209"/>
        </w:tabs>
        <w:ind w:left="1209" w:hanging="360"/>
      </w:pPr>
    </w:lvl>
  </w:abstractNum>
  <w:abstractNum w:abstractNumId="2">
    <w:nsid w:val="FFFFFF7E"/>
    <w:multiLevelType w:val="singleLevel"/>
    <w:tmpl w:val="8A649A3C"/>
    <w:lvl w:ilvl="0">
      <w:start w:val="1"/>
      <w:numFmt w:val="decimal"/>
      <w:pStyle w:val="Lijstnummering3"/>
      <w:lvlText w:val="%1."/>
      <w:lvlJc w:val="left"/>
      <w:pPr>
        <w:tabs>
          <w:tab w:val="num" w:pos="926"/>
        </w:tabs>
        <w:ind w:left="926" w:hanging="360"/>
      </w:pPr>
    </w:lvl>
  </w:abstractNum>
  <w:abstractNum w:abstractNumId="3">
    <w:nsid w:val="FFFFFF7F"/>
    <w:multiLevelType w:val="singleLevel"/>
    <w:tmpl w:val="C988EE14"/>
    <w:lvl w:ilvl="0">
      <w:start w:val="1"/>
      <w:numFmt w:val="decimal"/>
      <w:pStyle w:val="Lijstnummering2"/>
      <w:lvlText w:val="%1."/>
      <w:lvlJc w:val="left"/>
      <w:pPr>
        <w:tabs>
          <w:tab w:val="num" w:pos="643"/>
        </w:tabs>
        <w:ind w:left="643" w:hanging="360"/>
      </w:pPr>
    </w:lvl>
  </w:abstractNum>
  <w:abstractNum w:abstractNumId="4">
    <w:nsid w:val="FFFFFF80"/>
    <w:multiLevelType w:val="singleLevel"/>
    <w:tmpl w:val="3F5283D0"/>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nsid w:val="FFFFFF81"/>
    <w:multiLevelType w:val="singleLevel"/>
    <w:tmpl w:val="EC1ECBB6"/>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nsid w:val="FFFFFF82"/>
    <w:multiLevelType w:val="singleLevel"/>
    <w:tmpl w:val="94565526"/>
    <w:lvl w:ilvl="0">
      <w:start w:val="1"/>
      <w:numFmt w:val="bullet"/>
      <w:pStyle w:val="Lijstopsomteken3"/>
      <w:lvlText w:val=""/>
      <w:lvlJc w:val="left"/>
      <w:pPr>
        <w:tabs>
          <w:tab w:val="num" w:pos="926"/>
        </w:tabs>
        <w:ind w:left="926" w:hanging="360"/>
      </w:pPr>
      <w:rPr>
        <w:rFonts w:ascii="Symbol" w:hAnsi="Symbol" w:hint="default"/>
      </w:rPr>
    </w:lvl>
  </w:abstractNum>
  <w:abstractNum w:abstractNumId="7">
    <w:nsid w:val="FFFFFFFB"/>
    <w:multiLevelType w:val="multilevel"/>
    <w:tmpl w:val="B19AD1E8"/>
    <w:lvl w:ilvl="0">
      <w:start w:val="1"/>
      <w:numFmt w:val="decimal"/>
      <w:pStyle w:val="Kop1"/>
      <w:lvlText w:val="%1."/>
      <w:legacy w:legacy="1" w:legacySpace="144" w:legacyIndent="0"/>
      <w:lvlJc w:val="left"/>
      <w:rPr>
        <w:sz w:val="32"/>
      </w:rPr>
    </w:lvl>
    <w:lvl w:ilvl="1">
      <w:start w:val="1"/>
      <w:numFmt w:val="decimal"/>
      <w:pStyle w:val="Kop2"/>
      <w:lvlText w:val="%1.%2"/>
      <w:legacy w:legacy="1" w:legacySpace="144" w:legacyIndent="0"/>
      <w:lvlJc w:val="left"/>
      <w:rPr>
        <w:lang w:val="en-GB"/>
      </w:rPr>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129E71C0"/>
    <w:multiLevelType w:val="hybridMultilevel"/>
    <w:tmpl w:val="395CC6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5562C0C"/>
    <w:multiLevelType w:val="hybridMultilevel"/>
    <w:tmpl w:val="FE84A2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7D6111C"/>
    <w:multiLevelType w:val="hybridMultilevel"/>
    <w:tmpl w:val="1BE47ADA"/>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pStyle w:val="Kop9"/>
      <w:lvlText w:val=""/>
      <w:lvlJc w:val="left"/>
      <w:pPr>
        <w:tabs>
          <w:tab w:val="num" w:pos="6480"/>
        </w:tabs>
        <w:ind w:left="6480" w:hanging="360"/>
      </w:pPr>
      <w:rPr>
        <w:rFonts w:ascii="Wingdings" w:hAnsi="Wingdings" w:hint="default"/>
      </w:rPr>
    </w:lvl>
  </w:abstractNum>
  <w:abstractNum w:abstractNumId="11">
    <w:nsid w:val="393F6D19"/>
    <w:multiLevelType w:val="hybridMultilevel"/>
    <w:tmpl w:val="463CE1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3E27E21"/>
    <w:multiLevelType w:val="hybridMultilevel"/>
    <w:tmpl w:val="131EB4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E0D0B2D"/>
    <w:multiLevelType w:val="hybridMultilevel"/>
    <w:tmpl w:val="BFACD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607705D2"/>
    <w:multiLevelType w:val="hybridMultilevel"/>
    <w:tmpl w:val="DD8A8F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63562E0C"/>
    <w:multiLevelType w:val="hybridMultilevel"/>
    <w:tmpl w:val="97FE66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668E2F89"/>
    <w:multiLevelType w:val="hybridMultilevel"/>
    <w:tmpl w:val="CB809706"/>
    <w:lvl w:ilvl="0" w:tplc="4C7A77BE">
      <w:start w:val="1"/>
      <w:numFmt w:val="decimal"/>
      <w:pStyle w:val="Lijstnummering"/>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6B8C2629"/>
    <w:multiLevelType w:val="hybridMultilevel"/>
    <w:tmpl w:val="4BCC3B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53378B5"/>
    <w:multiLevelType w:val="hybridMultilevel"/>
    <w:tmpl w:val="2CA41B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FC166F3"/>
    <w:multiLevelType w:val="hybridMultilevel"/>
    <w:tmpl w:val="677441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6"/>
  </w:num>
  <w:num w:numId="10">
    <w:abstractNumId w:val="10"/>
  </w:num>
  <w:num w:numId="11">
    <w:abstractNumId w:val="7"/>
  </w:num>
  <w:num w:numId="12">
    <w:abstractNumId w:val="12"/>
  </w:num>
  <w:num w:numId="13">
    <w:abstractNumId w:val="13"/>
  </w:num>
  <w:num w:numId="14">
    <w:abstractNumId w:val="18"/>
  </w:num>
  <w:num w:numId="15">
    <w:abstractNumId w:val="14"/>
  </w:num>
  <w:num w:numId="16">
    <w:abstractNumId w:val="9"/>
  </w:num>
  <w:num w:numId="17">
    <w:abstractNumId w:val="17"/>
  </w:num>
  <w:num w:numId="18">
    <w:abstractNumId w:val="15"/>
  </w:num>
  <w:num w:numId="19">
    <w:abstractNumId w:val="20"/>
  </w:num>
  <w:num w:numId="20">
    <w:abstractNumId w:val="8"/>
  </w:num>
  <w:num w:numId="21">
    <w:abstractNumId w:val="11"/>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revisionView w:markup="0"/>
  <w:defaultTabStop w:val="708"/>
  <w:hyphenationZone w:val="425"/>
  <w:characterSpacingControl w:val="doNotCompress"/>
  <w:footnotePr>
    <w:footnote w:id="-1"/>
    <w:footnote w:id="0"/>
  </w:footnotePr>
  <w:endnotePr>
    <w:endnote w:id="-1"/>
    <w:endnote w:id="0"/>
  </w:endnotePr>
  <w:compat/>
  <w:rsids>
    <w:rsidRoot w:val="00D22BB6"/>
    <w:rsid w:val="00020D41"/>
    <w:rsid w:val="000225C3"/>
    <w:rsid w:val="0002565B"/>
    <w:rsid w:val="000575A7"/>
    <w:rsid w:val="000648C5"/>
    <w:rsid w:val="0006657F"/>
    <w:rsid w:val="00071B04"/>
    <w:rsid w:val="00083FA4"/>
    <w:rsid w:val="000842CD"/>
    <w:rsid w:val="00084C95"/>
    <w:rsid w:val="0008554C"/>
    <w:rsid w:val="000906C4"/>
    <w:rsid w:val="00091AAD"/>
    <w:rsid w:val="000938AB"/>
    <w:rsid w:val="00093D13"/>
    <w:rsid w:val="00096A9C"/>
    <w:rsid w:val="000A1144"/>
    <w:rsid w:val="000A1E1E"/>
    <w:rsid w:val="000A2B6F"/>
    <w:rsid w:val="000A3DD2"/>
    <w:rsid w:val="000B6558"/>
    <w:rsid w:val="000C4AE2"/>
    <w:rsid w:val="000C7ED4"/>
    <w:rsid w:val="000E1271"/>
    <w:rsid w:val="000E6AFD"/>
    <w:rsid w:val="000E7F03"/>
    <w:rsid w:val="000F0866"/>
    <w:rsid w:val="000F200F"/>
    <w:rsid w:val="000F4609"/>
    <w:rsid w:val="00101A3C"/>
    <w:rsid w:val="00117231"/>
    <w:rsid w:val="00127C90"/>
    <w:rsid w:val="00130DE6"/>
    <w:rsid w:val="00133286"/>
    <w:rsid w:val="00136C20"/>
    <w:rsid w:val="00155745"/>
    <w:rsid w:val="00157428"/>
    <w:rsid w:val="001620A7"/>
    <w:rsid w:val="001625C8"/>
    <w:rsid w:val="0016320D"/>
    <w:rsid w:val="00171591"/>
    <w:rsid w:val="00171D1D"/>
    <w:rsid w:val="001723B2"/>
    <w:rsid w:val="00174E9E"/>
    <w:rsid w:val="0018547A"/>
    <w:rsid w:val="0018762C"/>
    <w:rsid w:val="00195911"/>
    <w:rsid w:val="001B37D4"/>
    <w:rsid w:val="001B5B4B"/>
    <w:rsid w:val="001B75A0"/>
    <w:rsid w:val="001C1571"/>
    <w:rsid w:val="001C65E7"/>
    <w:rsid w:val="001C66C8"/>
    <w:rsid w:val="001C7978"/>
    <w:rsid w:val="001D59FE"/>
    <w:rsid w:val="001E0566"/>
    <w:rsid w:val="001E5A48"/>
    <w:rsid w:val="00201401"/>
    <w:rsid w:val="00206CE9"/>
    <w:rsid w:val="00220E55"/>
    <w:rsid w:val="002248DB"/>
    <w:rsid w:val="00225BF6"/>
    <w:rsid w:val="00230312"/>
    <w:rsid w:val="002309BE"/>
    <w:rsid w:val="0024426C"/>
    <w:rsid w:val="00247DD6"/>
    <w:rsid w:val="002558D0"/>
    <w:rsid w:val="0026799F"/>
    <w:rsid w:val="00270CA5"/>
    <w:rsid w:val="00283D72"/>
    <w:rsid w:val="0029448D"/>
    <w:rsid w:val="00295858"/>
    <w:rsid w:val="002A3224"/>
    <w:rsid w:val="002A7537"/>
    <w:rsid w:val="002D464A"/>
    <w:rsid w:val="002E35FD"/>
    <w:rsid w:val="002E4B2C"/>
    <w:rsid w:val="002E6FC3"/>
    <w:rsid w:val="002E7AB5"/>
    <w:rsid w:val="002F2802"/>
    <w:rsid w:val="002F5E2C"/>
    <w:rsid w:val="00301E4E"/>
    <w:rsid w:val="00306412"/>
    <w:rsid w:val="00310AE2"/>
    <w:rsid w:val="00313598"/>
    <w:rsid w:val="00313DC1"/>
    <w:rsid w:val="00333428"/>
    <w:rsid w:val="00333540"/>
    <w:rsid w:val="00341AC3"/>
    <w:rsid w:val="00345A77"/>
    <w:rsid w:val="00350BBC"/>
    <w:rsid w:val="00366BEA"/>
    <w:rsid w:val="003677B4"/>
    <w:rsid w:val="00370774"/>
    <w:rsid w:val="003856EC"/>
    <w:rsid w:val="00386F9B"/>
    <w:rsid w:val="0038719C"/>
    <w:rsid w:val="0038749D"/>
    <w:rsid w:val="00390A73"/>
    <w:rsid w:val="003A08E3"/>
    <w:rsid w:val="003C5896"/>
    <w:rsid w:val="003E1723"/>
    <w:rsid w:val="003E3289"/>
    <w:rsid w:val="003F1D4C"/>
    <w:rsid w:val="00401ED6"/>
    <w:rsid w:val="00402A53"/>
    <w:rsid w:val="0042557C"/>
    <w:rsid w:val="00427BAA"/>
    <w:rsid w:val="004303B9"/>
    <w:rsid w:val="00430B90"/>
    <w:rsid w:val="00431035"/>
    <w:rsid w:val="004331BB"/>
    <w:rsid w:val="00437260"/>
    <w:rsid w:val="00442B90"/>
    <w:rsid w:val="004475BF"/>
    <w:rsid w:val="004476D0"/>
    <w:rsid w:val="00451305"/>
    <w:rsid w:val="004515FF"/>
    <w:rsid w:val="004524B7"/>
    <w:rsid w:val="00455970"/>
    <w:rsid w:val="004566D0"/>
    <w:rsid w:val="00456A79"/>
    <w:rsid w:val="00457A23"/>
    <w:rsid w:val="00463F28"/>
    <w:rsid w:val="00466C28"/>
    <w:rsid w:val="00477A3D"/>
    <w:rsid w:val="0049324C"/>
    <w:rsid w:val="004974F5"/>
    <w:rsid w:val="004979D3"/>
    <w:rsid w:val="004A4B12"/>
    <w:rsid w:val="004A7B33"/>
    <w:rsid w:val="004B161B"/>
    <w:rsid w:val="004B4DF6"/>
    <w:rsid w:val="004B5DAF"/>
    <w:rsid w:val="004C1126"/>
    <w:rsid w:val="004C48EE"/>
    <w:rsid w:val="004C72EE"/>
    <w:rsid w:val="004D0C32"/>
    <w:rsid w:val="004F47AC"/>
    <w:rsid w:val="004F4E9B"/>
    <w:rsid w:val="004F5931"/>
    <w:rsid w:val="0051357D"/>
    <w:rsid w:val="0051406B"/>
    <w:rsid w:val="005163D2"/>
    <w:rsid w:val="00525CF5"/>
    <w:rsid w:val="00530D72"/>
    <w:rsid w:val="00544053"/>
    <w:rsid w:val="00556205"/>
    <w:rsid w:val="00556E77"/>
    <w:rsid w:val="005659D6"/>
    <w:rsid w:val="00567A90"/>
    <w:rsid w:val="00585EE6"/>
    <w:rsid w:val="00587A59"/>
    <w:rsid w:val="00590DBE"/>
    <w:rsid w:val="005A7C1F"/>
    <w:rsid w:val="005B1ABD"/>
    <w:rsid w:val="005C7F7F"/>
    <w:rsid w:val="005D05F8"/>
    <w:rsid w:val="005D69E3"/>
    <w:rsid w:val="005D7D7B"/>
    <w:rsid w:val="005F4D49"/>
    <w:rsid w:val="006051E6"/>
    <w:rsid w:val="0062188E"/>
    <w:rsid w:val="006251A7"/>
    <w:rsid w:val="006319AA"/>
    <w:rsid w:val="00636D23"/>
    <w:rsid w:val="00637829"/>
    <w:rsid w:val="0063782C"/>
    <w:rsid w:val="006428D8"/>
    <w:rsid w:val="006430E2"/>
    <w:rsid w:val="00643607"/>
    <w:rsid w:val="00651628"/>
    <w:rsid w:val="00652828"/>
    <w:rsid w:val="0066374A"/>
    <w:rsid w:val="00664E62"/>
    <w:rsid w:val="00671A19"/>
    <w:rsid w:val="00681163"/>
    <w:rsid w:val="0068671B"/>
    <w:rsid w:val="006915A9"/>
    <w:rsid w:val="006A23D7"/>
    <w:rsid w:val="006B47F5"/>
    <w:rsid w:val="006B6D85"/>
    <w:rsid w:val="006C0D55"/>
    <w:rsid w:val="006C3A54"/>
    <w:rsid w:val="006C453D"/>
    <w:rsid w:val="006C72DC"/>
    <w:rsid w:val="006D50D7"/>
    <w:rsid w:val="006E38DA"/>
    <w:rsid w:val="006E427A"/>
    <w:rsid w:val="006F2BDF"/>
    <w:rsid w:val="006F529B"/>
    <w:rsid w:val="007047E5"/>
    <w:rsid w:val="00711061"/>
    <w:rsid w:val="00711F9F"/>
    <w:rsid w:val="0071660C"/>
    <w:rsid w:val="00725DF8"/>
    <w:rsid w:val="007270D5"/>
    <w:rsid w:val="007300AE"/>
    <w:rsid w:val="007330F7"/>
    <w:rsid w:val="00735464"/>
    <w:rsid w:val="0073580D"/>
    <w:rsid w:val="00740079"/>
    <w:rsid w:val="00756BF7"/>
    <w:rsid w:val="00766143"/>
    <w:rsid w:val="00771A84"/>
    <w:rsid w:val="00776CE0"/>
    <w:rsid w:val="007941FF"/>
    <w:rsid w:val="00796265"/>
    <w:rsid w:val="007965A2"/>
    <w:rsid w:val="00797E4B"/>
    <w:rsid w:val="007B55AF"/>
    <w:rsid w:val="007C2155"/>
    <w:rsid w:val="007D49D4"/>
    <w:rsid w:val="007E2A7E"/>
    <w:rsid w:val="007E5CBE"/>
    <w:rsid w:val="007F2F63"/>
    <w:rsid w:val="007F4629"/>
    <w:rsid w:val="007F6618"/>
    <w:rsid w:val="008130BA"/>
    <w:rsid w:val="008132B1"/>
    <w:rsid w:val="008143DC"/>
    <w:rsid w:val="00821CCD"/>
    <w:rsid w:val="00827FA7"/>
    <w:rsid w:val="008455DE"/>
    <w:rsid w:val="00860CB9"/>
    <w:rsid w:val="0087477D"/>
    <w:rsid w:val="008766FB"/>
    <w:rsid w:val="00876C73"/>
    <w:rsid w:val="00881672"/>
    <w:rsid w:val="00882FDC"/>
    <w:rsid w:val="00894BD6"/>
    <w:rsid w:val="008A2073"/>
    <w:rsid w:val="008A5D4C"/>
    <w:rsid w:val="008A6C31"/>
    <w:rsid w:val="008B16E5"/>
    <w:rsid w:val="008B3583"/>
    <w:rsid w:val="008B51EA"/>
    <w:rsid w:val="008C02D0"/>
    <w:rsid w:val="008C6CA6"/>
    <w:rsid w:val="008D1E4C"/>
    <w:rsid w:val="008D5CB6"/>
    <w:rsid w:val="008D6617"/>
    <w:rsid w:val="008E1DE4"/>
    <w:rsid w:val="008E258C"/>
    <w:rsid w:val="008E5F14"/>
    <w:rsid w:val="008F0D99"/>
    <w:rsid w:val="008F39E2"/>
    <w:rsid w:val="00906CB3"/>
    <w:rsid w:val="009159F9"/>
    <w:rsid w:val="009162FF"/>
    <w:rsid w:val="00922AFE"/>
    <w:rsid w:val="009265EC"/>
    <w:rsid w:val="00934446"/>
    <w:rsid w:val="00941932"/>
    <w:rsid w:val="009420B8"/>
    <w:rsid w:val="00946036"/>
    <w:rsid w:val="00953231"/>
    <w:rsid w:val="0096707A"/>
    <w:rsid w:val="00973AF1"/>
    <w:rsid w:val="00980627"/>
    <w:rsid w:val="00990DE2"/>
    <w:rsid w:val="00991356"/>
    <w:rsid w:val="009942C4"/>
    <w:rsid w:val="009A12B8"/>
    <w:rsid w:val="009A1F21"/>
    <w:rsid w:val="009A5776"/>
    <w:rsid w:val="009A5968"/>
    <w:rsid w:val="009B21B1"/>
    <w:rsid w:val="009B3C0F"/>
    <w:rsid w:val="009B49E4"/>
    <w:rsid w:val="009B5C37"/>
    <w:rsid w:val="009D34A3"/>
    <w:rsid w:val="009D3D6E"/>
    <w:rsid w:val="009E5C67"/>
    <w:rsid w:val="009E7B31"/>
    <w:rsid w:val="009F197C"/>
    <w:rsid w:val="009F48F5"/>
    <w:rsid w:val="009F4C81"/>
    <w:rsid w:val="00A06D9C"/>
    <w:rsid w:val="00A10380"/>
    <w:rsid w:val="00A110A6"/>
    <w:rsid w:val="00A21E72"/>
    <w:rsid w:val="00A22072"/>
    <w:rsid w:val="00A2663A"/>
    <w:rsid w:val="00A26FD6"/>
    <w:rsid w:val="00A37050"/>
    <w:rsid w:val="00A37D30"/>
    <w:rsid w:val="00A42967"/>
    <w:rsid w:val="00A44713"/>
    <w:rsid w:val="00A476A6"/>
    <w:rsid w:val="00A537E9"/>
    <w:rsid w:val="00A56139"/>
    <w:rsid w:val="00A62CD4"/>
    <w:rsid w:val="00A7087C"/>
    <w:rsid w:val="00A83243"/>
    <w:rsid w:val="00A95183"/>
    <w:rsid w:val="00A95C52"/>
    <w:rsid w:val="00AA4FC2"/>
    <w:rsid w:val="00AB6036"/>
    <w:rsid w:val="00AC5832"/>
    <w:rsid w:val="00AE2940"/>
    <w:rsid w:val="00AE40E8"/>
    <w:rsid w:val="00AE52FC"/>
    <w:rsid w:val="00AF60F6"/>
    <w:rsid w:val="00B03E81"/>
    <w:rsid w:val="00B06F25"/>
    <w:rsid w:val="00B0763F"/>
    <w:rsid w:val="00B13D58"/>
    <w:rsid w:val="00B16400"/>
    <w:rsid w:val="00B23592"/>
    <w:rsid w:val="00B3261F"/>
    <w:rsid w:val="00B42A2F"/>
    <w:rsid w:val="00B50138"/>
    <w:rsid w:val="00B57335"/>
    <w:rsid w:val="00B574F2"/>
    <w:rsid w:val="00B715B1"/>
    <w:rsid w:val="00B805AB"/>
    <w:rsid w:val="00B922E9"/>
    <w:rsid w:val="00B973FC"/>
    <w:rsid w:val="00BA0651"/>
    <w:rsid w:val="00BA4518"/>
    <w:rsid w:val="00BA6348"/>
    <w:rsid w:val="00BB7EE6"/>
    <w:rsid w:val="00BC50BA"/>
    <w:rsid w:val="00BD3BDB"/>
    <w:rsid w:val="00BD41AD"/>
    <w:rsid w:val="00BD67F0"/>
    <w:rsid w:val="00BE04D7"/>
    <w:rsid w:val="00BF05A0"/>
    <w:rsid w:val="00BF4D6F"/>
    <w:rsid w:val="00BF52F4"/>
    <w:rsid w:val="00BF6C9C"/>
    <w:rsid w:val="00C1492B"/>
    <w:rsid w:val="00C247A2"/>
    <w:rsid w:val="00C30707"/>
    <w:rsid w:val="00C30AF1"/>
    <w:rsid w:val="00C34E43"/>
    <w:rsid w:val="00C36027"/>
    <w:rsid w:val="00C46FA6"/>
    <w:rsid w:val="00C525AA"/>
    <w:rsid w:val="00C52EF7"/>
    <w:rsid w:val="00C64B28"/>
    <w:rsid w:val="00C65AC3"/>
    <w:rsid w:val="00C662B9"/>
    <w:rsid w:val="00C726CD"/>
    <w:rsid w:val="00C756E4"/>
    <w:rsid w:val="00C83604"/>
    <w:rsid w:val="00C85640"/>
    <w:rsid w:val="00C95008"/>
    <w:rsid w:val="00CA5311"/>
    <w:rsid w:val="00CB0B71"/>
    <w:rsid w:val="00CB6060"/>
    <w:rsid w:val="00CB67C5"/>
    <w:rsid w:val="00CD1C06"/>
    <w:rsid w:val="00CE0768"/>
    <w:rsid w:val="00CF0211"/>
    <w:rsid w:val="00CF7584"/>
    <w:rsid w:val="00D03E05"/>
    <w:rsid w:val="00D0691C"/>
    <w:rsid w:val="00D1289A"/>
    <w:rsid w:val="00D22BB6"/>
    <w:rsid w:val="00D24674"/>
    <w:rsid w:val="00D31058"/>
    <w:rsid w:val="00D41219"/>
    <w:rsid w:val="00D43944"/>
    <w:rsid w:val="00D57B2D"/>
    <w:rsid w:val="00D633A9"/>
    <w:rsid w:val="00D65AE7"/>
    <w:rsid w:val="00D65CB8"/>
    <w:rsid w:val="00D706C2"/>
    <w:rsid w:val="00D70AE8"/>
    <w:rsid w:val="00D71F2E"/>
    <w:rsid w:val="00D87967"/>
    <w:rsid w:val="00D90416"/>
    <w:rsid w:val="00D96C82"/>
    <w:rsid w:val="00DA5601"/>
    <w:rsid w:val="00DB0F69"/>
    <w:rsid w:val="00DB7191"/>
    <w:rsid w:val="00DC063D"/>
    <w:rsid w:val="00DC0BE8"/>
    <w:rsid w:val="00DC1822"/>
    <w:rsid w:val="00DC7643"/>
    <w:rsid w:val="00DC7F98"/>
    <w:rsid w:val="00DD2874"/>
    <w:rsid w:val="00DD40CF"/>
    <w:rsid w:val="00DE2D0A"/>
    <w:rsid w:val="00DE7B42"/>
    <w:rsid w:val="00DF0623"/>
    <w:rsid w:val="00DF1C4E"/>
    <w:rsid w:val="00DF229A"/>
    <w:rsid w:val="00DF2B15"/>
    <w:rsid w:val="00DF6F85"/>
    <w:rsid w:val="00E03A4C"/>
    <w:rsid w:val="00E04F6D"/>
    <w:rsid w:val="00E13DC0"/>
    <w:rsid w:val="00E31002"/>
    <w:rsid w:val="00E336D8"/>
    <w:rsid w:val="00E33759"/>
    <w:rsid w:val="00E33E59"/>
    <w:rsid w:val="00E3464E"/>
    <w:rsid w:val="00E356B1"/>
    <w:rsid w:val="00E448E3"/>
    <w:rsid w:val="00E51EBA"/>
    <w:rsid w:val="00E557F3"/>
    <w:rsid w:val="00E630F7"/>
    <w:rsid w:val="00E63EE3"/>
    <w:rsid w:val="00E86E1C"/>
    <w:rsid w:val="00EA0E75"/>
    <w:rsid w:val="00EA20B0"/>
    <w:rsid w:val="00EA2921"/>
    <w:rsid w:val="00EA3CA6"/>
    <w:rsid w:val="00EA5D07"/>
    <w:rsid w:val="00EB4B80"/>
    <w:rsid w:val="00EC3251"/>
    <w:rsid w:val="00EC3A02"/>
    <w:rsid w:val="00EC44DB"/>
    <w:rsid w:val="00ED59A9"/>
    <w:rsid w:val="00ED6240"/>
    <w:rsid w:val="00ED7AB1"/>
    <w:rsid w:val="00EE13EA"/>
    <w:rsid w:val="00EE1B22"/>
    <w:rsid w:val="00EE77BF"/>
    <w:rsid w:val="00EF2A00"/>
    <w:rsid w:val="00F06842"/>
    <w:rsid w:val="00F159E2"/>
    <w:rsid w:val="00F25A58"/>
    <w:rsid w:val="00F320BF"/>
    <w:rsid w:val="00F34689"/>
    <w:rsid w:val="00F35A84"/>
    <w:rsid w:val="00F6264D"/>
    <w:rsid w:val="00F644D8"/>
    <w:rsid w:val="00F66D3A"/>
    <w:rsid w:val="00F72D5C"/>
    <w:rsid w:val="00F77221"/>
    <w:rsid w:val="00F80EA6"/>
    <w:rsid w:val="00F84766"/>
    <w:rsid w:val="00F91286"/>
    <w:rsid w:val="00F92E73"/>
    <w:rsid w:val="00F9542D"/>
    <w:rsid w:val="00FA4926"/>
    <w:rsid w:val="00FC62EA"/>
    <w:rsid w:val="00FC66D0"/>
    <w:rsid w:val="00FE193B"/>
    <w:rsid w:val="00FF1A41"/>
    <w:rsid w:val="00FF6DDF"/>
    <w:rsid w:val="00FF7E0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99"/>
    <w:lsdException w:name="table of figures" w:uiPriority="99"/>
    <w:lsdException w:name="endnote reference" w:uiPriority="99"/>
    <w:lsdException w:name="Title" w:semiHidden="0" w:unhideWhenUsed="0"/>
    <w:lsdException w:name="Default Paragraph Font" w:uiPriority="1"/>
    <w:lsdException w:name="Subtitle" w:semiHidden="0" w:unhideWhenUsed="0"/>
    <w:lsdException w:name="Strong" w:semiHidden="0" w:unhideWhenUsed="0" w:qFormat="1"/>
    <w:lsdException w:name="Emphasis" w:semiHidden="0" w:unhideWhenUsed="0"/>
    <w:lsdException w:name="HTML Top of Form" w:uiPriority="99"/>
    <w:lsdException w:name="HTML Bottom of Form" w:uiPriority="99"/>
    <w:lsdException w:name="HTML Acronym" w:uiPriority="99"/>
    <w:lsdException w:name="HTML Cit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ard">
    <w:name w:val="Normal"/>
    <w:qFormat/>
    <w:rsid w:val="00711061"/>
    <w:pPr>
      <w:overflowPunct w:val="0"/>
      <w:autoSpaceDE w:val="0"/>
      <w:autoSpaceDN w:val="0"/>
      <w:adjustRightInd w:val="0"/>
      <w:textAlignment w:val="baseline"/>
    </w:pPr>
    <w:rPr>
      <w:rFonts w:ascii="Arial" w:hAnsi="Arial"/>
      <w:sz w:val="22"/>
      <w:lang w:val="en-GB" w:eastAsia="en-US"/>
    </w:rPr>
  </w:style>
  <w:style w:type="paragraph" w:styleId="Kop1">
    <w:name w:val="heading 1"/>
    <w:aliases w:val="Hoofdstuk,Module"/>
    <w:basedOn w:val="Standaard"/>
    <w:next w:val="Kop2"/>
    <w:link w:val="Kop1Char"/>
    <w:qFormat/>
    <w:rsid w:val="00711061"/>
    <w:pPr>
      <w:keepNext/>
      <w:numPr>
        <w:numId w:val="11"/>
      </w:numPr>
      <w:spacing w:before="240" w:after="120" w:line="480" w:lineRule="atLeast"/>
      <w:outlineLvl w:val="0"/>
    </w:pPr>
    <w:rPr>
      <w:rFonts w:eastAsiaTheme="majorEastAsia" w:cstheme="majorBidi"/>
      <w:b/>
      <w:sz w:val="32"/>
    </w:rPr>
  </w:style>
  <w:style w:type="paragraph" w:styleId="Kop2">
    <w:name w:val="heading 2"/>
    <w:aliases w:val="2,Para level 2,h2,heading 2,Level 2,hd2,w2,sub-sect,Titre 2,l2,l 2,two,Memo 2,21,22,23,24,211,221,231,Sub,Module + Onder: (Enkel,Auto,0,75 pt Lijndikte),Hoofdstuk Char,Module + ...,Module + Onder: (Enkel1,Auto1,01,75 pt Lijndikte)1,Alinea"/>
    <w:basedOn w:val="Standaard"/>
    <w:next w:val="Standaard"/>
    <w:link w:val="Kop2Char"/>
    <w:qFormat/>
    <w:rsid w:val="00711061"/>
    <w:pPr>
      <w:keepNext/>
      <w:numPr>
        <w:ilvl w:val="1"/>
        <w:numId w:val="11"/>
      </w:numPr>
      <w:spacing w:before="240"/>
      <w:outlineLvl w:val="1"/>
    </w:pPr>
    <w:rPr>
      <w:rFonts w:eastAsiaTheme="majorEastAsia" w:cstheme="majorBidi"/>
      <w:b/>
      <w:sz w:val="24"/>
    </w:rPr>
  </w:style>
  <w:style w:type="paragraph" w:styleId="Kop3">
    <w:name w:val="heading 3"/>
    <w:aliases w:val="Paragraaf,paragraaf"/>
    <w:basedOn w:val="Kop2"/>
    <w:next w:val="Standaard"/>
    <w:link w:val="Kop3Char"/>
    <w:qFormat/>
    <w:rsid w:val="00711061"/>
    <w:pPr>
      <w:numPr>
        <w:ilvl w:val="2"/>
      </w:numPr>
      <w:outlineLvl w:val="2"/>
    </w:pPr>
    <w:rPr>
      <w:sz w:val="22"/>
    </w:rPr>
  </w:style>
  <w:style w:type="paragraph" w:styleId="Kop4">
    <w:name w:val="heading 4"/>
    <w:aliases w:val="Sectie"/>
    <w:basedOn w:val="Kop2"/>
    <w:next w:val="Standaard"/>
    <w:link w:val="Kop4Char"/>
    <w:qFormat/>
    <w:rsid w:val="00711061"/>
    <w:pPr>
      <w:numPr>
        <w:ilvl w:val="3"/>
      </w:numPr>
      <w:outlineLvl w:val="3"/>
    </w:pPr>
  </w:style>
  <w:style w:type="paragraph" w:styleId="Kop5">
    <w:name w:val="heading 5"/>
    <w:aliases w:val="Onderdeel"/>
    <w:basedOn w:val="Kop2"/>
    <w:next w:val="Standaard"/>
    <w:link w:val="Kop5Char"/>
    <w:qFormat/>
    <w:rsid w:val="00711061"/>
    <w:pPr>
      <w:numPr>
        <w:ilvl w:val="4"/>
      </w:numPr>
      <w:outlineLvl w:val="4"/>
    </w:pPr>
  </w:style>
  <w:style w:type="paragraph" w:styleId="Kop6">
    <w:name w:val="heading 6"/>
    <w:basedOn w:val="Kop2"/>
    <w:next w:val="Standaard"/>
    <w:link w:val="Kop6Char"/>
    <w:qFormat/>
    <w:rsid w:val="00711061"/>
    <w:pPr>
      <w:numPr>
        <w:ilvl w:val="5"/>
      </w:numPr>
      <w:outlineLvl w:val="5"/>
    </w:pPr>
  </w:style>
  <w:style w:type="paragraph" w:styleId="Kop7">
    <w:name w:val="heading 7"/>
    <w:aliases w:val="7,Para level 7,h7,heading 7,71,Para level 71,h71,heading 71,72,Para level 72,h72,heading 72,73,Para level 73,h73,heading 73,74,Para level 74,h74,heading 74,75,Para level 75,h75,heading 75,76,Para level 76,h76,heading 76,77,Para level 77,h77,78"/>
    <w:basedOn w:val="Kop2"/>
    <w:next w:val="Standaard"/>
    <w:link w:val="Kop7Char"/>
    <w:qFormat/>
    <w:rsid w:val="00711061"/>
    <w:pPr>
      <w:numPr>
        <w:ilvl w:val="6"/>
      </w:numPr>
      <w:outlineLvl w:val="6"/>
    </w:pPr>
  </w:style>
  <w:style w:type="paragraph" w:styleId="Kop8">
    <w:name w:val="heading 8"/>
    <w:aliases w:val="8,h8,heading 8,81,h81,heading 81,82,h82,heading 82,83,h83,heading 83,84,h84,heading 84,85,h85,heading 85,86,h86,heading 86,87,h87,heading 87,88,h88,heading 88,811,h811,heading 811,821,h821,heading 821,831,h831,heading 831,841,h841,heading 841"/>
    <w:basedOn w:val="Kop2"/>
    <w:next w:val="Standaard"/>
    <w:link w:val="Kop8Char"/>
    <w:qFormat/>
    <w:rsid w:val="00711061"/>
    <w:pPr>
      <w:numPr>
        <w:ilvl w:val="7"/>
      </w:numPr>
      <w:ind w:left="5760" w:hanging="360"/>
      <w:outlineLvl w:val="7"/>
    </w:pPr>
  </w:style>
  <w:style w:type="paragraph" w:styleId="Kop9">
    <w:name w:val="heading 9"/>
    <w:basedOn w:val="Kop2"/>
    <w:next w:val="Standaard"/>
    <w:link w:val="Kop9Char"/>
    <w:qFormat/>
    <w:rsid w:val="00711061"/>
    <w:pPr>
      <w:numPr>
        <w:ilvl w:val="8"/>
        <w:numId w:val="10"/>
      </w:numPr>
      <w:tabs>
        <w:tab w:val="clear" w:pos="6480"/>
      </w:tabs>
      <w:ind w:left="0" w:firstLine="0"/>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Hoofdstuk Char1,Module Char"/>
    <w:basedOn w:val="Standaardalinea-lettertype"/>
    <w:link w:val="Kop1"/>
    <w:rsid w:val="00711061"/>
    <w:rPr>
      <w:rFonts w:ascii="Arial" w:eastAsiaTheme="majorEastAsia" w:hAnsi="Arial" w:cstheme="majorBidi"/>
      <w:b/>
      <w:sz w:val="32"/>
      <w:lang w:val="en-GB" w:eastAsia="en-US"/>
    </w:rPr>
  </w:style>
  <w:style w:type="character" w:styleId="Subtieleverwijzing">
    <w:name w:val="Subtle Reference"/>
    <w:aliases w:val="masterkop"/>
    <w:basedOn w:val="Standaardalinea-lettertype"/>
    <w:uiPriority w:val="31"/>
    <w:rsid w:val="00D22BB6"/>
    <w:rPr>
      <w:rFonts w:asciiTheme="majorHAnsi" w:hAnsiTheme="majorHAnsi"/>
      <w:caps w:val="0"/>
      <w:smallCaps/>
      <w:color w:val="auto"/>
      <w:sz w:val="20"/>
      <w:u w:val="single"/>
      <w:vertAlign w:val="subscript"/>
    </w:rPr>
  </w:style>
  <w:style w:type="character" w:customStyle="1" w:styleId="Kop2Char">
    <w:name w:val="Kop 2 Char"/>
    <w:aliases w:val="2 Char1,Para level 2 Char1,h2 Char1,heading 2 Char1,Level 2 Char1,hd2 Char1,w2 Char1,sub-sect Char1,Titre 2 Char1,l2 Char1,l 2 Char1,two Char1,Memo 2 Char1,21 Char1,22 Char1,23 Char1,24 Char1,211 Char1,221 Char1,231 Char1,Sub Char1,Auto Char"/>
    <w:basedOn w:val="Standaardalinea-lettertype"/>
    <w:link w:val="Kop2"/>
    <w:rsid w:val="00711061"/>
    <w:rPr>
      <w:rFonts w:ascii="Arial" w:eastAsiaTheme="majorEastAsia" w:hAnsi="Arial" w:cstheme="majorBidi"/>
      <w:b/>
      <w:sz w:val="24"/>
      <w:lang w:val="en-GB" w:eastAsia="en-US"/>
    </w:rPr>
  </w:style>
  <w:style w:type="character" w:customStyle="1" w:styleId="Kop3Char">
    <w:name w:val="Kop 3 Char"/>
    <w:aliases w:val="Paragraaf Char1,paragraaf Char"/>
    <w:basedOn w:val="Standaardalinea-lettertype"/>
    <w:link w:val="Kop3"/>
    <w:rsid w:val="00711061"/>
    <w:rPr>
      <w:rFonts w:ascii="Arial" w:eastAsiaTheme="majorEastAsia" w:hAnsi="Arial" w:cstheme="majorBidi"/>
      <w:b/>
      <w:sz w:val="22"/>
      <w:lang w:val="en-GB" w:eastAsia="en-US"/>
    </w:rPr>
  </w:style>
  <w:style w:type="character" w:customStyle="1" w:styleId="Kop4Char">
    <w:name w:val="Kop 4 Char"/>
    <w:aliases w:val="Sectie Char1"/>
    <w:link w:val="Kop4"/>
    <w:rsid w:val="00711061"/>
    <w:rPr>
      <w:rFonts w:ascii="Arial" w:eastAsiaTheme="majorEastAsia" w:hAnsi="Arial" w:cstheme="majorBidi"/>
      <w:b/>
      <w:sz w:val="24"/>
      <w:lang w:val="en-GB" w:eastAsia="en-US"/>
    </w:rPr>
  </w:style>
  <w:style w:type="character" w:customStyle="1" w:styleId="Kop5Char">
    <w:name w:val="Kop 5 Char"/>
    <w:aliases w:val="Onderdeel Char"/>
    <w:basedOn w:val="Standaardalinea-lettertype"/>
    <w:link w:val="Kop5"/>
    <w:rsid w:val="00711061"/>
    <w:rPr>
      <w:rFonts w:ascii="Arial" w:eastAsiaTheme="majorEastAsia" w:hAnsi="Arial" w:cstheme="majorBidi"/>
      <w:b/>
      <w:sz w:val="24"/>
      <w:lang w:val="en-GB" w:eastAsia="en-US"/>
    </w:rPr>
  </w:style>
  <w:style w:type="character" w:customStyle="1" w:styleId="Kop6Char">
    <w:name w:val="Kop 6 Char"/>
    <w:basedOn w:val="Standaardalinea-lettertype"/>
    <w:link w:val="Kop6"/>
    <w:rsid w:val="00711061"/>
    <w:rPr>
      <w:rFonts w:ascii="Arial" w:eastAsiaTheme="majorEastAsia" w:hAnsi="Arial" w:cstheme="majorBidi"/>
      <w:b/>
      <w:sz w:val="24"/>
      <w:lang w:val="en-GB" w:eastAsia="en-US"/>
    </w:rPr>
  </w:style>
  <w:style w:type="character" w:customStyle="1" w:styleId="Kop7Char">
    <w:name w:val="Kop 7 Char"/>
    <w:aliases w:val="7 Char,Para level 7 Char,h7 Char,heading 7 Char,71 Char,Para level 71 Char,h71 Char,heading 71 Char,72 Char,Para level 72 Char,h72 Char,heading 72 Char,73 Char,Para level 73 Char,h73 Char,heading 73 Char,74 Char,Para level 74 Char,h74 Char"/>
    <w:basedOn w:val="Standaardalinea-lettertype"/>
    <w:link w:val="Kop7"/>
    <w:rsid w:val="00711061"/>
    <w:rPr>
      <w:rFonts w:ascii="Arial" w:eastAsiaTheme="majorEastAsia" w:hAnsi="Arial" w:cstheme="majorBidi"/>
      <w:b/>
      <w:sz w:val="24"/>
      <w:lang w:val="en-GB" w:eastAsia="en-US"/>
    </w:rPr>
  </w:style>
  <w:style w:type="character" w:customStyle="1" w:styleId="Kop8Char">
    <w:name w:val="Kop 8 Char"/>
    <w:aliases w:val="8 Char,h8 Char,heading 8 Char,81 Char,h81 Char,heading 81 Char,82 Char,h82 Char,heading 82 Char,83 Char,h83 Char,heading 83 Char,84 Char,h84 Char,heading 84 Char,85 Char,h85 Char,heading 85 Char,86 Char,h86 Char,heading 86 Char,87 Char"/>
    <w:basedOn w:val="Standaardalinea-lettertype"/>
    <w:link w:val="Kop8"/>
    <w:rsid w:val="00711061"/>
    <w:rPr>
      <w:rFonts w:ascii="Arial" w:eastAsiaTheme="majorEastAsia" w:hAnsi="Arial" w:cstheme="majorBidi"/>
      <w:b/>
      <w:sz w:val="24"/>
      <w:lang w:val="en-GB" w:eastAsia="en-US"/>
    </w:rPr>
  </w:style>
  <w:style w:type="character" w:customStyle="1" w:styleId="Kop9Char">
    <w:name w:val="Kop 9 Char"/>
    <w:basedOn w:val="Standaardalinea-lettertype"/>
    <w:link w:val="Kop9"/>
    <w:rsid w:val="00711061"/>
    <w:rPr>
      <w:rFonts w:ascii="Arial" w:eastAsiaTheme="majorEastAsia" w:hAnsi="Arial" w:cstheme="majorBidi"/>
      <w:b/>
      <w:sz w:val="24"/>
      <w:lang w:val="en-GB" w:eastAsia="en-US"/>
    </w:rPr>
  </w:style>
  <w:style w:type="paragraph" w:styleId="Lijstalinea">
    <w:name w:val="List Paragraph"/>
    <w:basedOn w:val="Standaard"/>
    <w:uiPriority w:val="99"/>
    <w:rsid w:val="00C247A2"/>
    <w:pPr>
      <w:ind w:left="720"/>
      <w:contextualSpacing/>
    </w:pPr>
  </w:style>
  <w:style w:type="character" w:customStyle="1" w:styleId="Kop2Char1">
    <w:name w:val="Kop 2 Char1"/>
    <w:aliases w:val="2 Char,Para level 2 Char,h2 Char,heading 2 Char,Level 2 Char,hd2 Char,w2 Char,sub-sect Char,Titre 2 Char,l2 Char,l 2 Char,two Char,Memo 2 Char,21 Char,22 Char,23 Char,24 Char,211 Char,221 Char,231 Char,Sub Char,Module + Onder: (Enkel Char"/>
    <w:basedOn w:val="Standaardalinea-lettertype"/>
    <w:rsid w:val="00C247A2"/>
    <w:rPr>
      <w:rFonts w:ascii="Arial" w:hAnsi="Arial"/>
      <w:b/>
      <w:sz w:val="24"/>
      <w:lang w:val="en-GB" w:eastAsia="en-US"/>
    </w:rPr>
  </w:style>
  <w:style w:type="character" w:customStyle="1" w:styleId="Kop3Char1">
    <w:name w:val="Kop 3 Char1"/>
    <w:aliases w:val="Paragraaf Char"/>
    <w:basedOn w:val="Standaardalinea-lettertype"/>
    <w:rsid w:val="00C247A2"/>
    <w:rPr>
      <w:rFonts w:ascii="Arial" w:hAnsi="Arial"/>
      <w:b/>
      <w:sz w:val="22"/>
      <w:lang w:val="en-GB" w:eastAsia="en-US"/>
    </w:rPr>
  </w:style>
  <w:style w:type="character" w:customStyle="1" w:styleId="Kop4Char1">
    <w:name w:val="Kop 4 Char1"/>
    <w:aliases w:val="Sectie Char"/>
    <w:locked/>
    <w:rsid w:val="00C247A2"/>
    <w:rPr>
      <w:rFonts w:ascii="Arial" w:hAnsi="Arial"/>
      <w:b/>
      <w:sz w:val="24"/>
      <w:lang w:val="en-GB" w:eastAsia="en-US"/>
    </w:rPr>
  </w:style>
  <w:style w:type="paragraph" w:styleId="Koptekst">
    <w:name w:val="header"/>
    <w:aliases w:val="Header style"/>
    <w:basedOn w:val="Standaard"/>
    <w:link w:val="KoptekstChar"/>
    <w:rsid w:val="00C247A2"/>
    <w:pPr>
      <w:tabs>
        <w:tab w:val="center" w:pos="4153"/>
        <w:tab w:val="right" w:pos="8306"/>
      </w:tabs>
    </w:pPr>
  </w:style>
  <w:style w:type="character" w:customStyle="1" w:styleId="KoptekstChar">
    <w:name w:val="Koptekst Char"/>
    <w:aliases w:val="Header style Char"/>
    <w:basedOn w:val="Standaardalinea-lettertype"/>
    <w:link w:val="Koptekst"/>
    <w:rsid w:val="00C247A2"/>
    <w:rPr>
      <w:rFonts w:ascii="Arial" w:eastAsia="Times New Roman" w:hAnsi="Arial" w:cs="Times New Roman"/>
      <w:szCs w:val="20"/>
      <w:lang w:val="en-GB" w:eastAsia="en-US"/>
    </w:rPr>
  </w:style>
  <w:style w:type="paragraph" w:styleId="Voettekst">
    <w:name w:val="footer"/>
    <w:basedOn w:val="Standaard"/>
    <w:link w:val="VoettekstChar"/>
    <w:rsid w:val="00C247A2"/>
    <w:pPr>
      <w:tabs>
        <w:tab w:val="center" w:pos="4153"/>
        <w:tab w:val="right" w:pos="8306"/>
      </w:tabs>
    </w:pPr>
  </w:style>
  <w:style w:type="character" w:customStyle="1" w:styleId="VoettekstChar">
    <w:name w:val="Voettekst Char"/>
    <w:basedOn w:val="Standaardalinea-lettertype"/>
    <w:link w:val="Voettekst"/>
    <w:rsid w:val="00C247A2"/>
    <w:rPr>
      <w:rFonts w:ascii="Arial" w:eastAsia="Times New Roman" w:hAnsi="Arial" w:cs="Times New Roman"/>
      <w:szCs w:val="20"/>
      <w:lang w:val="en-GB" w:eastAsia="en-US"/>
    </w:rPr>
  </w:style>
  <w:style w:type="paragraph" w:customStyle="1" w:styleId="Abbreviations">
    <w:name w:val="Abbreviations"/>
    <w:basedOn w:val="Standaard"/>
    <w:rsid w:val="00C247A2"/>
    <w:pPr>
      <w:ind w:left="1134" w:hanging="1134"/>
    </w:pPr>
  </w:style>
  <w:style w:type="paragraph" w:customStyle="1" w:styleId="Appendix">
    <w:name w:val="Appendix"/>
    <w:basedOn w:val="Kop1"/>
    <w:next w:val="Standaard"/>
    <w:rsid w:val="00C247A2"/>
    <w:pPr>
      <w:ind w:left="1701" w:hanging="1701"/>
      <w:outlineLvl w:val="9"/>
    </w:pPr>
    <w:rPr>
      <w:rFonts w:eastAsia="Times New Roman" w:cs="Times New Roman"/>
      <w:bCs/>
    </w:rPr>
  </w:style>
  <w:style w:type="paragraph" w:styleId="Bijschrift">
    <w:name w:val="caption"/>
    <w:basedOn w:val="Standaard"/>
    <w:next w:val="Standaard"/>
    <w:rsid w:val="00C247A2"/>
    <w:pPr>
      <w:spacing w:before="120" w:after="240"/>
    </w:pPr>
    <w:rPr>
      <w:b/>
    </w:rPr>
  </w:style>
  <w:style w:type="paragraph" w:customStyle="1" w:styleId="CaptionCentre">
    <w:name w:val="CaptionCentre"/>
    <w:basedOn w:val="Bijschrift"/>
    <w:next w:val="Standaard"/>
    <w:rsid w:val="00C247A2"/>
    <w:pPr>
      <w:jc w:val="center"/>
    </w:pPr>
  </w:style>
  <w:style w:type="paragraph" w:customStyle="1" w:styleId="CaptionLeft">
    <w:name w:val="CaptionLeft"/>
    <w:basedOn w:val="Bijschrift"/>
    <w:next w:val="Standaard"/>
    <w:rsid w:val="00C247A2"/>
  </w:style>
  <w:style w:type="paragraph" w:customStyle="1" w:styleId="CaptionRight">
    <w:name w:val="CaptionRight"/>
    <w:basedOn w:val="Bijschrift"/>
    <w:next w:val="Standaard"/>
    <w:rsid w:val="00C247A2"/>
    <w:pPr>
      <w:jc w:val="right"/>
    </w:pPr>
  </w:style>
  <w:style w:type="paragraph" w:styleId="Afsluiting">
    <w:name w:val="Closing"/>
    <w:basedOn w:val="Standaard"/>
    <w:link w:val="AfsluitingChar"/>
    <w:rsid w:val="00C247A2"/>
    <w:pPr>
      <w:ind w:left="4252"/>
    </w:pPr>
  </w:style>
  <w:style w:type="character" w:customStyle="1" w:styleId="AfsluitingChar">
    <w:name w:val="Afsluiting Char"/>
    <w:basedOn w:val="Standaardalinea-lettertype"/>
    <w:link w:val="Afsluiting"/>
    <w:rsid w:val="00C247A2"/>
    <w:rPr>
      <w:rFonts w:ascii="Arial" w:eastAsia="Times New Roman" w:hAnsi="Arial" w:cs="Times New Roman"/>
      <w:szCs w:val="20"/>
      <w:lang w:val="en-GB" w:eastAsia="en-US"/>
    </w:rPr>
  </w:style>
  <w:style w:type="character" w:styleId="Verwijzingopmerking">
    <w:name w:val="annotation reference"/>
    <w:semiHidden/>
    <w:rsid w:val="00C247A2"/>
    <w:rPr>
      <w:sz w:val="16"/>
    </w:rPr>
  </w:style>
  <w:style w:type="paragraph" w:styleId="Tekstopmerking">
    <w:name w:val="annotation text"/>
    <w:basedOn w:val="Standaard"/>
    <w:link w:val="TekstopmerkingChar"/>
    <w:semiHidden/>
    <w:rsid w:val="00C247A2"/>
  </w:style>
  <w:style w:type="character" w:customStyle="1" w:styleId="TekstopmerkingChar">
    <w:name w:val="Tekst opmerking Char"/>
    <w:basedOn w:val="Standaardalinea-lettertype"/>
    <w:link w:val="Tekstopmerking"/>
    <w:semiHidden/>
    <w:rsid w:val="00C247A2"/>
    <w:rPr>
      <w:rFonts w:ascii="Arial" w:eastAsia="Times New Roman" w:hAnsi="Arial" w:cs="Times New Roman"/>
      <w:szCs w:val="20"/>
      <w:lang w:val="en-GB" w:eastAsia="en-US"/>
    </w:rPr>
  </w:style>
  <w:style w:type="character" w:styleId="Voetnootmarkering">
    <w:name w:val="footnote reference"/>
    <w:semiHidden/>
    <w:rsid w:val="00C247A2"/>
    <w:rPr>
      <w:position w:val="6"/>
      <w:sz w:val="16"/>
    </w:rPr>
  </w:style>
  <w:style w:type="paragraph" w:styleId="Voetnoottekst">
    <w:name w:val="footnote text"/>
    <w:basedOn w:val="Standaard"/>
    <w:link w:val="VoetnoottekstChar"/>
    <w:semiHidden/>
    <w:rsid w:val="00C247A2"/>
  </w:style>
  <w:style w:type="character" w:customStyle="1" w:styleId="VoetnoottekstChar">
    <w:name w:val="Voetnoottekst Char"/>
    <w:basedOn w:val="Standaardalinea-lettertype"/>
    <w:link w:val="Voetnoottekst"/>
    <w:semiHidden/>
    <w:rsid w:val="00C247A2"/>
    <w:rPr>
      <w:rFonts w:ascii="Arial" w:eastAsia="Times New Roman" w:hAnsi="Arial" w:cs="Times New Roman"/>
      <w:szCs w:val="20"/>
      <w:lang w:val="en-GB" w:eastAsia="en-US"/>
    </w:rPr>
  </w:style>
  <w:style w:type="paragraph" w:customStyle="1" w:styleId="Heading1noNr">
    <w:name w:val="Heading 1 no Nr."/>
    <w:basedOn w:val="Kop1"/>
    <w:next w:val="Standaard"/>
    <w:rsid w:val="00C247A2"/>
    <w:pPr>
      <w:outlineLvl w:val="9"/>
    </w:pPr>
    <w:rPr>
      <w:rFonts w:eastAsia="Times New Roman" w:cs="Times New Roman"/>
      <w:bCs/>
    </w:rPr>
  </w:style>
  <w:style w:type="paragraph" w:customStyle="1" w:styleId="Heading2noNr">
    <w:name w:val="Heading 2 no Nr."/>
    <w:basedOn w:val="Kop2"/>
    <w:next w:val="Standaard"/>
    <w:rsid w:val="00C247A2"/>
    <w:pPr>
      <w:outlineLvl w:val="9"/>
    </w:pPr>
  </w:style>
  <w:style w:type="paragraph" w:customStyle="1" w:styleId="Heading3noNr">
    <w:name w:val="Heading 3 no Nr."/>
    <w:basedOn w:val="Kop3"/>
    <w:next w:val="Standaard"/>
    <w:rsid w:val="00C247A2"/>
    <w:pPr>
      <w:outlineLvl w:val="9"/>
    </w:pPr>
  </w:style>
  <w:style w:type="paragraph" w:customStyle="1" w:styleId="Heading4noNr">
    <w:name w:val="Heading 4 no Nr."/>
    <w:basedOn w:val="Kop4"/>
    <w:next w:val="Standaard"/>
    <w:rsid w:val="00C247A2"/>
    <w:pPr>
      <w:outlineLvl w:val="9"/>
    </w:pPr>
  </w:style>
  <w:style w:type="paragraph" w:customStyle="1" w:styleId="Heading5noNr">
    <w:name w:val="Heading 5 no Nr."/>
    <w:basedOn w:val="Kop5"/>
    <w:next w:val="Standaard"/>
    <w:link w:val="Heading5noNrChar"/>
    <w:rsid w:val="00C247A2"/>
    <w:pPr>
      <w:outlineLvl w:val="9"/>
    </w:pPr>
  </w:style>
  <w:style w:type="paragraph" w:customStyle="1" w:styleId="Heading6noNr">
    <w:name w:val="Heading 6 no Nr."/>
    <w:basedOn w:val="Kop6"/>
    <w:next w:val="Standaard"/>
    <w:rsid w:val="00C247A2"/>
    <w:pPr>
      <w:outlineLvl w:val="9"/>
    </w:pPr>
  </w:style>
  <w:style w:type="paragraph" w:customStyle="1" w:styleId="Heading7noNr">
    <w:name w:val="Heading 7 no Nr."/>
    <w:basedOn w:val="Kop7"/>
    <w:next w:val="Standaard"/>
    <w:rsid w:val="00C247A2"/>
    <w:pPr>
      <w:outlineLvl w:val="9"/>
    </w:pPr>
  </w:style>
  <w:style w:type="paragraph" w:customStyle="1" w:styleId="Heading8noNr">
    <w:name w:val="Heading 8 no Nr."/>
    <w:basedOn w:val="Kop8"/>
    <w:next w:val="Standaard"/>
    <w:rsid w:val="00C247A2"/>
    <w:pPr>
      <w:outlineLvl w:val="9"/>
    </w:pPr>
  </w:style>
  <w:style w:type="paragraph" w:customStyle="1" w:styleId="Heading9noNr">
    <w:name w:val="Heading 9 no Nr."/>
    <w:basedOn w:val="Kop9"/>
    <w:next w:val="Standaard"/>
    <w:rsid w:val="00C247A2"/>
    <w:pPr>
      <w:outlineLvl w:val="9"/>
    </w:pPr>
  </w:style>
  <w:style w:type="paragraph" w:customStyle="1" w:styleId="Text">
    <w:name w:val="Text"/>
    <w:basedOn w:val="Standaard"/>
    <w:link w:val="TextChar"/>
    <w:rsid w:val="00C247A2"/>
  </w:style>
  <w:style w:type="character" w:customStyle="1" w:styleId="TextChar">
    <w:name w:val="Text Char"/>
    <w:link w:val="Text"/>
    <w:rsid w:val="00C247A2"/>
    <w:rPr>
      <w:rFonts w:ascii="Arial" w:eastAsia="Times New Roman" w:hAnsi="Arial" w:cs="Times New Roman"/>
      <w:szCs w:val="20"/>
      <w:lang w:val="en-GB" w:eastAsia="en-US"/>
    </w:rPr>
  </w:style>
  <w:style w:type="paragraph" w:customStyle="1" w:styleId="INDENT05">
    <w:name w:val="INDENT 0.5"/>
    <w:basedOn w:val="Text"/>
    <w:rsid w:val="00C247A2"/>
    <w:pPr>
      <w:keepNext/>
      <w:keepLines/>
      <w:ind w:left="284"/>
    </w:pPr>
  </w:style>
  <w:style w:type="paragraph" w:customStyle="1" w:styleId="INDENT1">
    <w:name w:val="INDENT 1"/>
    <w:basedOn w:val="INDENT05"/>
    <w:rsid w:val="00C247A2"/>
    <w:pPr>
      <w:ind w:left="567"/>
    </w:pPr>
  </w:style>
  <w:style w:type="paragraph" w:customStyle="1" w:styleId="INDENT15">
    <w:name w:val="INDENT 1.5"/>
    <w:basedOn w:val="INDENT05"/>
    <w:rsid w:val="00C247A2"/>
    <w:pPr>
      <w:ind w:left="851"/>
    </w:pPr>
  </w:style>
  <w:style w:type="paragraph" w:customStyle="1" w:styleId="INDENT2">
    <w:name w:val="INDENT 2"/>
    <w:basedOn w:val="INDENT05"/>
    <w:rsid w:val="00C247A2"/>
    <w:pPr>
      <w:ind w:left="1134"/>
    </w:pPr>
  </w:style>
  <w:style w:type="paragraph" w:customStyle="1" w:styleId="INDENT25">
    <w:name w:val="INDENT 2.5"/>
    <w:basedOn w:val="INDENT05"/>
    <w:rsid w:val="00C247A2"/>
    <w:pPr>
      <w:ind w:left="1418"/>
    </w:pPr>
  </w:style>
  <w:style w:type="paragraph" w:customStyle="1" w:styleId="INDENT3">
    <w:name w:val="INDENT 3"/>
    <w:basedOn w:val="INDENT2"/>
    <w:rsid w:val="00C247A2"/>
    <w:pPr>
      <w:ind w:left="1701"/>
    </w:pPr>
  </w:style>
  <w:style w:type="paragraph" w:styleId="Index1">
    <w:name w:val="index 1"/>
    <w:basedOn w:val="Standaard"/>
    <w:next w:val="Standaard"/>
    <w:uiPriority w:val="99"/>
    <w:semiHidden/>
    <w:rsid w:val="00C247A2"/>
  </w:style>
  <w:style w:type="paragraph" w:styleId="Index2">
    <w:name w:val="index 2"/>
    <w:basedOn w:val="Standaard"/>
    <w:next w:val="Standaard"/>
    <w:semiHidden/>
    <w:rsid w:val="00C247A2"/>
    <w:pPr>
      <w:ind w:left="283"/>
    </w:pPr>
  </w:style>
  <w:style w:type="paragraph" w:styleId="Index3">
    <w:name w:val="index 3"/>
    <w:basedOn w:val="Standaard"/>
    <w:next w:val="Standaard"/>
    <w:semiHidden/>
    <w:rsid w:val="00C247A2"/>
    <w:pPr>
      <w:ind w:left="566"/>
    </w:pPr>
  </w:style>
  <w:style w:type="paragraph" w:styleId="Index4">
    <w:name w:val="index 4"/>
    <w:basedOn w:val="Standaard"/>
    <w:next w:val="Standaard"/>
    <w:semiHidden/>
    <w:rsid w:val="00C247A2"/>
    <w:pPr>
      <w:ind w:left="849"/>
    </w:pPr>
  </w:style>
  <w:style w:type="paragraph" w:styleId="Index5">
    <w:name w:val="index 5"/>
    <w:basedOn w:val="Standaard"/>
    <w:next w:val="Standaard"/>
    <w:semiHidden/>
    <w:rsid w:val="00C247A2"/>
    <w:pPr>
      <w:ind w:left="1132"/>
    </w:pPr>
  </w:style>
  <w:style w:type="paragraph" w:styleId="Index6">
    <w:name w:val="index 6"/>
    <w:basedOn w:val="Standaard"/>
    <w:next w:val="Standaard"/>
    <w:semiHidden/>
    <w:rsid w:val="00C247A2"/>
    <w:pPr>
      <w:ind w:left="1415"/>
    </w:pPr>
  </w:style>
  <w:style w:type="paragraph" w:styleId="Index7">
    <w:name w:val="index 7"/>
    <w:basedOn w:val="Standaard"/>
    <w:next w:val="Standaard"/>
    <w:semiHidden/>
    <w:rsid w:val="00C247A2"/>
    <w:pPr>
      <w:ind w:left="1698"/>
    </w:pPr>
  </w:style>
  <w:style w:type="paragraph" w:styleId="Indexkop">
    <w:name w:val="index heading"/>
    <w:basedOn w:val="Standaard"/>
    <w:next w:val="Index1"/>
    <w:uiPriority w:val="99"/>
    <w:semiHidden/>
    <w:rsid w:val="00C247A2"/>
  </w:style>
  <w:style w:type="paragraph" w:customStyle="1" w:styleId="KWNposCentre">
    <w:name w:val="KWNposCentre"/>
    <w:basedOn w:val="Text"/>
    <w:next w:val="Text"/>
    <w:rsid w:val="00C247A2"/>
    <w:pPr>
      <w:keepNext/>
      <w:jc w:val="center"/>
    </w:pPr>
  </w:style>
  <w:style w:type="paragraph" w:customStyle="1" w:styleId="KWNposLeft">
    <w:name w:val="KWNposLeft"/>
    <w:basedOn w:val="Text"/>
    <w:next w:val="Text"/>
    <w:rsid w:val="00C247A2"/>
    <w:pPr>
      <w:keepNext/>
    </w:pPr>
  </w:style>
  <w:style w:type="paragraph" w:customStyle="1" w:styleId="KWNposRight">
    <w:name w:val="KWNposRight"/>
    <w:basedOn w:val="Text"/>
    <w:next w:val="Text"/>
    <w:rsid w:val="00C247A2"/>
    <w:pPr>
      <w:keepNext/>
      <w:jc w:val="right"/>
    </w:pPr>
  </w:style>
  <w:style w:type="character" w:styleId="Regelnummer">
    <w:name w:val="line number"/>
    <w:basedOn w:val="Standaardalinea-lettertype"/>
    <w:rsid w:val="00C247A2"/>
  </w:style>
  <w:style w:type="paragraph" w:styleId="Macrotekst">
    <w:name w:val="macro"/>
    <w:link w:val="MacrotekstChar"/>
    <w:semiHidden/>
    <w:rsid w:val="00C247A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overflowPunct w:val="0"/>
      <w:autoSpaceDE w:val="0"/>
      <w:autoSpaceDN w:val="0"/>
      <w:adjustRightInd w:val="0"/>
      <w:textAlignment w:val="baseline"/>
    </w:pPr>
    <w:rPr>
      <w:rFonts w:ascii="Arial" w:hAnsi="Arial"/>
      <w:b/>
      <w:lang w:val="en-GB" w:eastAsia="en-US"/>
    </w:rPr>
  </w:style>
  <w:style w:type="character" w:customStyle="1" w:styleId="MacrotekstChar">
    <w:name w:val="Macrotekst Char"/>
    <w:basedOn w:val="Standaardalinea-lettertype"/>
    <w:link w:val="Macrotekst"/>
    <w:semiHidden/>
    <w:rsid w:val="00C247A2"/>
    <w:rPr>
      <w:rFonts w:ascii="Arial" w:eastAsia="Times New Roman" w:hAnsi="Arial" w:cs="Times New Roman"/>
      <w:b/>
      <w:szCs w:val="20"/>
      <w:lang w:val="en-GB" w:eastAsia="en-US"/>
    </w:rPr>
  </w:style>
  <w:style w:type="paragraph" w:styleId="Standaardinspringing">
    <w:name w:val="Normal Indent"/>
    <w:basedOn w:val="Standaard"/>
    <w:rsid w:val="00C247A2"/>
    <w:pPr>
      <w:ind w:left="284"/>
    </w:pPr>
  </w:style>
  <w:style w:type="character" w:styleId="Paginanummer">
    <w:name w:val="page number"/>
    <w:basedOn w:val="Standaardalinea-lettertype"/>
    <w:rsid w:val="00C247A2"/>
  </w:style>
  <w:style w:type="paragraph" w:customStyle="1" w:styleId="PosCentre">
    <w:name w:val="PosCentre"/>
    <w:basedOn w:val="Text"/>
    <w:next w:val="Text"/>
    <w:rsid w:val="00C247A2"/>
    <w:pPr>
      <w:jc w:val="center"/>
    </w:pPr>
  </w:style>
  <w:style w:type="paragraph" w:customStyle="1" w:styleId="PosLeft">
    <w:name w:val="PosLeft"/>
    <w:basedOn w:val="Text"/>
    <w:next w:val="Text"/>
    <w:rsid w:val="00C247A2"/>
  </w:style>
  <w:style w:type="paragraph" w:customStyle="1" w:styleId="PosRight">
    <w:name w:val="PosRight"/>
    <w:basedOn w:val="Text"/>
    <w:next w:val="Text"/>
    <w:rsid w:val="00C247A2"/>
    <w:pPr>
      <w:jc w:val="right"/>
    </w:pPr>
  </w:style>
  <w:style w:type="paragraph" w:customStyle="1" w:styleId="References">
    <w:name w:val="References"/>
    <w:basedOn w:val="Abbreviations"/>
    <w:rsid w:val="00C247A2"/>
    <w:pPr>
      <w:numPr>
        <w:numId w:val="1"/>
      </w:numPr>
    </w:pPr>
    <w:rPr>
      <w:lang w:val="en-US"/>
    </w:rPr>
  </w:style>
  <w:style w:type="paragraph" w:styleId="Subtitel">
    <w:name w:val="Subtitle"/>
    <w:basedOn w:val="Standaard"/>
    <w:link w:val="SubtitelChar"/>
    <w:rsid w:val="00C247A2"/>
    <w:pPr>
      <w:spacing w:after="60"/>
      <w:jc w:val="center"/>
    </w:pPr>
    <w:rPr>
      <w:i/>
      <w:sz w:val="24"/>
    </w:rPr>
  </w:style>
  <w:style w:type="character" w:customStyle="1" w:styleId="SubtitelChar">
    <w:name w:val="Subtitel Char"/>
    <w:basedOn w:val="Standaardalinea-lettertype"/>
    <w:link w:val="Subtitel"/>
    <w:rsid w:val="00C247A2"/>
    <w:rPr>
      <w:rFonts w:ascii="Arial" w:eastAsia="Times New Roman" w:hAnsi="Arial" w:cs="Times New Roman"/>
      <w:i/>
      <w:sz w:val="24"/>
      <w:szCs w:val="20"/>
      <w:lang w:val="en-GB" w:eastAsia="en-US"/>
    </w:rPr>
  </w:style>
  <w:style w:type="paragraph" w:customStyle="1" w:styleId="zAdmText">
    <w:name w:val="z_AdmText"/>
    <w:basedOn w:val="Standaard"/>
    <w:rsid w:val="00C247A2"/>
    <w:rPr>
      <w:noProof/>
    </w:rPr>
  </w:style>
  <w:style w:type="paragraph" w:styleId="Lijstmetafbeeldingen">
    <w:name w:val="table of figures"/>
    <w:basedOn w:val="zAdmText"/>
    <w:next w:val="Text"/>
    <w:uiPriority w:val="99"/>
    <w:rsid w:val="00C247A2"/>
    <w:pPr>
      <w:tabs>
        <w:tab w:val="right" w:pos="9355"/>
      </w:tabs>
      <w:ind w:left="400" w:right="566" w:hanging="400"/>
    </w:pPr>
  </w:style>
  <w:style w:type="paragraph" w:customStyle="1" w:styleId="TextBold">
    <w:name w:val="TextBold"/>
    <w:basedOn w:val="Text"/>
    <w:next w:val="Text"/>
    <w:rsid w:val="00C247A2"/>
    <w:rPr>
      <w:b/>
    </w:rPr>
  </w:style>
  <w:style w:type="paragraph" w:customStyle="1" w:styleId="TextList1">
    <w:name w:val="TextList1"/>
    <w:basedOn w:val="Text"/>
    <w:rsid w:val="00C247A2"/>
    <w:pPr>
      <w:spacing w:before="120"/>
    </w:pPr>
  </w:style>
  <w:style w:type="paragraph" w:customStyle="1" w:styleId="TextList2">
    <w:name w:val="TextList2"/>
    <w:basedOn w:val="Text"/>
    <w:rsid w:val="00C247A2"/>
    <w:pPr>
      <w:tabs>
        <w:tab w:val="left" w:pos="142"/>
        <w:tab w:val="decimal" w:pos="1559"/>
      </w:tabs>
      <w:spacing w:before="120"/>
    </w:pPr>
  </w:style>
  <w:style w:type="paragraph" w:customStyle="1" w:styleId="TextListAutoNum">
    <w:name w:val="TextListAutoNum"/>
    <w:basedOn w:val="Text"/>
    <w:rsid w:val="00C247A2"/>
    <w:pPr>
      <w:spacing w:before="120"/>
      <w:ind w:left="284" w:hanging="284"/>
    </w:pPr>
  </w:style>
  <w:style w:type="paragraph" w:styleId="Inhopg1">
    <w:name w:val="toc 1"/>
    <w:basedOn w:val="zAdmText"/>
    <w:uiPriority w:val="39"/>
    <w:rsid w:val="00C247A2"/>
    <w:pPr>
      <w:tabs>
        <w:tab w:val="right" w:leader="dot" w:pos="9355"/>
      </w:tabs>
      <w:spacing w:before="240"/>
      <w:ind w:left="567" w:right="566" w:hanging="567"/>
    </w:pPr>
    <w:rPr>
      <w:b/>
    </w:rPr>
  </w:style>
  <w:style w:type="paragraph" w:styleId="Inhopg2">
    <w:name w:val="toc 2"/>
    <w:basedOn w:val="Inhopg1"/>
    <w:uiPriority w:val="39"/>
    <w:rsid w:val="00C247A2"/>
    <w:pPr>
      <w:spacing w:before="0"/>
      <w:ind w:left="1134"/>
    </w:pPr>
    <w:rPr>
      <w:b w:val="0"/>
      <w:sz w:val="20"/>
    </w:rPr>
  </w:style>
  <w:style w:type="paragraph" w:styleId="Inhopg3">
    <w:name w:val="toc 3"/>
    <w:basedOn w:val="Inhopg2"/>
    <w:uiPriority w:val="39"/>
    <w:rsid w:val="00C247A2"/>
    <w:pPr>
      <w:tabs>
        <w:tab w:val="right" w:pos="10080"/>
      </w:tabs>
      <w:ind w:left="1440" w:right="562" w:hanging="720"/>
    </w:pPr>
  </w:style>
  <w:style w:type="paragraph" w:styleId="Inhopg4">
    <w:name w:val="toc 4"/>
    <w:basedOn w:val="Inhopg2"/>
    <w:uiPriority w:val="39"/>
    <w:rsid w:val="00C247A2"/>
    <w:pPr>
      <w:ind w:left="1728" w:right="562" w:hanging="864"/>
    </w:pPr>
  </w:style>
  <w:style w:type="paragraph" w:styleId="Inhopg5">
    <w:name w:val="toc 5"/>
    <w:basedOn w:val="Inhopg2"/>
    <w:uiPriority w:val="39"/>
    <w:rsid w:val="00C247A2"/>
    <w:pPr>
      <w:ind w:left="1701"/>
    </w:pPr>
  </w:style>
  <w:style w:type="paragraph" w:styleId="Inhopg6">
    <w:name w:val="toc 6"/>
    <w:basedOn w:val="Inhopg2"/>
    <w:uiPriority w:val="39"/>
    <w:rsid w:val="00C247A2"/>
    <w:pPr>
      <w:ind w:left="1701"/>
    </w:pPr>
  </w:style>
  <w:style w:type="paragraph" w:styleId="Inhopg7">
    <w:name w:val="toc 7"/>
    <w:basedOn w:val="Inhopg2"/>
    <w:uiPriority w:val="39"/>
    <w:rsid w:val="00C247A2"/>
    <w:pPr>
      <w:ind w:left="1701"/>
    </w:pPr>
  </w:style>
  <w:style w:type="paragraph" w:styleId="Inhopg8">
    <w:name w:val="toc 8"/>
    <w:basedOn w:val="Inhopg2"/>
    <w:uiPriority w:val="39"/>
    <w:rsid w:val="00C247A2"/>
    <w:pPr>
      <w:ind w:left="2268"/>
    </w:pPr>
  </w:style>
  <w:style w:type="paragraph" w:styleId="Inhopg9">
    <w:name w:val="toc 9"/>
    <w:basedOn w:val="Inhopg2"/>
    <w:next w:val="Standaard"/>
    <w:uiPriority w:val="39"/>
    <w:rsid w:val="00C247A2"/>
    <w:pPr>
      <w:ind w:left="2268"/>
    </w:pPr>
  </w:style>
  <w:style w:type="paragraph" w:customStyle="1" w:styleId="TOCtitle">
    <w:name w:val="TOCtitle"/>
    <w:basedOn w:val="Heading1noNr"/>
    <w:rsid w:val="00C247A2"/>
    <w:pPr>
      <w:pBdr>
        <w:bottom w:val="double" w:sz="6" w:space="1" w:color="0000FF"/>
      </w:pBdr>
    </w:pPr>
    <w:rPr>
      <w:spacing w:val="20"/>
    </w:rPr>
  </w:style>
  <w:style w:type="paragraph" w:customStyle="1" w:styleId="zAdmAdrLabel">
    <w:name w:val="z_AdmAdrLabel"/>
    <w:basedOn w:val="zAdmText"/>
    <w:rsid w:val="00C247A2"/>
  </w:style>
  <w:style w:type="paragraph" w:customStyle="1" w:styleId="zAdmChapterTitle">
    <w:name w:val="z_AdmChapterTitle"/>
    <w:basedOn w:val="Kop1"/>
    <w:next w:val="Text"/>
    <w:rsid w:val="00C247A2"/>
    <w:pPr>
      <w:outlineLvl w:val="9"/>
    </w:pPr>
    <w:rPr>
      <w:rFonts w:eastAsia="Times New Roman" w:cs="Times New Roman"/>
      <w:bCs/>
      <w:sz w:val="40"/>
    </w:rPr>
  </w:style>
  <w:style w:type="paragraph" w:customStyle="1" w:styleId="zAdmCompAddress">
    <w:name w:val="z_AdmCompAddress"/>
    <w:basedOn w:val="zAdmText"/>
    <w:rsid w:val="00C247A2"/>
    <w:pPr>
      <w:spacing w:line="240" w:lineRule="atLeast"/>
    </w:pPr>
    <w:rPr>
      <w:sz w:val="14"/>
    </w:rPr>
  </w:style>
  <w:style w:type="paragraph" w:customStyle="1" w:styleId="zAdmCompBU">
    <w:name w:val="z_AdmCompBU"/>
    <w:basedOn w:val="Standaard"/>
    <w:next w:val="Standaard"/>
    <w:rsid w:val="00C247A2"/>
    <w:pPr>
      <w:spacing w:before="240" w:line="240" w:lineRule="atLeast"/>
    </w:pPr>
    <w:rPr>
      <w:b/>
      <w:noProof/>
      <w:sz w:val="18"/>
    </w:rPr>
  </w:style>
  <w:style w:type="paragraph" w:customStyle="1" w:styleId="zAdmDate">
    <w:name w:val="z_AdmDate"/>
    <w:basedOn w:val="Standaard"/>
    <w:rsid w:val="00C247A2"/>
  </w:style>
  <w:style w:type="paragraph" w:customStyle="1" w:styleId="zAdmDateCel">
    <w:name w:val="z_AdmDateCel"/>
    <w:basedOn w:val="zAdmDate"/>
    <w:rsid w:val="00C247A2"/>
    <w:pPr>
      <w:ind w:left="57"/>
    </w:pPr>
  </w:style>
  <w:style w:type="paragraph" w:customStyle="1" w:styleId="zAdmDateHidden">
    <w:name w:val="z_AdmDateHidden"/>
    <w:basedOn w:val="zAdmDate"/>
    <w:rsid w:val="00C247A2"/>
    <w:pPr>
      <w:spacing w:line="11" w:lineRule="exact"/>
    </w:pPr>
    <w:rPr>
      <w:vanish/>
      <w:lang w:val="nl-NL"/>
    </w:rPr>
  </w:style>
  <w:style w:type="paragraph" w:customStyle="1" w:styleId="zAdmLeft">
    <w:name w:val="z_AdmLeft"/>
    <w:basedOn w:val="zAdmText"/>
    <w:rsid w:val="00C247A2"/>
    <w:pPr>
      <w:spacing w:after="120"/>
      <w:jc w:val="right"/>
    </w:pPr>
  </w:style>
  <w:style w:type="paragraph" w:customStyle="1" w:styleId="zAdmLeft1">
    <w:name w:val="z_AdmLeft1"/>
    <w:basedOn w:val="zAdmLeft"/>
    <w:rsid w:val="00C247A2"/>
    <w:pPr>
      <w:spacing w:after="480"/>
    </w:pPr>
  </w:style>
  <w:style w:type="paragraph" w:customStyle="1" w:styleId="zAdmLeft8pt">
    <w:name w:val="z_AdmLeft8pt"/>
    <w:basedOn w:val="zAdmLeft"/>
    <w:rsid w:val="00C247A2"/>
    <w:pPr>
      <w:spacing w:before="40" w:after="40"/>
    </w:pPr>
    <w:rPr>
      <w:rFonts w:ascii="Arial Narrow" w:hAnsi="Arial Narrow"/>
      <w:sz w:val="16"/>
    </w:rPr>
  </w:style>
  <w:style w:type="paragraph" w:customStyle="1" w:styleId="zAdmNameLeft">
    <w:name w:val="z_AdmNameLeft"/>
    <w:basedOn w:val="zAdmLeft"/>
    <w:rsid w:val="00C247A2"/>
    <w:pPr>
      <w:spacing w:before="480"/>
    </w:pPr>
  </w:style>
  <w:style w:type="paragraph" w:customStyle="1" w:styleId="zAdmRight">
    <w:name w:val="z_AdmRight"/>
    <w:basedOn w:val="zAdmLeft"/>
    <w:rsid w:val="00C247A2"/>
    <w:pPr>
      <w:spacing w:after="0"/>
      <w:jc w:val="left"/>
    </w:pPr>
  </w:style>
  <w:style w:type="paragraph" w:customStyle="1" w:styleId="zAdmNameRight">
    <w:name w:val="z_AdmNameRight"/>
    <w:basedOn w:val="zAdmRight"/>
    <w:rsid w:val="00C247A2"/>
    <w:pPr>
      <w:spacing w:before="480"/>
    </w:pPr>
  </w:style>
  <w:style w:type="paragraph" w:customStyle="1" w:styleId="zAdmNameRightOK">
    <w:name w:val="z_AdmNameRightOK"/>
    <w:basedOn w:val="zAdmNameRight"/>
    <w:rsid w:val="00C247A2"/>
  </w:style>
  <w:style w:type="paragraph" w:customStyle="1" w:styleId="zAdmNameSign">
    <w:name w:val="z_AdmNameSign"/>
    <w:basedOn w:val="zAdmText"/>
    <w:rsid w:val="00C247A2"/>
    <w:pPr>
      <w:tabs>
        <w:tab w:val="left" w:pos="4962"/>
        <w:tab w:val="right" w:pos="9214"/>
      </w:tabs>
      <w:spacing w:before="480"/>
    </w:pPr>
    <w:rPr>
      <w:b/>
    </w:rPr>
  </w:style>
  <w:style w:type="paragraph" w:customStyle="1" w:styleId="zAdmRight1">
    <w:name w:val="z_AdmRight1"/>
    <w:basedOn w:val="zAdmLeft1"/>
    <w:rsid w:val="00C247A2"/>
    <w:pPr>
      <w:jc w:val="left"/>
    </w:pPr>
  </w:style>
  <w:style w:type="paragraph" w:customStyle="1" w:styleId="zAdmRight8pt">
    <w:name w:val="z_AdmRight8pt"/>
    <w:basedOn w:val="zAdmNameRight"/>
    <w:rsid w:val="00C247A2"/>
    <w:pPr>
      <w:spacing w:before="40" w:after="40"/>
    </w:pPr>
    <w:rPr>
      <w:rFonts w:ascii="Arial Narrow" w:hAnsi="Arial Narrow"/>
      <w:sz w:val="16"/>
    </w:rPr>
  </w:style>
  <w:style w:type="paragraph" w:customStyle="1" w:styleId="zAdmRightTab">
    <w:name w:val="z_AdmRightTab"/>
    <w:basedOn w:val="zAdmRight"/>
    <w:rsid w:val="00C247A2"/>
    <w:pPr>
      <w:tabs>
        <w:tab w:val="left" w:pos="2552"/>
      </w:tabs>
    </w:pPr>
  </w:style>
  <w:style w:type="paragraph" w:customStyle="1" w:styleId="zAdmSpecial">
    <w:name w:val="z_AdmSpecial"/>
    <w:basedOn w:val="zAdmText"/>
    <w:rsid w:val="00C247A2"/>
    <w:pPr>
      <w:spacing w:before="400"/>
    </w:pPr>
    <w:rPr>
      <w:rFonts w:ascii="Monotype Corsiva" w:hAnsi="Monotype Corsiva"/>
      <w:b/>
      <w:i/>
      <w:sz w:val="30"/>
    </w:rPr>
  </w:style>
  <w:style w:type="paragraph" w:customStyle="1" w:styleId="zAdmText11ptB">
    <w:name w:val="z_AdmText11ptB"/>
    <w:basedOn w:val="zAdmText"/>
    <w:rsid w:val="00C247A2"/>
    <w:pPr>
      <w:ind w:left="57"/>
    </w:pPr>
    <w:rPr>
      <w:b/>
    </w:rPr>
  </w:style>
  <w:style w:type="paragraph" w:customStyle="1" w:styleId="zAdmText9ptB">
    <w:name w:val="z_AdmText9ptB"/>
    <w:basedOn w:val="zAdmText"/>
    <w:rsid w:val="00C247A2"/>
    <w:pPr>
      <w:spacing w:before="40" w:after="40"/>
      <w:jc w:val="right"/>
    </w:pPr>
    <w:rPr>
      <w:b/>
      <w:sz w:val="18"/>
    </w:rPr>
  </w:style>
  <w:style w:type="paragraph" w:customStyle="1" w:styleId="zAdmTextCel">
    <w:name w:val="z_AdmTextCel"/>
    <w:basedOn w:val="zAdmText"/>
    <w:rsid w:val="00C247A2"/>
    <w:pPr>
      <w:ind w:left="57"/>
    </w:pPr>
  </w:style>
  <w:style w:type="paragraph" w:customStyle="1" w:styleId="zAdmTextCelLast">
    <w:name w:val="z_AdmTextCelLast"/>
    <w:basedOn w:val="zAdmTextCel"/>
    <w:rsid w:val="00C247A2"/>
    <w:pPr>
      <w:spacing w:after="480"/>
    </w:pPr>
  </w:style>
  <w:style w:type="paragraph" w:customStyle="1" w:styleId="zAdmTextDummy">
    <w:name w:val="z_AdmTextDummy"/>
    <w:basedOn w:val="zAdmText"/>
    <w:rsid w:val="00C247A2"/>
    <w:pPr>
      <w:spacing w:line="20" w:lineRule="exact"/>
    </w:pPr>
    <w:rPr>
      <w:sz w:val="8"/>
    </w:rPr>
  </w:style>
  <w:style w:type="paragraph" w:customStyle="1" w:styleId="zAdmTextDummy1">
    <w:name w:val="z_AdmTextDummy1"/>
    <w:basedOn w:val="zAdmTextDummy"/>
    <w:rsid w:val="00C247A2"/>
    <w:pPr>
      <w:ind w:left="-709"/>
    </w:pPr>
  </w:style>
  <w:style w:type="paragraph" w:customStyle="1" w:styleId="zAdmTextHidden">
    <w:name w:val="z_AdmTextHidden"/>
    <w:basedOn w:val="zAdmTextDummy"/>
    <w:rsid w:val="00C247A2"/>
    <w:pPr>
      <w:spacing w:line="11" w:lineRule="exact"/>
    </w:pPr>
    <w:rPr>
      <w:vanish/>
      <w:sz w:val="16"/>
    </w:rPr>
  </w:style>
  <w:style w:type="paragraph" w:customStyle="1" w:styleId="zAdmTextLeft">
    <w:name w:val="z_AdmTextLeft"/>
    <w:basedOn w:val="zAdmText"/>
    <w:rsid w:val="00C247A2"/>
    <w:pPr>
      <w:jc w:val="right"/>
    </w:pPr>
  </w:style>
  <w:style w:type="paragraph" w:customStyle="1" w:styleId="zAdmTextOff">
    <w:name w:val="z_AdmTextOff"/>
    <w:basedOn w:val="zAdmLeft"/>
    <w:rsid w:val="00C247A2"/>
    <w:pPr>
      <w:spacing w:after="0"/>
    </w:pPr>
    <w:rPr>
      <w:b/>
    </w:rPr>
  </w:style>
  <w:style w:type="paragraph" w:customStyle="1" w:styleId="zAdmTextOK">
    <w:name w:val="z_AdmTextOK"/>
    <w:basedOn w:val="zAdmText"/>
    <w:rsid w:val="00C247A2"/>
  </w:style>
  <w:style w:type="paragraph" w:customStyle="1" w:styleId="zAdmTname">
    <w:name w:val="z_AdmTname"/>
    <w:basedOn w:val="zAdmText"/>
    <w:rsid w:val="00C247A2"/>
    <w:pPr>
      <w:spacing w:before="360"/>
    </w:pPr>
    <w:rPr>
      <w:b/>
      <w:sz w:val="40"/>
    </w:rPr>
  </w:style>
  <w:style w:type="paragraph" w:customStyle="1" w:styleId="zCompanyName1">
    <w:name w:val="z_CompanyName1"/>
    <w:basedOn w:val="Standaard"/>
    <w:rsid w:val="00C247A2"/>
    <w:pPr>
      <w:spacing w:before="200"/>
    </w:pPr>
    <w:rPr>
      <w:b/>
      <w:noProof/>
      <w:sz w:val="16"/>
    </w:rPr>
  </w:style>
  <w:style w:type="paragraph" w:customStyle="1" w:styleId="zCompanyName2">
    <w:name w:val="z_CompanyName2"/>
    <w:basedOn w:val="zCompanyName1"/>
    <w:rsid w:val="00C247A2"/>
    <w:pPr>
      <w:spacing w:line="160" w:lineRule="atLeast"/>
      <w:jc w:val="right"/>
    </w:pPr>
    <w:rPr>
      <w:sz w:val="12"/>
    </w:rPr>
  </w:style>
  <w:style w:type="paragraph" w:customStyle="1" w:styleId="zCopyright">
    <w:name w:val="z_Copyright"/>
    <w:basedOn w:val="zAdmText"/>
    <w:rsid w:val="00C247A2"/>
    <w:pPr>
      <w:spacing w:before="120" w:line="120" w:lineRule="exact"/>
    </w:pPr>
    <w:rPr>
      <w:sz w:val="10"/>
    </w:rPr>
  </w:style>
  <w:style w:type="paragraph" w:customStyle="1" w:styleId="zExtraText">
    <w:name w:val="z_ExtraText"/>
    <w:basedOn w:val="zAdmText"/>
    <w:rsid w:val="00C247A2"/>
    <w:rPr>
      <w:b/>
    </w:rPr>
  </w:style>
  <w:style w:type="paragraph" w:customStyle="1" w:styleId="zFooterText">
    <w:name w:val="z_FooterText"/>
    <w:basedOn w:val="zAdmText"/>
    <w:rsid w:val="00C247A2"/>
    <w:pPr>
      <w:tabs>
        <w:tab w:val="left" w:pos="851"/>
        <w:tab w:val="left" w:pos="993"/>
        <w:tab w:val="left" w:pos="4820"/>
        <w:tab w:val="left" w:pos="5670"/>
        <w:tab w:val="left" w:pos="5812"/>
        <w:tab w:val="right" w:pos="9356"/>
      </w:tabs>
      <w:spacing w:line="160" w:lineRule="exact"/>
    </w:pPr>
    <w:rPr>
      <w:b/>
      <w:sz w:val="16"/>
    </w:rPr>
  </w:style>
  <w:style w:type="paragraph" w:customStyle="1" w:styleId="zFooterText1">
    <w:name w:val="z_FooterText1"/>
    <w:basedOn w:val="zAdmText"/>
    <w:rsid w:val="00C247A2"/>
    <w:pPr>
      <w:spacing w:line="160" w:lineRule="exact"/>
    </w:pPr>
    <w:rPr>
      <w:sz w:val="16"/>
    </w:rPr>
  </w:style>
  <w:style w:type="paragraph" w:customStyle="1" w:styleId="zFooterText2">
    <w:name w:val="z_FooterText2"/>
    <w:basedOn w:val="zAdmText"/>
    <w:rsid w:val="00C247A2"/>
    <w:rPr>
      <w:sz w:val="16"/>
    </w:rPr>
  </w:style>
  <w:style w:type="paragraph" w:customStyle="1" w:styleId="zHeaderL">
    <w:name w:val="z_HeaderL"/>
    <w:basedOn w:val="Standaard"/>
    <w:rsid w:val="00C247A2"/>
    <w:pPr>
      <w:pBdr>
        <w:top w:val="double" w:sz="6" w:space="1" w:color="auto" w:shadow="1"/>
        <w:left w:val="double" w:sz="6" w:space="1" w:color="auto" w:shadow="1"/>
        <w:bottom w:val="double" w:sz="6" w:space="1" w:color="auto" w:shadow="1"/>
        <w:right w:val="double" w:sz="6" w:space="1" w:color="auto" w:shadow="1"/>
      </w:pBdr>
      <w:shd w:val="clear" w:color="auto" w:fill="FFFF00"/>
      <w:jc w:val="center"/>
    </w:pPr>
    <w:rPr>
      <w:b/>
      <w:noProof/>
    </w:rPr>
  </w:style>
  <w:style w:type="paragraph" w:customStyle="1" w:styleId="zHeaderL2">
    <w:name w:val="z_HeaderL2"/>
    <w:basedOn w:val="zHeaderL"/>
    <w:rsid w:val="00C247A2"/>
    <w:pPr>
      <w:pBdr>
        <w:top w:val="single" w:sz="12" w:space="1" w:color="auto"/>
        <w:left w:val="single" w:sz="12" w:space="1" w:color="auto"/>
        <w:bottom w:val="single" w:sz="12" w:space="1" w:color="auto"/>
        <w:right w:val="single" w:sz="12" w:space="1" w:color="auto"/>
      </w:pBdr>
      <w:shd w:val="clear" w:color="auto" w:fill="auto"/>
    </w:pPr>
    <w:rPr>
      <w:sz w:val="18"/>
    </w:rPr>
  </w:style>
  <w:style w:type="paragraph" w:customStyle="1" w:styleId="zHeaderL3">
    <w:name w:val="z_HeaderL3"/>
    <w:basedOn w:val="zHeaderL"/>
    <w:rsid w:val="00C247A2"/>
    <w:pPr>
      <w:pBdr>
        <w:top w:val="single" w:sz="6" w:space="1" w:color="auto"/>
        <w:left w:val="single" w:sz="6" w:space="1" w:color="auto"/>
        <w:bottom w:val="single" w:sz="6" w:space="1" w:color="auto"/>
        <w:right w:val="single" w:sz="6" w:space="1" w:color="auto"/>
      </w:pBdr>
      <w:shd w:val="clear" w:color="auto" w:fill="auto"/>
    </w:pPr>
    <w:rPr>
      <w:sz w:val="16"/>
    </w:rPr>
  </w:style>
  <w:style w:type="paragraph" w:customStyle="1" w:styleId="zHeaderL4">
    <w:name w:val="z_HeaderL4"/>
    <w:basedOn w:val="zAdmText"/>
    <w:rsid w:val="00C247A2"/>
    <w:pPr>
      <w:framePr w:w="4253" w:wrap="around" w:vAnchor="page" w:hAnchor="page" w:x="5103" w:y="2269"/>
      <w:spacing w:line="240" w:lineRule="atLeast"/>
      <w:jc w:val="center"/>
    </w:pPr>
    <w:rPr>
      <w:b/>
      <w:i/>
      <w:spacing w:val="60"/>
      <w:sz w:val="30"/>
    </w:rPr>
  </w:style>
  <w:style w:type="paragraph" w:customStyle="1" w:styleId="zHeaderR">
    <w:name w:val="z_HeaderR"/>
    <w:basedOn w:val="zAdmText"/>
    <w:rsid w:val="00C247A2"/>
    <w:pPr>
      <w:tabs>
        <w:tab w:val="left" w:pos="255"/>
      </w:tabs>
      <w:spacing w:line="800" w:lineRule="atLeast"/>
      <w:jc w:val="right"/>
    </w:pPr>
    <w:rPr>
      <w:rFonts w:ascii="Frugal Sans" w:hAnsi="Frugal Sans"/>
      <w:b/>
    </w:rPr>
  </w:style>
  <w:style w:type="paragraph" w:customStyle="1" w:styleId="zHeaderR2">
    <w:name w:val="z_HeaderR2"/>
    <w:basedOn w:val="zHeaderR"/>
    <w:rsid w:val="00C247A2"/>
    <w:pPr>
      <w:framePr w:w="2155" w:wrap="auto" w:hAnchor="text" w:x="9299"/>
      <w:spacing w:line="240" w:lineRule="auto"/>
    </w:pPr>
    <w:rPr>
      <w:sz w:val="12"/>
    </w:rPr>
  </w:style>
  <w:style w:type="paragraph" w:customStyle="1" w:styleId="zHeaderRname">
    <w:name w:val="z_HeaderRname"/>
    <w:basedOn w:val="zHeaderR"/>
    <w:rsid w:val="00C247A2"/>
    <w:pPr>
      <w:tabs>
        <w:tab w:val="clear" w:pos="255"/>
        <w:tab w:val="left" w:pos="1928"/>
      </w:tabs>
      <w:spacing w:line="480" w:lineRule="atLeast"/>
      <w:jc w:val="left"/>
    </w:pPr>
    <w:rPr>
      <w:sz w:val="18"/>
    </w:rPr>
  </w:style>
  <w:style w:type="paragraph" w:customStyle="1" w:styleId="zKvKTxt">
    <w:name w:val="z_KvKTxt"/>
    <w:basedOn w:val="Standaard"/>
    <w:rsid w:val="00C247A2"/>
    <w:pPr>
      <w:spacing w:before="120" w:line="120" w:lineRule="exact"/>
    </w:pPr>
    <w:rPr>
      <w:noProof/>
      <w:sz w:val="10"/>
    </w:rPr>
  </w:style>
  <w:style w:type="paragraph" w:customStyle="1" w:styleId="zLineFull">
    <w:name w:val="z_LineFull"/>
    <w:basedOn w:val="zAdmText"/>
    <w:rsid w:val="00C247A2"/>
    <w:pPr>
      <w:tabs>
        <w:tab w:val="right" w:leader="underscore" w:pos="9412"/>
      </w:tabs>
      <w:spacing w:line="20" w:lineRule="exact"/>
      <w:ind w:left="-57"/>
    </w:pPr>
    <w:rPr>
      <w:sz w:val="16"/>
    </w:rPr>
  </w:style>
  <w:style w:type="paragraph" w:customStyle="1" w:styleId="zList">
    <w:name w:val="z_List"/>
    <w:basedOn w:val="Standaard"/>
    <w:rsid w:val="00C247A2"/>
    <w:pPr>
      <w:tabs>
        <w:tab w:val="left" w:pos="1985"/>
        <w:tab w:val="left" w:pos="7372"/>
      </w:tabs>
      <w:ind w:left="1701" w:hanging="1701"/>
    </w:pPr>
  </w:style>
  <w:style w:type="paragraph" w:customStyle="1" w:styleId="zLogo1">
    <w:name w:val="z_Logo1"/>
    <w:basedOn w:val="zAdmText"/>
    <w:rsid w:val="00C247A2"/>
    <w:pPr>
      <w:jc w:val="right"/>
    </w:pPr>
  </w:style>
  <w:style w:type="paragraph" w:customStyle="1" w:styleId="zLogo2">
    <w:name w:val="z_Logo2"/>
    <w:basedOn w:val="zLogo1"/>
    <w:rsid w:val="00C247A2"/>
  </w:style>
  <w:style w:type="paragraph" w:customStyle="1" w:styleId="zSubTitle">
    <w:name w:val="z_SubTitle"/>
    <w:basedOn w:val="zAdmText"/>
    <w:rsid w:val="00C247A2"/>
    <w:pPr>
      <w:spacing w:before="720"/>
      <w:jc w:val="center"/>
    </w:pPr>
    <w:rPr>
      <w:b/>
      <w:sz w:val="30"/>
    </w:rPr>
  </w:style>
  <w:style w:type="paragraph" w:customStyle="1" w:styleId="zTitle">
    <w:name w:val="z_Title"/>
    <w:basedOn w:val="zAdmText"/>
    <w:rsid w:val="00C247A2"/>
    <w:pPr>
      <w:spacing w:before="2540" w:after="720" w:line="480" w:lineRule="atLeast"/>
      <w:jc w:val="center"/>
    </w:pPr>
    <w:rPr>
      <w:b/>
      <w:spacing w:val="60"/>
      <w:sz w:val="40"/>
    </w:rPr>
  </w:style>
  <w:style w:type="paragraph" w:customStyle="1" w:styleId="zTOCtext">
    <w:name w:val="z_TOCtext"/>
    <w:basedOn w:val="zAdmText"/>
    <w:rsid w:val="00C247A2"/>
    <w:pPr>
      <w:jc w:val="right"/>
    </w:pPr>
  </w:style>
  <w:style w:type="paragraph" w:customStyle="1" w:styleId="zVolume">
    <w:name w:val="z_Volume"/>
    <w:basedOn w:val="zAdmText"/>
    <w:rsid w:val="00C247A2"/>
    <w:pPr>
      <w:spacing w:before="960" w:after="960"/>
      <w:jc w:val="right"/>
    </w:pPr>
    <w:rPr>
      <w:b/>
    </w:rPr>
  </w:style>
  <w:style w:type="paragraph" w:customStyle="1" w:styleId="zVolumeNumber">
    <w:name w:val="z_VolumeNumber"/>
    <w:basedOn w:val="zVolume"/>
    <w:rsid w:val="00C247A2"/>
    <w:pPr>
      <w:jc w:val="left"/>
    </w:pPr>
  </w:style>
  <w:style w:type="paragraph" w:styleId="Lijstopsomteken">
    <w:name w:val="List Bullet"/>
    <w:basedOn w:val="Standaard"/>
    <w:autoRedefine/>
    <w:rsid w:val="00C247A2"/>
    <w:rPr>
      <w:rFonts w:cs="Arial"/>
      <w:b/>
      <w:bCs/>
      <w:sz w:val="19"/>
      <w:szCs w:val="19"/>
    </w:rPr>
  </w:style>
  <w:style w:type="paragraph" w:styleId="Lijstopsomteken2">
    <w:name w:val="List Bullet 2"/>
    <w:basedOn w:val="Standaard"/>
    <w:autoRedefine/>
    <w:rsid w:val="00C247A2"/>
    <w:pPr>
      <w:ind w:left="283"/>
      <w:jc w:val="both"/>
    </w:pPr>
    <w:rPr>
      <w:rFonts w:cs="Arial"/>
      <w:color w:val="333333"/>
      <w:szCs w:val="14"/>
    </w:rPr>
  </w:style>
  <w:style w:type="paragraph" w:styleId="Lijstopsomteken4">
    <w:name w:val="List Bullet 4"/>
    <w:basedOn w:val="Standaard"/>
    <w:autoRedefine/>
    <w:rsid w:val="00C247A2"/>
    <w:pPr>
      <w:numPr>
        <w:numId w:val="3"/>
      </w:numPr>
    </w:pPr>
  </w:style>
  <w:style w:type="paragraph" w:styleId="Bloktekst">
    <w:name w:val="Block Text"/>
    <w:basedOn w:val="Standaard"/>
    <w:rsid w:val="00C247A2"/>
    <w:pPr>
      <w:pBdr>
        <w:top w:val="single" w:sz="6" w:space="1" w:color="auto"/>
        <w:left w:val="single" w:sz="6" w:space="1" w:color="auto"/>
        <w:bottom w:val="single" w:sz="6" w:space="1" w:color="auto"/>
        <w:right w:val="single" w:sz="6" w:space="1" w:color="auto"/>
      </w:pBdr>
      <w:ind w:left="567" w:right="708"/>
      <w:jc w:val="center"/>
    </w:pPr>
    <w:rPr>
      <w:b/>
      <w:noProof/>
      <w:color w:val="FF0000"/>
      <w:sz w:val="24"/>
      <w:lang w:val="en-US"/>
    </w:rPr>
  </w:style>
  <w:style w:type="paragraph" w:customStyle="1" w:styleId="Standaardinspringing1">
    <w:name w:val="Standaardinspringing1"/>
    <w:basedOn w:val="Standaard"/>
    <w:rsid w:val="00C247A2"/>
    <w:pPr>
      <w:ind w:left="1134"/>
    </w:pPr>
    <w:rPr>
      <w:rFonts w:ascii="Times New Roman" w:hAnsi="Times New Roman"/>
      <w:sz w:val="24"/>
    </w:rPr>
  </w:style>
  <w:style w:type="character" w:styleId="Hyperlink">
    <w:name w:val="Hyperlink"/>
    <w:rsid w:val="00C247A2"/>
    <w:rPr>
      <w:color w:val="0000FF"/>
      <w:u w:val="single"/>
    </w:rPr>
  </w:style>
  <w:style w:type="character" w:styleId="GevolgdeHyperlink">
    <w:name w:val="FollowedHyperlink"/>
    <w:rsid w:val="00C247A2"/>
    <w:rPr>
      <w:color w:val="800080"/>
      <w:u w:val="single"/>
    </w:rPr>
  </w:style>
  <w:style w:type="paragraph" w:styleId="Lijst2">
    <w:name w:val="List 2"/>
    <w:basedOn w:val="Standaard"/>
    <w:rsid w:val="00C247A2"/>
    <w:pPr>
      <w:ind w:left="566" w:hanging="283"/>
    </w:pPr>
  </w:style>
  <w:style w:type="paragraph" w:styleId="Plattetekst">
    <w:name w:val="Body Text"/>
    <w:basedOn w:val="Standaard"/>
    <w:link w:val="PlattetekstChar"/>
    <w:rsid w:val="00C247A2"/>
    <w:pPr>
      <w:spacing w:after="120"/>
    </w:pPr>
  </w:style>
  <w:style w:type="character" w:customStyle="1" w:styleId="PlattetekstChar">
    <w:name w:val="Platte tekst Char"/>
    <w:basedOn w:val="Standaardalinea-lettertype"/>
    <w:link w:val="Plattetekst"/>
    <w:rsid w:val="00C247A2"/>
    <w:rPr>
      <w:rFonts w:ascii="Arial" w:eastAsia="Times New Roman" w:hAnsi="Arial" w:cs="Times New Roman"/>
      <w:szCs w:val="20"/>
      <w:lang w:val="en-GB" w:eastAsia="en-US"/>
    </w:rPr>
  </w:style>
  <w:style w:type="paragraph" w:styleId="Plattetekstinspringen">
    <w:name w:val="Body Text Indent"/>
    <w:basedOn w:val="Standaard"/>
    <w:link w:val="PlattetekstinspringenChar"/>
    <w:rsid w:val="00C247A2"/>
    <w:pPr>
      <w:spacing w:after="120"/>
      <w:ind w:left="283"/>
    </w:pPr>
  </w:style>
  <w:style w:type="character" w:customStyle="1" w:styleId="PlattetekstinspringenChar">
    <w:name w:val="Platte tekst inspringen Char"/>
    <w:basedOn w:val="Standaardalinea-lettertype"/>
    <w:link w:val="Plattetekstinspringen"/>
    <w:rsid w:val="00C247A2"/>
    <w:rPr>
      <w:rFonts w:ascii="Arial" w:eastAsia="Times New Roman" w:hAnsi="Arial" w:cs="Times New Roman"/>
      <w:szCs w:val="20"/>
      <w:lang w:val="en-GB" w:eastAsia="en-US"/>
    </w:rPr>
  </w:style>
  <w:style w:type="paragraph" w:styleId="Tekstzonderopmaak">
    <w:name w:val="Plain Text"/>
    <w:basedOn w:val="Standaard"/>
    <w:link w:val="TekstzonderopmaakChar"/>
    <w:rsid w:val="00C247A2"/>
    <w:rPr>
      <w:rFonts w:ascii="Courier New" w:hAnsi="Courier New" w:cs="Courier New"/>
      <w:sz w:val="20"/>
    </w:rPr>
  </w:style>
  <w:style w:type="character" w:customStyle="1" w:styleId="TekstzonderopmaakChar">
    <w:name w:val="Tekst zonder opmaak Char"/>
    <w:basedOn w:val="Standaardalinea-lettertype"/>
    <w:link w:val="Tekstzonderopmaak"/>
    <w:rsid w:val="00C247A2"/>
    <w:rPr>
      <w:rFonts w:ascii="Courier New" w:eastAsia="Times New Roman" w:hAnsi="Courier New" w:cs="Courier New"/>
      <w:sz w:val="20"/>
      <w:szCs w:val="20"/>
      <w:lang w:val="en-GB" w:eastAsia="en-US"/>
    </w:rPr>
  </w:style>
  <w:style w:type="character" w:customStyle="1" w:styleId="PersonalComposeStyle">
    <w:name w:val="Personal Compose Style"/>
    <w:rsid w:val="00C247A2"/>
    <w:rPr>
      <w:rFonts w:ascii="Arial" w:hAnsi="Arial" w:cs="Arial"/>
      <w:color w:val="auto"/>
      <w:sz w:val="20"/>
    </w:rPr>
  </w:style>
  <w:style w:type="character" w:customStyle="1" w:styleId="PersonalReplyStyle">
    <w:name w:val="Personal Reply Style"/>
    <w:rsid w:val="00C247A2"/>
    <w:rPr>
      <w:rFonts w:ascii="Arial" w:hAnsi="Arial" w:cs="Arial"/>
      <w:color w:val="auto"/>
      <w:sz w:val="20"/>
    </w:rPr>
  </w:style>
  <w:style w:type="paragraph" w:styleId="Plattetekstinspringen2">
    <w:name w:val="Body Text Indent 2"/>
    <w:basedOn w:val="Standaard"/>
    <w:link w:val="Plattetekstinspringen2Char"/>
    <w:rsid w:val="00C247A2"/>
    <w:pPr>
      <w:spacing w:after="120" w:line="480" w:lineRule="auto"/>
      <w:ind w:left="283"/>
    </w:pPr>
  </w:style>
  <w:style w:type="character" w:customStyle="1" w:styleId="Plattetekstinspringen2Char">
    <w:name w:val="Platte tekst inspringen 2 Char"/>
    <w:basedOn w:val="Standaardalinea-lettertype"/>
    <w:link w:val="Plattetekstinspringen2"/>
    <w:rsid w:val="00C247A2"/>
    <w:rPr>
      <w:rFonts w:ascii="Arial" w:eastAsia="Times New Roman" w:hAnsi="Arial" w:cs="Times New Roman"/>
      <w:szCs w:val="20"/>
      <w:lang w:val="en-GB" w:eastAsia="en-US"/>
    </w:rPr>
  </w:style>
  <w:style w:type="paragraph" w:customStyle="1" w:styleId="Default">
    <w:name w:val="Default"/>
    <w:rsid w:val="00C247A2"/>
    <w:pPr>
      <w:autoSpaceDE w:val="0"/>
      <w:autoSpaceDN w:val="0"/>
      <w:adjustRightInd w:val="0"/>
    </w:pPr>
    <w:rPr>
      <w:color w:val="000000"/>
      <w:sz w:val="24"/>
      <w:szCs w:val="24"/>
      <w:lang w:val="en-US" w:eastAsia="en-US"/>
    </w:rPr>
  </w:style>
  <w:style w:type="paragraph" w:styleId="Plattetekst2">
    <w:name w:val="Body Text 2"/>
    <w:basedOn w:val="Standaard"/>
    <w:link w:val="Plattetekst2Char"/>
    <w:rsid w:val="00C247A2"/>
    <w:pPr>
      <w:spacing w:after="120" w:line="480" w:lineRule="auto"/>
    </w:pPr>
  </w:style>
  <w:style w:type="character" w:customStyle="1" w:styleId="Plattetekst2Char">
    <w:name w:val="Platte tekst 2 Char"/>
    <w:basedOn w:val="Standaardalinea-lettertype"/>
    <w:link w:val="Plattetekst2"/>
    <w:rsid w:val="00C247A2"/>
    <w:rPr>
      <w:rFonts w:ascii="Arial" w:eastAsia="Times New Roman" w:hAnsi="Arial" w:cs="Times New Roman"/>
      <w:szCs w:val="20"/>
      <w:lang w:val="en-GB" w:eastAsia="en-US"/>
    </w:rPr>
  </w:style>
  <w:style w:type="character" w:styleId="Nadruk">
    <w:name w:val="Emphasis"/>
    <w:rsid w:val="00C247A2"/>
    <w:rPr>
      <w:i/>
      <w:iCs/>
    </w:rPr>
  </w:style>
  <w:style w:type="paragraph" w:styleId="Plattetekst3">
    <w:name w:val="Body Text 3"/>
    <w:basedOn w:val="Standaard"/>
    <w:link w:val="Plattetekst3Char"/>
    <w:rsid w:val="00C247A2"/>
    <w:pPr>
      <w:spacing w:after="120"/>
    </w:pPr>
    <w:rPr>
      <w:sz w:val="16"/>
      <w:szCs w:val="16"/>
    </w:rPr>
  </w:style>
  <w:style w:type="character" w:customStyle="1" w:styleId="Plattetekst3Char">
    <w:name w:val="Platte tekst 3 Char"/>
    <w:basedOn w:val="Standaardalinea-lettertype"/>
    <w:link w:val="Plattetekst3"/>
    <w:rsid w:val="00C247A2"/>
    <w:rPr>
      <w:rFonts w:ascii="Arial" w:eastAsia="Times New Roman" w:hAnsi="Arial" w:cs="Times New Roman"/>
      <w:sz w:val="16"/>
      <w:szCs w:val="16"/>
      <w:lang w:val="en-GB" w:eastAsia="en-US"/>
    </w:rPr>
  </w:style>
  <w:style w:type="paragraph" w:styleId="Platteteksteersteinspringing">
    <w:name w:val="Body Text First Indent"/>
    <w:basedOn w:val="Plattetekst"/>
    <w:link w:val="PlatteteksteersteinspringingChar"/>
    <w:rsid w:val="00C247A2"/>
    <w:pPr>
      <w:ind w:firstLine="210"/>
    </w:pPr>
  </w:style>
  <w:style w:type="character" w:customStyle="1" w:styleId="PlatteteksteersteinspringingChar">
    <w:name w:val="Platte tekst eerste inspringing Char"/>
    <w:basedOn w:val="PlattetekstChar"/>
    <w:link w:val="Platteteksteersteinspringing"/>
    <w:rsid w:val="00C247A2"/>
    <w:rPr>
      <w:rFonts w:ascii="Arial" w:eastAsia="Times New Roman" w:hAnsi="Arial" w:cs="Times New Roman"/>
      <w:szCs w:val="20"/>
      <w:lang w:val="en-GB" w:eastAsia="en-US"/>
    </w:rPr>
  </w:style>
  <w:style w:type="paragraph" w:styleId="Platteteksteersteinspringing2">
    <w:name w:val="Body Text First Indent 2"/>
    <w:basedOn w:val="Plattetekstinspringen"/>
    <w:link w:val="Platteteksteersteinspringing2Char"/>
    <w:rsid w:val="00C247A2"/>
    <w:pPr>
      <w:ind w:firstLine="210"/>
    </w:pPr>
  </w:style>
  <w:style w:type="character" w:customStyle="1" w:styleId="Platteteksteersteinspringing2Char">
    <w:name w:val="Platte tekst eerste inspringing 2 Char"/>
    <w:basedOn w:val="PlattetekstinspringenChar"/>
    <w:link w:val="Platteteksteersteinspringing2"/>
    <w:rsid w:val="00C247A2"/>
    <w:rPr>
      <w:rFonts w:ascii="Arial" w:eastAsia="Times New Roman" w:hAnsi="Arial" w:cs="Times New Roman"/>
      <w:szCs w:val="20"/>
      <w:lang w:val="en-GB" w:eastAsia="en-US"/>
    </w:rPr>
  </w:style>
  <w:style w:type="paragraph" w:styleId="Plattetekstinspringen3">
    <w:name w:val="Body Text Indent 3"/>
    <w:basedOn w:val="Standaard"/>
    <w:link w:val="Plattetekstinspringen3Char"/>
    <w:rsid w:val="00C247A2"/>
    <w:pPr>
      <w:spacing w:after="120"/>
      <w:ind w:left="283"/>
    </w:pPr>
    <w:rPr>
      <w:sz w:val="16"/>
      <w:szCs w:val="16"/>
    </w:rPr>
  </w:style>
  <w:style w:type="character" w:customStyle="1" w:styleId="Plattetekstinspringen3Char">
    <w:name w:val="Platte tekst inspringen 3 Char"/>
    <w:basedOn w:val="Standaardalinea-lettertype"/>
    <w:link w:val="Plattetekstinspringen3"/>
    <w:rsid w:val="00C247A2"/>
    <w:rPr>
      <w:rFonts w:ascii="Arial" w:eastAsia="Times New Roman" w:hAnsi="Arial" w:cs="Times New Roman"/>
      <w:sz w:val="16"/>
      <w:szCs w:val="16"/>
      <w:lang w:val="en-GB" w:eastAsia="en-US"/>
    </w:rPr>
  </w:style>
  <w:style w:type="paragraph" w:customStyle="1" w:styleId="CaptionTable">
    <w:name w:val="Caption Table"/>
    <w:basedOn w:val="Bijschrift"/>
    <w:rsid w:val="00C247A2"/>
    <w:pPr>
      <w:overflowPunct/>
      <w:autoSpaceDE/>
      <w:autoSpaceDN/>
      <w:adjustRightInd/>
      <w:jc w:val="center"/>
      <w:textAlignment w:val="auto"/>
    </w:pPr>
  </w:style>
  <w:style w:type="paragraph" w:styleId="Datum">
    <w:name w:val="Date"/>
    <w:basedOn w:val="Standaard"/>
    <w:next w:val="Standaard"/>
    <w:link w:val="DatumChar"/>
    <w:rsid w:val="00C247A2"/>
  </w:style>
  <w:style w:type="character" w:customStyle="1" w:styleId="DatumChar">
    <w:name w:val="Datum Char"/>
    <w:basedOn w:val="Standaardalinea-lettertype"/>
    <w:link w:val="Datum"/>
    <w:rsid w:val="00C247A2"/>
    <w:rPr>
      <w:rFonts w:ascii="Arial" w:eastAsia="Times New Roman" w:hAnsi="Arial" w:cs="Times New Roman"/>
      <w:szCs w:val="20"/>
      <w:lang w:val="en-GB" w:eastAsia="en-US"/>
    </w:rPr>
  </w:style>
  <w:style w:type="paragraph" w:styleId="Documentstructuur">
    <w:name w:val="Document Map"/>
    <w:basedOn w:val="Standaard"/>
    <w:link w:val="DocumentstructuurChar"/>
    <w:semiHidden/>
    <w:rsid w:val="00C247A2"/>
    <w:pPr>
      <w:shd w:val="clear" w:color="auto" w:fill="000080"/>
    </w:pPr>
    <w:rPr>
      <w:rFonts w:ascii="Tahoma" w:hAnsi="Tahoma" w:cs="Tahoma"/>
    </w:rPr>
  </w:style>
  <w:style w:type="character" w:customStyle="1" w:styleId="DocumentstructuurChar">
    <w:name w:val="Documentstructuur Char"/>
    <w:basedOn w:val="Standaardalinea-lettertype"/>
    <w:link w:val="Documentstructuur"/>
    <w:semiHidden/>
    <w:rsid w:val="00C247A2"/>
    <w:rPr>
      <w:rFonts w:ascii="Tahoma" w:eastAsia="Times New Roman" w:hAnsi="Tahoma" w:cs="Tahoma"/>
      <w:szCs w:val="20"/>
      <w:shd w:val="clear" w:color="auto" w:fill="000080"/>
      <w:lang w:val="en-GB" w:eastAsia="en-US"/>
    </w:rPr>
  </w:style>
  <w:style w:type="paragraph" w:styleId="E-mailhandtekening">
    <w:name w:val="E-mail Signature"/>
    <w:basedOn w:val="Standaard"/>
    <w:link w:val="E-mailhandtekeningChar"/>
    <w:rsid w:val="00C247A2"/>
  </w:style>
  <w:style w:type="character" w:customStyle="1" w:styleId="E-mailhandtekeningChar">
    <w:name w:val="E-mailhandtekening Char"/>
    <w:basedOn w:val="Standaardalinea-lettertype"/>
    <w:link w:val="E-mailhandtekening"/>
    <w:rsid w:val="00C247A2"/>
    <w:rPr>
      <w:rFonts w:ascii="Arial" w:eastAsia="Times New Roman" w:hAnsi="Arial" w:cs="Times New Roman"/>
      <w:szCs w:val="20"/>
      <w:lang w:val="en-GB" w:eastAsia="en-US"/>
    </w:rPr>
  </w:style>
  <w:style w:type="paragraph" w:styleId="Eindnoottekst">
    <w:name w:val="endnote text"/>
    <w:basedOn w:val="Standaard"/>
    <w:link w:val="EindnoottekstChar"/>
    <w:semiHidden/>
    <w:rsid w:val="00C247A2"/>
    <w:rPr>
      <w:sz w:val="20"/>
    </w:rPr>
  </w:style>
  <w:style w:type="character" w:customStyle="1" w:styleId="EindnoottekstChar">
    <w:name w:val="Eindnoottekst Char"/>
    <w:basedOn w:val="Standaardalinea-lettertype"/>
    <w:link w:val="Eindnoottekst"/>
    <w:semiHidden/>
    <w:rsid w:val="00C247A2"/>
    <w:rPr>
      <w:rFonts w:ascii="Arial" w:eastAsia="Times New Roman" w:hAnsi="Arial" w:cs="Times New Roman"/>
      <w:sz w:val="20"/>
      <w:szCs w:val="20"/>
      <w:lang w:val="en-GB" w:eastAsia="en-US"/>
    </w:rPr>
  </w:style>
  <w:style w:type="paragraph" w:styleId="Adresenvelop">
    <w:name w:val="envelope address"/>
    <w:basedOn w:val="Standaard"/>
    <w:rsid w:val="00C247A2"/>
    <w:pPr>
      <w:framePr w:w="7920" w:h="1980" w:hRule="exact" w:hSpace="180" w:wrap="auto" w:hAnchor="page" w:xAlign="center" w:yAlign="bottom"/>
      <w:ind w:left="2880"/>
    </w:pPr>
    <w:rPr>
      <w:rFonts w:cs="Arial"/>
      <w:sz w:val="24"/>
      <w:szCs w:val="24"/>
    </w:rPr>
  </w:style>
  <w:style w:type="paragraph" w:styleId="Afzender">
    <w:name w:val="envelope return"/>
    <w:basedOn w:val="Standaard"/>
    <w:rsid w:val="00C247A2"/>
    <w:rPr>
      <w:rFonts w:cs="Arial"/>
      <w:sz w:val="20"/>
    </w:rPr>
  </w:style>
  <w:style w:type="character" w:customStyle="1" w:styleId="geo-decgeo">
    <w:name w:val="geo-dec geo"/>
    <w:basedOn w:val="Standaardalinea-lettertype"/>
    <w:rsid w:val="00C247A2"/>
  </w:style>
  <w:style w:type="character" w:customStyle="1" w:styleId="geo-dms1">
    <w:name w:val="geo-dms1"/>
    <w:rsid w:val="00C247A2"/>
    <w:rPr>
      <w:vanish w:val="0"/>
      <w:webHidden w:val="0"/>
    </w:rPr>
  </w:style>
  <w:style w:type="character" w:customStyle="1" w:styleId="geo-multi-punct1">
    <w:name w:val="geo-multi-punct1"/>
    <w:rsid w:val="00C247A2"/>
    <w:rPr>
      <w:vanish/>
      <w:webHidden w:val="0"/>
    </w:rPr>
  </w:style>
  <w:style w:type="paragraph" w:styleId="HTML-adres">
    <w:name w:val="HTML Address"/>
    <w:basedOn w:val="Standaard"/>
    <w:link w:val="HTML-adresChar"/>
    <w:rsid w:val="00C247A2"/>
    <w:rPr>
      <w:i/>
      <w:iCs/>
    </w:rPr>
  </w:style>
  <w:style w:type="character" w:customStyle="1" w:styleId="HTML-adresChar">
    <w:name w:val="HTML-adres Char"/>
    <w:basedOn w:val="Standaardalinea-lettertype"/>
    <w:link w:val="HTML-adres"/>
    <w:rsid w:val="00C247A2"/>
    <w:rPr>
      <w:rFonts w:ascii="Arial" w:eastAsia="Times New Roman" w:hAnsi="Arial" w:cs="Times New Roman"/>
      <w:i/>
      <w:iCs/>
      <w:szCs w:val="20"/>
      <w:lang w:val="en-GB" w:eastAsia="en-US"/>
    </w:rPr>
  </w:style>
  <w:style w:type="paragraph" w:styleId="HTML-voorafopgemaakt">
    <w:name w:val="HTML Preformatted"/>
    <w:basedOn w:val="Standaard"/>
    <w:link w:val="HTML-voorafopgemaaktChar"/>
    <w:rsid w:val="00C247A2"/>
    <w:rPr>
      <w:rFonts w:ascii="Courier New" w:hAnsi="Courier New" w:cs="Courier New"/>
      <w:sz w:val="20"/>
    </w:rPr>
  </w:style>
  <w:style w:type="character" w:customStyle="1" w:styleId="HTML-voorafopgemaaktChar">
    <w:name w:val="HTML - vooraf opgemaakt Char"/>
    <w:basedOn w:val="Standaardalinea-lettertype"/>
    <w:link w:val="HTML-voorafopgemaakt"/>
    <w:rsid w:val="00C247A2"/>
    <w:rPr>
      <w:rFonts w:ascii="Courier New" w:eastAsia="Times New Roman" w:hAnsi="Courier New" w:cs="Courier New"/>
      <w:sz w:val="20"/>
      <w:szCs w:val="20"/>
      <w:lang w:val="en-GB" w:eastAsia="en-US"/>
    </w:rPr>
  </w:style>
  <w:style w:type="paragraph" w:styleId="Index8">
    <w:name w:val="index 8"/>
    <w:basedOn w:val="Standaard"/>
    <w:next w:val="Standaard"/>
    <w:autoRedefine/>
    <w:semiHidden/>
    <w:rsid w:val="00C247A2"/>
    <w:pPr>
      <w:ind w:left="1760" w:hanging="220"/>
    </w:pPr>
  </w:style>
  <w:style w:type="paragraph" w:styleId="Index9">
    <w:name w:val="index 9"/>
    <w:basedOn w:val="Standaard"/>
    <w:next w:val="Standaard"/>
    <w:autoRedefine/>
    <w:semiHidden/>
    <w:rsid w:val="00C247A2"/>
    <w:pPr>
      <w:ind w:left="1980" w:hanging="220"/>
    </w:pPr>
  </w:style>
  <w:style w:type="character" w:customStyle="1" w:styleId="latitude1">
    <w:name w:val="latitude1"/>
    <w:basedOn w:val="Standaardalinea-lettertype"/>
    <w:rsid w:val="00C247A2"/>
  </w:style>
  <w:style w:type="paragraph" w:styleId="Lijst">
    <w:name w:val="List"/>
    <w:basedOn w:val="Standaard"/>
    <w:rsid w:val="00C247A2"/>
    <w:pPr>
      <w:ind w:left="283" w:hanging="283"/>
    </w:pPr>
  </w:style>
  <w:style w:type="paragraph" w:styleId="Lijst3">
    <w:name w:val="List 3"/>
    <w:basedOn w:val="Standaard"/>
    <w:rsid w:val="00C247A2"/>
    <w:pPr>
      <w:ind w:left="849" w:hanging="283"/>
    </w:pPr>
  </w:style>
  <w:style w:type="paragraph" w:styleId="Lijst4">
    <w:name w:val="List 4"/>
    <w:basedOn w:val="Standaard"/>
    <w:rsid w:val="00C247A2"/>
    <w:pPr>
      <w:ind w:left="1132" w:hanging="283"/>
    </w:pPr>
  </w:style>
  <w:style w:type="paragraph" w:styleId="Lijst5">
    <w:name w:val="List 5"/>
    <w:basedOn w:val="Standaard"/>
    <w:rsid w:val="00C247A2"/>
    <w:pPr>
      <w:ind w:left="1415" w:hanging="283"/>
    </w:pPr>
  </w:style>
  <w:style w:type="paragraph" w:styleId="Lijstopsomteken3">
    <w:name w:val="List Bullet 3"/>
    <w:basedOn w:val="Standaard"/>
    <w:autoRedefine/>
    <w:rsid w:val="00C247A2"/>
    <w:pPr>
      <w:numPr>
        <w:numId w:val="2"/>
      </w:numPr>
    </w:pPr>
  </w:style>
  <w:style w:type="paragraph" w:styleId="Lijstopsomteken5">
    <w:name w:val="List Bullet 5"/>
    <w:basedOn w:val="Standaard"/>
    <w:autoRedefine/>
    <w:rsid w:val="00C247A2"/>
    <w:pPr>
      <w:numPr>
        <w:numId w:val="4"/>
      </w:numPr>
    </w:pPr>
  </w:style>
  <w:style w:type="paragraph" w:styleId="Lijstvoortzetting">
    <w:name w:val="List Continue"/>
    <w:basedOn w:val="Standaard"/>
    <w:rsid w:val="00C247A2"/>
    <w:pPr>
      <w:spacing w:after="120"/>
      <w:ind w:left="283"/>
    </w:pPr>
  </w:style>
  <w:style w:type="paragraph" w:styleId="Lijstvoortzetting2">
    <w:name w:val="List Continue 2"/>
    <w:basedOn w:val="Standaard"/>
    <w:rsid w:val="00C247A2"/>
    <w:pPr>
      <w:spacing w:after="120"/>
      <w:ind w:left="566"/>
    </w:pPr>
  </w:style>
  <w:style w:type="paragraph" w:styleId="Lijstvoortzetting3">
    <w:name w:val="List Continue 3"/>
    <w:basedOn w:val="Standaard"/>
    <w:rsid w:val="00C247A2"/>
    <w:pPr>
      <w:spacing w:after="120"/>
      <w:ind w:left="849"/>
    </w:pPr>
  </w:style>
  <w:style w:type="paragraph" w:styleId="Lijstvoortzetting4">
    <w:name w:val="List Continue 4"/>
    <w:basedOn w:val="Standaard"/>
    <w:rsid w:val="00C247A2"/>
    <w:pPr>
      <w:spacing w:after="120"/>
      <w:ind w:left="1132"/>
    </w:pPr>
  </w:style>
  <w:style w:type="paragraph" w:styleId="Lijstvoortzetting5">
    <w:name w:val="List Continue 5"/>
    <w:basedOn w:val="Standaard"/>
    <w:rsid w:val="00C247A2"/>
    <w:pPr>
      <w:spacing w:after="120"/>
      <w:ind w:left="1415"/>
    </w:pPr>
  </w:style>
  <w:style w:type="paragraph" w:styleId="Lijstnummering">
    <w:name w:val="List Number"/>
    <w:basedOn w:val="Standaard"/>
    <w:rsid w:val="00C247A2"/>
    <w:pPr>
      <w:numPr>
        <w:numId w:val="9"/>
      </w:numPr>
    </w:pPr>
    <w:rPr>
      <w:b/>
      <w:bCs/>
    </w:rPr>
  </w:style>
  <w:style w:type="paragraph" w:styleId="Lijstnummering2">
    <w:name w:val="List Number 2"/>
    <w:basedOn w:val="Standaard"/>
    <w:rsid w:val="00C247A2"/>
    <w:pPr>
      <w:numPr>
        <w:numId w:val="5"/>
      </w:numPr>
    </w:pPr>
  </w:style>
  <w:style w:type="paragraph" w:styleId="Lijstnummering3">
    <w:name w:val="List Number 3"/>
    <w:basedOn w:val="Standaard"/>
    <w:rsid w:val="00C247A2"/>
    <w:pPr>
      <w:numPr>
        <w:numId w:val="6"/>
      </w:numPr>
    </w:pPr>
  </w:style>
  <w:style w:type="paragraph" w:styleId="Lijstnummering4">
    <w:name w:val="List Number 4"/>
    <w:basedOn w:val="Standaard"/>
    <w:rsid w:val="00C247A2"/>
    <w:pPr>
      <w:numPr>
        <w:numId w:val="7"/>
      </w:numPr>
    </w:pPr>
  </w:style>
  <w:style w:type="paragraph" w:styleId="Lijstnummering5">
    <w:name w:val="List Number 5"/>
    <w:basedOn w:val="Standaard"/>
    <w:rsid w:val="00C247A2"/>
    <w:pPr>
      <w:numPr>
        <w:numId w:val="8"/>
      </w:numPr>
    </w:pPr>
  </w:style>
  <w:style w:type="character" w:customStyle="1" w:styleId="longitude1">
    <w:name w:val="longitude1"/>
    <w:basedOn w:val="Standaardalinea-lettertype"/>
    <w:rsid w:val="00C247A2"/>
  </w:style>
  <w:style w:type="paragraph" w:styleId="Berichtkop">
    <w:name w:val="Message Header"/>
    <w:basedOn w:val="Standaard"/>
    <w:link w:val="BerichtkopChar"/>
    <w:rsid w:val="00C247A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BerichtkopChar">
    <w:name w:val="Berichtkop Char"/>
    <w:basedOn w:val="Standaardalinea-lettertype"/>
    <w:link w:val="Berichtkop"/>
    <w:rsid w:val="00C247A2"/>
    <w:rPr>
      <w:rFonts w:ascii="Arial" w:eastAsia="Times New Roman" w:hAnsi="Arial" w:cs="Arial"/>
      <w:sz w:val="24"/>
      <w:szCs w:val="24"/>
      <w:shd w:val="pct20" w:color="auto" w:fill="auto"/>
      <w:lang w:val="en-GB" w:eastAsia="en-US"/>
    </w:rPr>
  </w:style>
  <w:style w:type="paragraph" w:styleId="Normaalweb">
    <w:name w:val="Normal (Web)"/>
    <w:basedOn w:val="Standaard"/>
    <w:rsid w:val="00C247A2"/>
    <w:rPr>
      <w:rFonts w:ascii="Times New Roman" w:hAnsi="Times New Roman"/>
      <w:sz w:val="24"/>
      <w:szCs w:val="24"/>
    </w:rPr>
  </w:style>
  <w:style w:type="paragraph" w:styleId="Notitiekop">
    <w:name w:val="Note Heading"/>
    <w:basedOn w:val="Standaard"/>
    <w:next w:val="Standaard"/>
    <w:link w:val="NotitiekopChar"/>
    <w:rsid w:val="00C247A2"/>
  </w:style>
  <w:style w:type="character" w:customStyle="1" w:styleId="NotitiekopChar">
    <w:name w:val="Notitiekop Char"/>
    <w:basedOn w:val="Standaardalinea-lettertype"/>
    <w:link w:val="Notitiekop"/>
    <w:rsid w:val="00C247A2"/>
    <w:rPr>
      <w:rFonts w:ascii="Arial" w:eastAsia="Times New Roman" w:hAnsi="Arial" w:cs="Times New Roman"/>
      <w:szCs w:val="20"/>
      <w:lang w:val="en-GB" w:eastAsia="en-US"/>
    </w:rPr>
  </w:style>
  <w:style w:type="character" w:customStyle="1" w:styleId="plainlinksneverexpand1">
    <w:name w:val="plainlinksneverexpand1"/>
    <w:basedOn w:val="Standaardalinea-lettertype"/>
    <w:rsid w:val="00C247A2"/>
  </w:style>
  <w:style w:type="paragraph" w:styleId="Aanhef">
    <w:name w:val="Salutation"/>
    <w:basedOn w:val="Standaard"/>
    <w:next w:val="Standaard"/>
    <w:link w:val="AanhefChar"/>
    <w:rsid w:val="00C247A2"/>
  </w:style>
  <w:style w:type="character" w:customStyle="1" w:styleId="AanhefChar">
    <w:name w:val="Aanhef Char"/>
    <w:basedOn w:val="Standaardalinea-lettertype"/>
    <w:link w:val="Aanhef"/>
    <w:rsid w:val="00C247A2"/>
    <w:rPr>
      <w:rFonts w:ascii="Arial" w:eastAsia="Times New Roman" w:hAnsi="Arial" w:cs="Times New Roman"/>
      <w:szCs w:val="20"/>
      <w:lang w:val="en-GB" w:eastAsia="en-US"/>
    </w:rPr>
  </w:style>
  <w:style w:type="paragraph" w:styleId="Handtekening">
    <w:name w:val="Signature"/>
    <w:basedOn w:val="Standaard"/>
    <w:link w:val="HandtekeningChar"/>
    <w:rsid w:val="00C247A2"/>
    <w:pPr>
      <w:ind w:left="4252"/>
    </w:pPr>
  </w:style>
  <w:style w:type="character" w:customStyle="1" w:styleId="HandtekeningChar">
    <w:name w:val="Handtekening Char"/>
    <w:basedOn w:val="Standaardalinea-lettertype"/>
    <w:link w:val="Handtekening"/>
    <w:rsid w:val="00C247A2"/>
    <w:rPr>
      <w:rFonts w:ascii="Arial" w:eastAsia="Times New Roman" w:hAnsi="Arial" w:cs="Times New Roman"/>
      <w:szCs w:val="20"/>
      <w:lang w:val="en-GB" w:eastAsia="en-US"/>
    </w:rPr>
  </w:style>
  <w:style w:type="paragraph" w:styleId="Bronvermelding">
    <w:name w:val="table of authorities"/>
    <w:basedOn w:val="Standaard"/>
    <w:next w:val="Standaard"/>
    <w:semiHidden/>
    <w:rsid w:val="00C247A2"/>
    <w:pPr>
      <w:ind w:left="220" w:hanging="220"/>
    </w:pPr>
  </w:style>
  <w:style w:type="paragraph" w:styleId="Titel">
    <w:name w:val="Title"/>
    <w:aliases w:val="Kop 4l,onderdeel"/>
    <w:basedOn w:val="Standaard"/>
    <w:link w:val="TitelChar"/>
    <w:rsid w:val="00C247A2"/>
    <w:pPr>
      <w:spacing w:before="240" w:after="60"/>
      <w:jc w:val="center"/>
      <w:outlineLvl w:val="0"/>
    </w:pPr>
    <w:rPr>
      <w:rFonts w:cs="Arial"/>
      <w:b/>
      <w:bCs/>
      <w:kern w:val="28"/>
      <w:sz w:val="32"/>
      <w:szCs w:val="32"/>
    </w:rPr>
  </w:style>
  <w:style w:type="character" w:customStyle="1" w:styleId="TitelChar">
    <w:name w:val="Titel Char"/>
    <w:aliases w:val="Kop 4l Char,onderdeel Char"/>
    <w:basedOn w:val="Standaardalinea-lettertype"/>
    <w:link w:val="Titel"/>
    <w:rsid w:val="00C247A2"/>
    <w:rPr>
      <w:rFonts w:ascii="Arial" w:eastAsia="Times New Roman" w:hAnsi="Arial" w:cs="Arial"/>
      <w:b/>
      <w:bCs/>
      <w:kern w:val="28"/>
      <w:sz w:val="32"/>
      <w:szCs w:val="32"/>
      <w:lang w:val="en-GB" w:eastAsia="en-US"/>
    </w:rPr>
  </w:style>
  <w:style w:type="paragraph" w:styleId="Kopbronvermelding">
    <w:name w:val="toa heading"/>
    <w:basedOn w:val="Standaard"/>
    <w:next w:val="Standaard"/>
    <w:semiHidden/>
    <w:rsid w:val="00C247A2"/>
    <w:pPr>
      <w:spacing w:before="120"/>
    </w:pPr>
    <w:rPr>
      <w:rFonts w:cs="Arial"/>
      <w:b/>
      <w:bCs/>
      <w:sz w:val="24"/>
      <w:szCs w:val="24"/>
    </w:rPr>
  </w:style>
  <w:style w:type="paragraph" w:customStyle="1" w:styleId="zIBusinessUnit1">
    <w:name w:val="zI_BusinessUnit1"/>
    <w:basedOn w:val="Text"/>
    <w:next w:val="Text"/>
    <w:rsid w:val="00C247A2"/>
    <w:rPr>
      <w:b/>
      <w:bCs/>
      <w:noProof/>
      <w:sz w:val="14"/>
    </w:rPr>
  </w:style>
  <w:style w:type="paragraph" w:customStyle="1" w:styleId="zICompanyAddress1">
    <w:name w:val="zI_CompanyAddress1"/>
    <w:basedOn w:val="Text"/>
    <w:next w:val="Text"/>
    <w:rsid w:val="00C247A2"/>
    <w:pPr>
      <w:tabs>
        <w:tab w:val="left" w:pos="907"/>
      </w:tabs>
      <w:spacing w:after="120"/>
    </w:pPr>
    <w:rPr>
      <w:sz w:val="14"/>
    </w:rPr>
  </w:style>
  <w:style w:type="paragraph" w:customStyle="1" w:styleId="zICompanyName1">
    <w:name w:val="zI_CompanyName1"/>
    <w:basedOn w:val="Text"/>
    <w:next w:val="Text"/>
    <w:rsid w:val="00C247A2"/>
    <w:rPr>
      <w:rFonts w:ascii="Arial Black" w:hAnsi="Arial Black" w:cs="Arial"/>
      <w:noProof/>
      <w:sz w:val="18"/>
    </w:rPr>
  </w:style>
  <w:style w:type="paragraph" w:customStyle="1" w:styleId="zIFooter1">
    <w:name w:val="zI_Footer1"/>
    <w:basedOn w:val="Standaard"/>
    <w:rsid w:val="00C247A2"/>
    <w:pPr>
      <w:spacing w:before="60" w:after="60"/>
    </w:pPr>
    <w:rPr>
      <w:noProof/>
      <w:sz w:val="14"/>
    </w:rPr>
  </w:style>
  <w:style w:type="paragraph" w:customStyle="1" w:styleId="zIFooter2">
    <w:name w:val="zI_Footer2"/>
    <w:basedOn w:val="Standaard"/>
    <w:next w:val="Text"/>
    <w:rsid w:val="00C247A2"/>
    <w:rPr>
      <w:sz w:val="12"/>
    </w:rPr>
  </w:style>
  <w:style w:type="character" w:customStyle="1" w:styleId="ps-large-tps-bold-t">
    <w:name w:val="ps-large-t ps-bold-t"/>
    <w:basedOn w:val="Standaardalinea-lettertype"/>
    <w:rsid w:val="00C247A2"/>
  </w:style>
  <w:style w:type="character" w:customStyle="1" w:styleId="bold1">
    <w:name w:val="bold1"/>
    <w:rsid w:val="00C247A2"/>
    <w:rPr>
      <w:b/>
      <w:bCs/>
    </w:rPr>
  </w:style>
  <w:style w:type="table" w:styleId="Tabelraster">
    <w:name w:val="Table Grid"/>
    <w:basedOn w:val="Standaardtabel"/>
    <w:rsid w:val="00C247A2"/>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jschrift1">
    <w:name w:val="Bijschrift 1"/>
    <w:basedOn w:val="Bijschrift"/>
    <w:autoRedefine/>
    <w:rsid w:val="00C247A2"/>
    <w:rPr>
      <w:rFonts w:cs="Arial"/>
      <w:sz w:val="18"/>
      <w:szCs w:val="22"/>
      <w:lang w:val="en-US"/>
    </w:rPr>
  </w:style>
  <w:style w:type="paragraph" w:customStyle="1" w:styleId="Geenafstand1">
    <w:name w:val="Geen afstand1"/>
    <w:link w:val="NoSpacingChar"/>
    <w:rsid w:val="00C247A2"/>
    <w:rPr>
      <w:rFonts w:ascii="Calibri" w:hAnsi="Calibri"/>
      <w:lang w:eastAsia="en-US"/>
    </w:rPr>
  </w:style>
  <w:style w:type="character" w:customStyle="1" w:styleId="NoSpacingChar">
    <w:name w:val="No Spacing Char"/>
    <w:link w:val="Geenafstand1"/>
    <w:locked/>
    <w:rsid w:val="00C247A2"/>
    <w:rPr>
      <w:rFonts w:ascii="Calibri" w:eastAsia="Times New Roman" w:hAnsi="Calibri" w:cs="Times New Roman"/>
      <w:lang w:eastAsia="en-US"/>
    </w:rPr>
  </w:style>
  <w:style w:type="paragraph" w:customStyle="1" w:styleId="Lijstalinea1">
    <w:name w:val="Lijstalinea1"/>
    <w:basedOn w:val="Standaard"/>
    <w:rsid w:val="00C247A2"/>
    <w:pPr>
      <w:ind w:left="720"/>
      <w:contextualSpacing/>
    </w:pPr>
    <w:rPr>
      <w:rFonts w:ascii="Calibri" w:hAnsi="Calibri"/>
    </w:rPr>
  </w:style>
  <w:style w:type="paragraph" w:customStyle="1" w:styleId="Opmaakprofiel1">
    <w:name w:val="Opmaakprofiel1"/>
    <w:basedOn w:val="Kop4"/>
    <w:rsid w:val="00C247A2"/>
    <w:rPr>
      <w:sz w:val="22"/>
      <w:lang w:val="en-US"/>
    </w:rPr>
  </w:style>
  <w:style w:type="paragraph" w:customStyle="1" w:styleId="Opmaakprofiel2">
    <w:name w:val="Opmaakprofiel2"/>
    <w:basedOn w:val="Kop3"/>
    <w:rsid w:val="00C247A2"/>
    <w:rPr>
      <w:sz w:val="24"/>
      <w:lang w:val="en-US"/>
    </w:rPr>
  </w:style>
  <w:style w:type="paragraph" w:styleId="Ballontekst">
    <w:name w:val="Balloon Text"/>
    <w:basedOn w:val="Standaard"/>
    <w:link w:val="BallontekstChar"/>
    <w:semiHidden/>
    <w:rsid w:val="00C247A2"/>
    <w:rPr>
      <w:rFonts w:ascii="Tahoma" w:hAnsi="Tahoma" w:cs="Tahoma"/>
      <w:sz w:val="16"/>
      <w:szCs w:val="16"/>
    </w:rPr>
  </w:style>
  <w:style w:type="character" w:customStyle="1" w:styleId="BallontekstChar">
    <w:name w:val="Ballontekst Char"/>
    <w:basedOn w:val="Standaardalinea-lettertype"/>
    <w:link w:val="Ballontekst"/>
    <w:semiHidden/>
    <w:rsid w:val="00C247A2"/>
    <w:rPr>
      <w:rFonts w:ascii="Tahoma" w:eastAsia="Times New Roman" w:hAnsi="Tahoma" w:cs="Tahoma"/>
      <w:sz w:val="16"/>
      <w:szCs w:val="16"/>
      <w:lang w:val="en-GB" w:eastAsia="en-US"/>
    </w:rPr>
  </w:style>
  <w:style w:type="paragraph" w:customStyle="1" w:styleId="Standard">
    <w:name w:val="Standard"/>
    <w:basedOn w:val="Standaard"/>
    <w:rsid w:val="00C247A2"/>
    <w:pPr>
      <w:spacing w:line="360" w:lineRule="auto"/>
      <w:jc w:val="center"/>
    </w:pPr>
    <w:rPr>
      <w:rFonts w:ascii="Times" w:hAnsi="Times"/>
      <w:lang w:val="fr-FR" w:eastAsia="fr-FR"/>
    </w:rPr>
  </w:style>
  <w:style w:type="paragraph" w:customStyle="1" w:styleId="Rpertoire">
    <w:name w:val="Répertoire"/>
    <w:basedOn w:val="Standaard"/>
    <w:rsid w:val="00C247A2"/>
    <w:pPr>
      <w:widowControl w:val="0"/>
      <w:suppressAutoHyphens/>
      <w:spacing w:line="360" w:lineRule="auto"/>
      <w:jc w:val="both"/>
    </w:pPr>
    <w:rPr>
      <w:rFonts w:ascii="Times New Roman" w:hAnsi="Times New Roman"/>
      <w:lang w:val="fr-FR" w:eastAsia="fr-FR"/>
    </w:rPr>
  </w:style>
  <w:style w:type="paragraph" w:styleId="Kopvaninhoudsopgave">
    <w:name w:val="TOC Heading"/>
    <w:basedOn w:val="Kop1"/>
    <w:next w:val="Standaard"/>
    <w:uiPriority w:val="39"/>
    <w:semiHidden/>
    <w:unhideWhenUsed/>
    <w:qFormat/>
    <w:rsid w:val="00711061"/>
    <w:pPr>
      <w:keepLines/>
      <w:numPr>
        <w:numId w:val="0"/>
      </w:numPr>
      <w:overflowPunct/>
      <w:autoSpaceDE/>
      <w:autoSpaceDN/>
      <w:adjustRightInd/>
      <w:spacing w:before="480" w:after="0" w:line="276" w:lineRule="auto"/>
      <w:textAlignment w:val="auto"/>
      <w:outlineLvl w:val="9"/>
    </w:pPr>
    <w:rPr>
      <w:rFonts w:ascii="Cambria" w:hAnsi="Cambria"/>
      <w:bCs/>
      <w:color w:val="365F91"/>
      <w:sz w:val="28"/>
      <w:szCs w:val="28"/>
      <w:lang w:val="nl-NL" w:eastAsia="nl-NL"/>
    </w:rPr>
  </w:style>
  <w:style w:type="paragraph" w:styleId="Citaat">
    <w:name w:val="Quote"/>
    <w:basedOn w:val="Standaard"/>
    <w:next w:val="Standaard"/>
    <w:link w:val="CitaatChar"/>
    <w:uiPriority w:val="29"/>
    <w:rsid w:val="00C247A2"/>
    <w:rPr>
      <w:i/>
      <w:iCs/>
      <w:color w:val="000000"/>
    </w:rPr>
  </w:style>
  <w:style w:type="character" w:customStyle="1" w:styleId="CitaatChar">
    <w:name w:val="Citaat Char"/>
    <w:basedOn w:val="Standaardalinea-lettertype"/>
    <w:link w:val="Citaat"/>
    <w:uiPriority w:val="29"/>
    <w:rsid w:val="00C247A2"/>
    <w:rPr>
      <w:rFonts w:ascii="Arial" w:eastAsia="Times New Roman" w:hAnsi="Arial" w:cs="Times New Roman"/>
      <w:i/>
      <w:iCs/>
      <w:color w:val="000000"/>
      <w:szCs w:val="20"/>
      <w:lang w:val="en-GB" w:eastAsia="en-US"/>
    </w:rPr>
  </w:style>
  <w:style w:type="character" w:customStyle="1" w:styleId="CitaatChar1">
    <w:name w:val="Citaat Char1"/>
    <w:basedOn w:val="Standaardalinea-lettertype"/>
    <w:uiPriority w:val="29"/>
    <w:rsid w:val="00C247A2"/>
    <w:rPr>
      <w:rFonts w:ascii="Arial" w:hAnsi="Arial"/>
      <w:i/>
      <w:iCs/>
      <w:color w:val="000000"/>
      <w:sz w:val="22"/>
      <w:lang w:val="en-GB" w:eastAsia="en-US"/>
    </w:rPr>
  </w:style>
  <w:style w:type="character" w:customStyle="1" w:styleId="Intensievebenadrukking1">
    <w:name w:val="Intensieve benadrukking1"/>
    <w:basedOn w:val="Standaardalinea-lettertype"/>
    <w:rsid w:val="00C247A2"/>
    <w:rPr>
      <w:b/>
      <w:bCs/>
      <w:i/>
      <w:iCs/>
      <w:color w:val="4F81BD"/>
    </w:rPr>
  </w:style>
  <w:style w:type="paragraph" w:customStyle="1" w:styleId="Lijstalinea2">
    <w:name w:val="Lijstalinea2"/>
    <w:basedOn w:val="Standaard"/>
    <w:rsid w:val="00C247A2"/>
    <w:pPr>
      <w:ind w:left="720"/>
    </w:pPr>
    <w:rPr>
      <w:rFonts w:ascii="Frutiger" w:hAnsi="Frutiger" w:cs="Raavi"/>
      <w:sz w:val="20"/>
    </w:rPr>
  </w:style>
  <w:style w:type="character" w:customStyle="1" w:styleId="Subtielebenadrukking1">
    <w:name w:val="Subtiele benadrukking1"/>
    <w:basedOn w:val="Standaardalinea-lettertype"/>
    <w:rsid w:val="00C247A2"/>
    <w:rPr>
      <w:rFonts w:cs="Times New Roman"/>
      <w:i/>
      <w:iCs/>
      <w:color w:val="808080"/>
    </w:rPr>
  </w:style>
  <w:style w:type="paragraph" w:customStyle="1" w:styleId="opm">
    <w:name w:val="opm"/>
    <w:basedOn w:val="Text"/>
    <w:rsid w:val="00C247A2"/>
    <w:pPr>
      <w:jc w:val="center"/>
    </w:pPr>
    <w:rPr>
      <w:lang w:val="en-US"/>
    </w:rPr>
  </w:style>
  <w:style w:type="paragraph" w:customStyle="1" w:styleId="opmaakwissen">
    <w:name w:val="opmaak wissen"/>
    <w:basedOn w:val="Lijst"/>
    <w:rsid w:val="00C247A2"/>
    <w:pPr>
      <w:overflowPunct/>
      <w:autoSpaceDE/>
      <w:autoSpaceDN/>
      <w:adjustRightInd/>
      <w:jc w:val="both"/>
      <w:textAlignment w:val="auto"/>
    </w:pPr>
    <w:rPr>
      <w:rFonts w:ascii="Times New Roman" w:hAnsi="Times New Roman"/>
      <w:sz w:val="20"/>
      <w:szCs w:val="24"/>
      <w:lang w:eastAsia="nl-NL"/>
    </w:rPr>
  </w:style>
  <w:style w:type="paragraph" w:customStyle="1" w:styleId="NootKop">
    <w:name w:val="Noot Kop"/>
    <w:basedOn w:val="Standaard"/>
    <w:next w:val="Standaard"/>
    <w:link w:val="NootKopChar"/>
    <w:rsid w:val="00C247A2"/>
    <w:pPr>
      <w:spacing w:before="240" w:after="120"/>
      <w:jc w:val="both"/>
    </w:pPr>
    <w:rPr>
      <w:rFonts w:ascii="Times New Roman" w:hAnsi="Times New Roman"/>
      <w:b/>
      <w:sz w:val="18"/>
      <w:szCs w:val="24"/>
    </w:rPr>
  </w:style>
  <w:style w:type="character" w:customStyle="1" w:styleId="NootKopChar">
    <w:name w:val="Noot Kop Char"/>
    <w:basedOn w:val="Standaardalinea-lettertype"/>
    <w:link w:val="NootKop"/>
    <w:rsid w:val="00C247A2"/>
    <w:rPr>
      <w:rFonts w:ascii="Times New Roman" w:eastAsia="Times New Roman" w:hAnsi="Times New Roman" w:cs="Times New Roman"/>
      <w:b/>
      <w:sz w:val="18"/>
      <w:szCs w:val="24"/>
    </w:rPr>
  </w:style>
  <w:style w:type="character" w:customStyle="1" w:styleId="Titelvanboek1">
    <w:name w:val="Titel van boek1"/>
    <w:basedOn w:val="Standaardalinea-lettertype"/>
    <w:rsid w:val="00C247A2"/>
    <w:rPr>
      <w:b/>
      <w:bCs/>
      <w:smallCaps/>
      <w:spacing w:val="5"/>
    </w:rPr>
  </w:style>
  <w:style w:type="paragraph" w:customStyle="1" w:styleId="CompanyAddress">
    <w:name w:val="Company Address"/>
    <w:semiHidden/>
    <w:rsid w:val="00C247A2"/>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C247A2"/>
    <w:pPr>
      <w:spacing w:before="60" w:after="60" w:line="300" w:lineRule="auto"/>
      <w:ind w:left="567" w:right="1134"/>
    </w:pPr>
    <w:rPr>
      <w:rFonts w:ascii="Arial" w:eastAsia="MS Mincho" w:hAnsi="Arial"/>
      <w:sz w:val="16"/>
      <w:lang w:val="en-US" w:eastAsia="en-GB"/>
    </w:rPr>
  </w:style>
  <w:style w:type="paragraph" w:customStyle="1" w:styleId="DocumentSubtitle">
    <w:name w:val="Document Subtitle"/>
    <w:rsid w:val="00C247A2"/>
    <w:pPr>
      <w:spacing w:before="120" w:after="120"/>
      <w:jc w:val="right"/>
    </w:pPr>
    <w:rPr>
      <w:rFonts w:ascii="Helvetica" w:eastAsia="MS Mincho" w:hAnsi="Helvetica"/>
      <w:b/>
      <w:color w:val="282282"/>
      <w:sz w:val="36"/>
      <w:szCs w:val="24"/>
      <w:lang w:val="en-US" w:eastAsia="en-GB"/>
    </w:rPr>
  </w:style>
  <w:style w:type="paragraph" w:customStyle="1" w:styleId="DocumentTitle">
    <w:name w:val="Document Title"/>
    <w:next w:val="Standaard"/>
    <w:rsid w:val="00C247A2"/>
    <w:pPr>
      <w:spacing w:before="600" w:line="216" w:lineRule="auto"/>
      <w:jc w:val="right"/>
    </w:pPr>
    <w:rPr>
      <w:rFonts w:ascii="Helvetica" w:eastAsia="MS Mincho" w:hAnsi="Helvetica"/>
      <w:b/>
      <w:color w:val="AD052E"/>
      <w:spacing w:val="-20"/>
      <w:kern w:val="48"/>
      <w:sz w:val="96"/>
      <w:szCs w:val="48"/>
      <w:lang w:val="en-US" w:eastAsia="en-GB"/>
    </w:rPr>
  </w:style>
  <w:style w:type="paragraph" w:customStyle="1" w:styleId="DocumentVersion">
    <w:name w:val="Document Version"/>
    <w:basedOn w:val="Standaard"/>
    <w:semiHidden/>
    <w:rsid w:val="00C247A2"/>
    <w:pPr>
      <w:spacing w:before="160" w:after="60"/>
      <w:jc w:val="right"/>
    </w:pPr>
    <w:rPr>
      <w:rFonts w:ascii="Helvetica" w:eastAsia="MS Mincho" w:hAnsi="Helvetica"/>
      <w:color w:val="AD052E"/>
      <w:sz w:val="20"/>
      <w:lang w:val="en-US" w:eastAsia="en-GB"/>
    </w:rPr>
  </w:style>
  <w:style w:type="paragraph" w:styleId="Geenafstand">
    <w:name w:val="No Spacing"/>
    <w:uiPriority w:val="1"/>
    <w:qFormat/>
    <w:rsid w:val="00711061"/>
    <w:pPr>
      <w:overflowPunct w:val="0"/>
      <w:autoSpaceDE w:val="0"/>
      <w:autoSpaceDN w:val="0"/>
      <w:adjustRightInd w:val="0"/>
      <w:textAlignment w:val="baseline"/>
    </w:pPr>
    <w:rPr>
      <w:rFonts w:ascii="Arial" w:eastAsia="MS Mincho" w:hAnsi="Arial"/>
      <w:sz w:val="22"/>
      <w:lang w:val="en-GB" w:eastAsia="en-US"/>
    </w:rPr>
  </w:style>
  <w:style w:type="character" w:styleId="Zwaar">
    <w:name w:val="Strong"/>
    <w:basedOn w:val="Standaardalinea-lettertype"/>
    <w:rsid w:val="00C247A2"/>
    <w:rPr>
      <w:b/>
      <w:bCs/>
    </w:rPr>
  </w:style>
  <w:style w:type="paragraph" w:customStyle="1" w:styleId="Standaardinspringing2">
    <w:name w:val="Standaardinspringing2"/>
    <w:basedOn w:val="Standaard"/>
    <w:rsid w:val="00C247A2"/>
    <w:pPr>
      <w:ind w:left="1134"/>
    </w:pPr>
    <w:rPr>
      <w:rFonts w:ascii="Times New Roman" w:hAnsi="Times New Roman"/>
      <w:sz w:val="24"/>
    </w:rPr>
  </w:style>
  <w:style w:type="paragraph" w:customStyle="1" w:styleId="Bijschrift10">
    <w:name w:val="Bijschrift1"/>
    <w:basedOn w:val="Bijschrift"/>
    <w:autoRedefine/>
    <w:rsid w:val="00C247A2"/>
    <w:rPr>
      <w:sz w:val="18"/>
    </w:rPr>
  </w:style>
  <w:style w:type="character" w:styleId="HTMLCode">
    <w:name w:val="HTML Code"/>
    <w:basedOn w:val="Standaardalinea-lettertype"/>
    <w:semiHidden/>
    <w:rsid w:val="00C247A2"/>
    <w:rPr>
      <w:rFonts w:ascii="Courier New" w:hAnsi="Courier New" w:cs="Courier New"/>
      <w:sz w:val="20"/>
      <w:szCs w:val="20"/>
    </w:rPr>
  </w:style>
  <w:style w:type="paragraph" w:customStyle="1" w:styleId="NootKopCharChar">
    <w:name w:val="Noot Kop Char Char"/>
    <w:basedOn w:val="Standaard"/>
    <w:next w:val="Standaard"/>
    <w:link w:val="NootKopCharCharChar"/>
    <w:rsid w:val="00C247A2"/>
    <w:pPr>
      <w:spacing w:before="240" w:after="120"/>
      <w:ind w:left="567"/>
      <w:jc w:val="both"/>
    </w:pPr>
    <w:rPr>
      <w:b/>
      <w:sz w:val="18"/>
      <w:szCs w:val="24"/>
    </w:rPr>
  </w:style>
  <w:style w:type="character" w:customStyle="1" w:styleId="NootCharChar">
    <w:name w:val="Noot Char Char"/>
    <w:basedOn w:val="Standaardalinea-lettertype"/>
    <w:rsid w:val="00C247A2"/>
    <w:rPr>
      <w:sz w:val="18"/>
      <w:szCs w:val="24"/>
      <w:lang w:val="nl-NL" w:eastAsia="nl-NL" w:bidi="ar-SA"/>
    </w:rPr>
  </w:style>
  <w:style w:type="character" w:customStyle="1" w:styleId="NootKopCharCharChar">
    <w:name w:val="Noot Kop Char Char Char"/>
    <w:basedOn w:val="NootCharChar"/>
    <w:link w:val="NootKopCharChar"/>
    <w:rsid w:val="00C247A2"/>
    <w:rPr>
      <w:rFonts w:ascii="Arial" w:eastAsia="Times New Roman" w:hAnsi="Arial" w:cs="Times New Roman"/>
      <w:b/>
      <w:sz w:val="18"/>
      <w:szCs w:val="24"/>
      <w:lang w:val="nl-NL" w:eastAsia="nl-NL" w:bidi="ar-SA"/>
    </w:rPr>
  </w:style>
  <w:style w:type="paragraph" w:customStyle="1" w:styleId="Figuurnummer">
    <w:name w:val="Figuurnummer"/>
    <w:basedOn w:val="Bijschrift"/>
    <w:rsid w:val="00C247A2"/>
    <w:rPr>
      <w:sz w:val="20"/>
    </w:rPr>
  </w:style>
  <w:style w:type="paragraph" w:customStyle="1" w:styleId="Opmaakprofiel3">
    <w:name w:val="Opmaakprofiel3"/>
    <w:basedOn w:val="Inhopg3"/>
    <w:rsid w:val="00C247A2"/>
    <w:pPr>
      <w:tabs>
        <w:tab w:val="clear" w:pos="10080"/>
        <w:tab w:val="left" w:pos="1728"/>
      </w:tabs>
      <w:ind w:left="1134" w:right="566" w:hanging="567"/>
    </w:pPr>
    <w:rPr>
      <w:lang w:val="nl-NL"/>
    </w:rPr>
  </w:style>
  <w:style w:type="character" w:customStyle="1" w:styleId="Intensievebenadrukking2">
    <w:name w:val="Intensieve benadrukking2"/>
    <w:basedOn w:val="Standaardalinea-lettertype"/>
    <w:rsid w:val="00C247A2"/>
    <w:rPr>
      <w:b/>
      <w:bCs/>
      <w:i/>
      <w:iCs/>
      <w:color w:val="4F81BD"/>
    </w:rPr>
  </w:style>
  <w:style w:type="character" w:customStyle="1" w:styleId="Heading5noNrChar">
    <w:name w:val="Heading 5 no Nr. Char"/>
    <w:basedOn w:val="Standaardalinea-lettertype"/>
    <w:link w:val="Heading5noNr"/>
    <w:rsid w:val="00C247A2"/>
    <w:rPr>
      <w:rFonts w:ascii="Arial" w:eastAsiaTheme="majorEastAsia" w:hAnsi="Arial" w:cstheme="majorBidi"/>
      <w:b/>
      <w:sz w:val="24"/>
      <w:lang w:val="en-GB" w:eastAsia="en-US"/>
    </w:rPr>
  </w:style>
  <w:style w:type="paragraph" w:customStyle="1" w:styleId="Standaardinspringing3">
    <w:name w:val="Standaardinspringing3"/>
    <w:basedOn w:val="Standaard"/>
    <w:rsid w:val="0018547A"/>
    <w:pPr>
      <w:ind w:left="1134"/>
    </w:pPr>
    <w:rPr>
      <w:rFonts w:ascii="Times New Roman" w:hAnsi="Times New Roman"/>
      <w:sz w:val="24"/>
    </w:rPr>
  </w:style>
  <w:style w:type="character" w:customStyle="1" w:styleId="Intensievebenadrukking3">
    <w:name w:val="Intensieve benadrukking3"/>
    <w:basedOn w:val="Standaardalinea-lettertype"/>
    <w:rsid w:val="0018547A"/>
    <w:rPr>
      <w:b/>
      <w:bCs/>
      <w:i/>
      <w:iCs/>
      <w:color w:val="4F81BD"/>
    </w:rPr>
  </w:style>
  <w:style w:type="paragraph" w:customStyle="1" w:styleId="Onderschrift">
    <w:name w:val="Onderschrift"/>
    <w:basedOn w:val="Bijschrift"/>
    <w:autoRedefine/>
    <w:qFormat/>
    <w:rsid w:val="00711061"/>
    <w:rPr>
      <w:rFonts w:cs="Arial"/>
      <w:sz w:val="18"/>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99"/>
    <w:lsdException w:name="table of figures" w:uiPriority="99"/>
    <w:lsdException w:name="endnote reference" w:uiPriority="99"/>
    <w:lsdException w:name="Title" w:semiHidden="0" w:unhideWhenUsed="0"/>
    <w:lsdException w:name="Default Paragraph Font" w:uiPriority="1"/>
    <w:lsdException w:name="Subtitle" w:semiHidden="0" w:unhideWhenUsed="0"/>
    <w:lsdException w:name="Strong" w:semiHidden="0" w:unhideWhenUsed="0" w:qFormat="1"/>
    <w:lsdException w:name="Emphasis" w:semiHidden="0" w:unhideWhenUsed="0"/>
    <w:lsdException w:name="HTML Top of Form" w:uiPriority="99"/>
    <w:lsdException w:name="HTML Bottom of Form" w:uiPriority="99"/>
    <w:lsdException w:name="HTML Acronym" w:uiPriority="99"/>
    <w:lsdException w:name="HTML Cit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ard">
    <w:name w:val="Normal"/>
    <w:qFormat/>
    <w:rsid w:val="00711061"/>
    <w:pPr>
      <w:overflowPunct w:val="0"/>
      <w:autoSpaceDE w:val="0"/>
      <w:autoSpaceDN w:val="0"/>
      <w:adjustRightInd w:val="0"/>
      <w:textAlignment w:val="baseline"/>
    </w:pPr>
    <w:rPr>
      <w:rFonts w:ascii="Arial" w:hAnsi="Arial"/>
      <w:sz w:val="22"/>
      <w:lang w:val="en-GB" w:eastAsia="en-US"/>
    </w:rPr>
  </w:style>
  <w:style w:type="paragraph" w:styleId="Kop1">
    <w:name w:val="heading 1"/>
    <w:aliases w:val="Hoofdstuk,Module"/>
    <w:basedOn w:val="Standaard"/>
    <w:next w:val="Kop2"/>
    <w:link w:val="Kop1Char"/>
    <w:qFormat/>
    <w:rsid w:val="00711061"/>
    <w:pPr>
      <w:keepNext/>
      <w:numPr>
        <w:numId w:val="47"/>
      </w:numPr>
      <w:spacing w:before="240" w:after="120" w:line="480" w:lineRule="atLeast"/>
      <w:outlineLvl w:val="0"/>
    </w:pPr>
    <w:rPr>
      <w:rFonts w:eastAsiaTheme="majorEastAsia" w:cstheme="majorBidi"/>
      <w:b/>
      <w:sz w:val="32"/>
    </w:rPr>
  </w:style>
  <w:style w:type="paragraph" w:styleId="Kop2">
    <w:name w:val="heading 2"/>
    <w:aliases w:val="2,Para level 2,h2,heading 2,Level 2,hd2,w2,sub-sect,Titre 2,l2,l 2,two,Memo 2,21,22,23,24,211,221,231,Sub,Module + Onder: (Enkel,Auto,0,75 pt Lijndikte),Hoofdstuk Char,Module + ...,Module + Onder: (Enkel1,Auto1,01,75 pt Lijndikte)1,Alinea"/>
    <w:basedOn w:val="Standaard"/>
    <w:next w:val="Standaard"/>
    <w:link w:val="Kop2Char"/>
    <w:qFormat/>
    <w:rsid w:val="00711061"/>
    <w:pPr>
      <w:keepNext/>
      <w:numPr>
        <w:ilvl w:val="1"/>
        <w:numId w:val="47"/>
      </w:numPr>
      <w:spacing w:before="240"/>
      <w:outlineLvl w:val="1"/>
    </w:pPr>
    <w:rPr>
      <w:rFonts w:eastAsiaTheme="majorEastAsia" w:cstheme="majorBidi"/>
      <w:b/>
      <w:sz w:val="24"/>
    </w:rPr>
  </w:style>
  <w:style w:type="paragraph" w:styleId="Kop3">
    <w:name w:val="heading 3"/>
    <w:aliases w:val="Paragraaf,paragraaf"/>
    <w:basedOn w:val="Kop2"/>
    <w:next w:val="Standaard"/>
    <w:link w:val="Kop3Char"/>
    <w:qFormat/>
    <w:rsid w:val="00711061"/>
    <w:pPr>
      <w:numPr>
        <w:ilvl w:val="2"/>
      </w:numPr>
      <w:outlineLvl w:val="2"/>
    </w:pPr>
    <w:rPr>
      <w:sz w:val="22"/>
    </w:rPr>
  </w:style>
  <w:style w:type="paragraph" w:styleId="Kop4">
    <w:name w:val="heading 4"/>
    <w:aliases w:val="Sectie"/>
    <w:basedOn w:val="Kop2"/>
    <w:next w:val="Standaard"/>
    <w:link w:val="Kop4Char"/>
    <w:qFormat/>
    <w:rsid w:val="00711061"/>
    <w:pPr>
      <w:numPr>
        <w:ilvl w:val="3"/>
      </w:numPr>
      <w:outlineLvl w:val="3"/>
    </w:pPr>
  </w:style>
  <w:style w:type="paragraph" w:styleId="Kop5">
    <w:name w:val="heading 5"/>
    <w:aliases w:val="Onderdeel"/>
    <w:basedOn w:val="Kop2"/>
    <w:next w:val="Standaard"/>
    <w:link w:val="Kop5Char"/>
    <w:qFormat/>
    <w:rsid w:val="00711061"/>
    <w:pPr>
      <w:numPr>
        <w:ilvl w:val="4"/>
      </w:numPr>
      <w:outlineLvl w:val="4"/>
    </w:pPr>
  </w:style>
  <w:style w:type="paragraph" w:styleId="Kop6">
    <w:name w:val="heading 6"/>
    <w:basedOn w:val="Kop2"/>
    <w:next w:val="Standaard"/>
    <w:link w:val="Kop6Char"/>
    <w:qFormat/>
    <w:rsid w:val="00711061"/>
    <w:pPr>
      <w:numPr>
        <w:ilvl w:val="5"/>
      </w:numPr>
      <w:outlineLvl w:val="5"/>
    </w:pPr>
  </w:style>
  <w:style w:type="paragraph" w:styleId="Kop7">
    <w:name w:val="heading 7"/>
    <w:aliases w:val="7,Para level 7,h7,heading 7,71,Para level 71,h71,heading 71,72,Para level 72,h72,heading 72,73,Para level 73,h73,heading 73,74,Para level 74,h74,heading 74,75,Para level 75,h75,heading 75,76,Para level 76,h76,heading 76,77,Para level 77,h77,78"/>
    <w:basedOn w:val="Kop2"/>
    <w:next w:val="Standaard"/>
    <w:link w:val="Kop7Char"/>
    <w:qFormat/>
    <w:rsid w:val="00711061"/>
    <w:pPr>
      <w:numPr>
        <w:ilvl w:val="6"/>
      </w:numPr>
      <w:outlineLvl w:val="6"/>
    </w:pPr>
  </w:style>
  <w:style w:type="paragraph" w:styleId="Kop8">
    <w:name w:val="heading 8"/>
    <w:aliases w:val="8,h8,heading 8,81,h81,heading 81,82,h82,heading 82,83,h83,heading 83,84,h84,heading 84,85,h85,heading 85,86,h86,heading 86,87,h87,heading 87,88,h88,heading 88,811,h811,heading 811,821,h821,heading 821,831,h831,heading 831,841,h841,heading 841"/>
    <w:basedOn w:val="Kop2"/>
    <w:next w:val="Standaard"/>
    <w:link w:val="Kop8Char"/>
    <w:qFormat/>
    <w:rsid w:val="00711061"/>
    <w:pPr>
      <w:numPr>
        <w:ilvl w:val="7"/>
      </w:numPr>
      <w:ind w:left="5760" w:hanging="360"/>
      <w:outlineLvl w:val="7"/>
    </w:pPr>
  </w:style>
  <w:style w:type="paragraph" w:styleId="Kop9">
    <w:name w:val="heading 9"/>
    <w:basedOn w:val="Kop2"/>
    <w:next w:val="Standaard"/>
    <w:link w:val="Kop9Char"/>
    <w:qFormat/>
    <w:rsid w:val="00711061"/>
    <w:pPr>
      <w:numPr>
        <w:ilvl w:val="8"/>
        <w:numId w:val="34"/>
      </w:numPr>
      <w:tabs>
        <w:tab w:val="clear" w:pos="6480"/>
      </w:tabs>
      <w:ind w:left="0" w:firstLine="0"/>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Hoofdstuk Char1,Module Char"/>
    <w:basedOn w:val="Standaardalinea-lettertype"/>
    <w:link w:val="Kop1"/>
    <w:rsid w:val="00711061"/>
    <w:rPr>
      <w:rFonts w:ascii="Arial" w:eastAsiaTheme="majorEastAsia" w:hAnsi="Arial" w:cstheme="majorBidi"/>
      <w:b/>
      <w:sz w:val="32"/>
      <w:lang w:val="en-GB" w:eastAsia="en-US"/>
    </w:rPr>
  </w:style>
  <w:style w:type="character" w:styleId="Subtieleverwijzing">
    <w:name w:val="Subtle Reference"/>
    <w:aliases w:val="masterkop"/>
    <w:basedOn w:val="Standaardalinea-lettertype"/>
    <w:uiPriority w:val="31"/>
    <w:rsid w:val="00D22BB6"/>
    <w:rPr>
      <w:rFonts w:asciiTheme="majorHAnsi" w:hAnsiTheme="majorHAnsi"/>
      <w:caps w:val="0"/>
      <w:smallCaps/>
      <w:color w:val="auto"/>
      <w:sz w:val="20"/>
      <w:u w:val="single"/>
      <w:vertAlign w:val="subscript"/>
    </w:rPr>
  </w:style>
  <w:style w:type="character" w:customStyle="1" w:styleId="Kop2Char">
    <w:name w:val="Kop 2 Char"/>
    <w:aliases w:val="2 Char1,Para level 2 Char1,h2 Char1,heading 2 Char1,Level 2 Char1,hd2 Char1,w2 Char1,sub-sect Char1,Titre 2 Char1,l2 Char1,l 2 Char1,two Char1,Memo 2 Char1,21 Char1,22 Char1,23 Char1,24 Char1,211 Char1,221 Char1,231 Char1,Sub Char1,Auto Char"/>
    <w:basedOn w:val="Standaardalinea-lettertype"/>
    <w:link w:val="Kop2"/>
    <w:rsid w:val="00711061"/>
    <w:rPr>
      <w:rFonts w:ascii="Arial" w:eastAsiaTheme="majorEastAsia" w:hAnsi="Arial" w:cstheme="majorBidi"/>
      <w:b/>
      <w:sz w:val="24"/>
      <w:lang w:val="en-GB" w:eastAsia="en-US"/>
    </w:rPr>
  </w:style>
  <w:style w:type="character" w:customStyle="1" w:styleId="Kop3Char">
    <w:name w:val="Kop 3 Char"/>
    <w:aliases w:val="Paragraaf Char1,paragraaf Char"/>
    <w:basedOn w:val="Standaardalinea-lettertype"/>
    <w:link w:val="Kop3"/>
    <w:rsid w:val="00711061"/>
    <w:rPr>
      <w:rFonts w:ascii="Arial" w:eastAsiaTheme="majorEastAsia" w:hAnsi="Arial" w:cstheme="majorBidi"/>
      <w:b/>
      <w:sz w:val="22"/>
      <w:lang w:val="en-GB" w:eastAsia="en-US"/>
    </w:rPr>
  </w:style>
  <w:style w:type="character" w:customStyle="1" w:styleId="Kop4Char">
    <w:name w:val="Kop 4 Char"/>
    <w:aliases w:val="Sectie Char1"/>
    <w:link w:val="Kop4"/>
    <w:rsid w:val="00711061"/>
    <w:rPr>
      <w:rFonts w:ascii="Arial" w:eastAsiaTheme="majorEastAsia" w:hAnsi="Arial" w:cstheme="majorBidi"/>
      <w:b/>
      <w:sz w:val="24"/>
      <w:lang w:val="en-GB" w:eastAsia="en-US"/>
    </w:rPr>
  </w:style>
  <w:style w:type="character" w:customStyle="1" w:styleId="Kop5Char">
    <w:name w:val="Kop 5 Char"/>
    <w:aliases w:val="Onderdeel Char"/>
    <w:basedOn w:val="Standaardalinea-lettertype"/>
    <w:link w:val="Kop5"/>
    <w:rsid w:val="00711061"/>
    <w:rPr>
      <w:rFonts w:ascii="Arial" w:eastAsiaTheme="majorEastAsia" w:hAnsi="Arial" w:cstheme="majorBidi"/>
      <w:b/>
      <w:sz w:val="24"/>
      <w:lang w:val="en-GB" w:eastAsia="en-US"/>
    </w:rPr>
  </w:style>
  <w:style w:type="character" w:customStyle="1" w:styleId="Kop6Char">
    <w:name w:val="Kop 6 Char"/>
    <w:basedOn w:val="Standaardalinea-lettertype"/>
    <w:link w:val="Kop6"/>
    <w:rsid w:val="00711061"/>
    <w:rPr>
      <w:rFonts w:ascii="Arial" w:eastAsiaTheme="majorEastAsia" w:hAnsi="Arial" w:cstheme="majorBidi"/>
      <w:b/>
      <w:sz w:val="24"/>
      <w:lang w:val="en-GB" w:eastAsia="en-US"/>
    </w:rPr>
  </w:style>
  <w:style w:type="character" w:customStyle="1" w:styleId="Kop7Char">
    <w:name w:val="Kop 7 Char"/>
    <w:aliases w:val="7 Char,Para level 7 Char,h7 Char,heading 7 Char,71 Char,Para level 71 Char,h71 Char,heading 71 Char,72 Char,Para level 72 Char,h72 Char,heading 72 Char,73 Char,Para level 73 Char,h73 Char,heading 73 Char,74 Char,Para level 74 Char,h74 Char"/>
    <w:basedOn w:val="Standaardalinea-lettertype"/>
    <w:link w:val="Kop7"/>
    <w:rsid w:val="00711061"/>
    <w:rPr>
      <w:rFonts w:ascii="Arial" w:eastAsiaTheme="majorEastAsia" w:hAnsi="Arial" w:cstheme="majorBidi"/>
      <w:b/>
      <w:sz w:val="24"/>
      <w:lang w:val="en-GB" w:eastAsia="en-US"/>
    </w:rPr>
  </w:style>
  <w:style w:type="character" w:customStyle="1" w:styleId="Kop8Char">
    <w:name w:val="Kop 8 Char"/>
    <w:aliases w:val="8 Char,h8 Char,heading 8 Char,81 Char,h81 Char,heading 81 Char,82 Char,h82 Char,heading 82 Char,83 Char,h83 Char,heading 83 Char,84 Char,h84 Char,heading 84 Char,85 Char,h85 Char,heading 85 Char,86 Char,h86 Char,heading 86 Char,87 Char"/>
    <w:basedOn w:val="Standaardalinea-lettertype"/>
    <w:link w:val="Kop8"/>
    <w:rsid w:val="00711061"/>
    <w:rPr>
      <w:rFonts w:ascii="Arial" w:eastAsiaTheme="majorEastAsia" w:hAnsi="Arial" w:cstheme="majorBidi"/>
      <w:b/>
      <w:sz w:val="24"/>
      <w:lang w:val="en-GB" w:eastAsia="en-US"/>
    </w:rPr>
  </w:style>
  <w:style w:type="character" w:customStyle="1" w:styleId="Kop9Char">
    <w:name w:val="Kop 9 Char"/>
    <w:basedOn w:val="Standaardalinea-lettertype"/>
    <w:link w:val="Kop9"/>
    <w:rsid w:val="00711061"/>
    <w:rPr>
      <w:rFonts w:ascii="Arial" w:eastAsiaTheme="majorEastAsia" w:hAnsi="Arial" w:cstheme="majorBidi"/>
      <w:b/>
      <w:sz w:val="24"/>
      <w:lang w:val="en-GB" w:eastAsia="en-US"/>
    </w:rPr>
  </w:style>
  <w:style w:type="paragraph" w:styleId="Lijstalinea">
    <w:name w:val="List Paragraph"/>
    <w:basedOn w:val="Standaard"/>
    <w:uiPriority w:val="99"/>
    <w:rsid w:val="00C247A2"/>
    <w:pPr>
      <w:ind w:left="720"/>
      <w:contextualSpacing/>
    </w:pPr>
  </w:style>
  <w:style w:type="character" w:customStyle="1" w:styleId="Kop2Char1">
    <w:name w:val="Kop 2 Char1"/>
    <w:aliases w:val="2 Char,Para level 2 Char,h2 Char,heading 2 Char,Level 2 Char,hd2 Char,w2 Char,sub-sect Char,Titre 2 Char,l2 Char,l 2 Char,two Char,Memo 2 Char,21 Char,22 Char,23 Char,24 Char,211 Char,221 Char,231 Char,Sub Char,Module + Onder: (Enkel Char"/>
    <w:basedOn w:val="Standaardalinea-lettertype"/>
    <w:rsid w:val="00C247A2"/>
    <w:rPr>
      <w:rFonts w:ascii="Arial" w:hAnsi="Arial"/>
      <w:b/>
      <w:sz w:val="24"/>
      <w:lang w:val="en-GB" w:eastAsia="en-US"/>
    </w:rPr>
  </w:style>
  <w:style w:type="character" w:customStyle="1" w:styleId="Kop3Char1">
    <w:name w:val="Kop 3 Char1"/>
    <w:aliases w:val="Paragraaf Char"/>
    <w:basedOn w:val="Standaardalinea-lettertype"/>
    <w:rsid w:val="00C247A2"/>
    <w:rPr>
      <w:rFonts w:ascii="Arial" w:hAnsi="Arial"/>
      <w:b/>
      <w:sz w:val="22"/>
      <w:lang w:val="en-GB" w:eastAsia="en-US"/>
    </w:rPr>
  </w:style>
  <w:style w:type="character" w:customStyle="1" w:styleId="Kop4Char1">
    <w:name w:val="Kop 4 Char1"/>
    <w:aliases w:val="Sectie Char"/>
    <w:locked/>
    <w:rsid w:val="00C247A2"/>
    <w:rPr>
      <w:rFonts w:ascii="Arial" w:hAnsi="Arial"/>
      <w:b/>
      <w:sz w:val="24"/>
      <w:lang w:val="en-GB" w:eastAsia="en-US"/>
    </w:rPr>
  </w:style>
  <w:style w:type="paragraph" w:styleId="Koptekst">
    <w:name w:val="header"/>
    <w:aliases w:val="Header style"/>
    <w:basedOn w:val="Standaard"/>
    <w:link w:val="KoptekstChar"/>
    <w:rsid w:val="00C247A2"/>
    <w:pPr>
      <w:tabs>
        <w:tab w:val="center" w:pos="4153"/>
        <w:tab w:val="right" w:pos="8306"/>
      </w:tabs>
    </w:pPr>
  </w:style>
  <w:style w:type="character" w:customStyle="1" w:styleId="KoptekstChar">
    <w:name w:val="Koptekst Char"/>
    <w:aliases w:val="Header style Char"/>
    <w:basedOn w:val="Standaardalinea-lettertype"/>
    <w:link w:val="Koptekst"/>
    <w:rsid w:val="00C247A2"/>
    <w:rPr>
      <w:rFonts w:ascii="Arial" w:eastAsia="Times New Roman" w:hAnsi="Arial" w:cs="Times New Roman"/>
      <w:szCs w:val="20"/>
      <w:lang w:val="en-GB" w:eastAsia="en-US"/>
    </w:rPr>
  </w:style>
  <w:style w:type="paragraph" w:styleId="Voettekst">
    <w:name w:val="footer"/>
    <w:basedOn w:val="Standaard"/>
    <w:link w:val="VoettekstChar"/>
    <w:rsid w:val="00C247A2"/>
    <w:pPr>
      <w:tabs>
        <w:tab w:val="center" w:pos="4153"/>
        <w:tab w:val="right" w:pos="8306"/>
      </w:tabs>
    </w:pPr>
  </w:style>
  <w:style w:type="character" w:customStyle="1" w:styleId="VoettekstChar">
    <w:name w:val="Voettekst Char"/>
    <w:basedOn w:val="Standaardalinea-lettertype"/>
    <w:link w:val="Voettekst"/>
    <w:rsid w:val="00C247A2"/>
    <w:rPr>
      <w:rFonts w:ascii="Arial" w:eastAsia="Times New Roman" w:hAnsi="Arial" w:cs="Times New Roman"/>
      <w:szCs w:val="20"/>
      <w:lang w:val="en-GB" w:eastAsia="en-US"/>
    </w:rPr>
  </w:style>
  <w:style w:type="paragraph" w:customStyle="1" w:styleId="Abbreviations">
    <w:name w:val="Abbreviations"/>
    <w:basedOn w:val="Standaard"/>
    <w:rsid w:val="00C247A2"/>
    <w:pPr>
      <w:ind w:left="1134" w:hanging="1134"/>
    </w:pPr>
  </w:style>
  <w:style w:type="paragraph" w:customStyle="1" w:styleId="Appendix">
    <w:name w:val="Appendix"/>
    <w:basedOn w:val="Kop1"/>
    <w:next w:val="Standaard"/>
    <w:rsid w:val="00C247A2"/>
    <w:pPr>
      <w:ind w:left="1701" w:hanging="1701"/>
      <w:outlineLvl w:val="9"/>
    </w:pPr>
    <w:rPr>
      <w:rFonts w:eastAsia="Times New Roman" w:cs="Times New Roman"/>
      <w:bCs/>
    </w:rPr>
  </w:style>
  <w:style w:type="paragraph" w:styleId="Bijschrift">
    <w:name w:val="caption"/>
    <w:basedOn w:val="Standaard"/>
    <w:next w:val="Standaard"/>
    <w:rsid w:val="00C247A2"/>
    <w:pPr>
      <w:spacing w:before="120" w:after="240"/>
    </w:pPr>
    <w:rPr>
      <w:b/>
    </w:rPr>
  </w:style>
  <w:style w:type="paragraph" w:customStyle="1" w:styleId="CaptionCentre">
    <w:name w:val="CaptionCentre"/>
    <w:basedOn w:val="Bijschrift"/>
    <w:next w:val="Standaard"/>
    <w:rsid w:val="00C247A2"/>
    <w:pPr>
      <w:jc w:val="center"/>
    </w:pPr>
  </w:style>
  <w:style w:type="paragraph" w:customStyle="1" w:styleId="CaptionLeft">
    <w:name w:val="CaptionLeft"/>
    <w:basedOn w:val="Bijschrift"/>
    <w:next w:val="Standaard"/>
    <w:rsid w:val="00C247A2"/>
  </w:style>
  <w:style w:type="paragraph" w:customStyle="1" w:styleId="CaptionRight">
    <w:name w:val="CaptionRight"/>
    <w:basedOn w:val="Bijschrift"/>
    <w:next w:val="Standaard"/>
    <w:rsid w:val="00C247A2"/>
    <w:pPr>
      <w:jc w:val="right"/>
    </w:pPr>
  </w:style>
  <w:style w:type="paragraph" w:styleId="Afsluiting">
    <w:name w:val="Closing"/>
    <w:basedOn w:val="Standaard"/>
    <w:link w:val="AfsluitingChar"/>
    <w:rsid w:val="00C247A2"/>
    <w:pPr>
      <w:ind w:left="4252"/>
    </w:pPr>
  </w:style>
  <w:style w:type="character" w:customStyle="1" w:styleId="AfsluitingChar">
    <w:name w:val="Afsluiting Char"/>
    <w:basedOn w:val="Standaardalinea-lettertype"/>
    <w:link w:val="Afsluiting"/>
    <w:rsid w:val="00C247A2"/>
    <w:rPr>
      <w:rFonts w:ascii="Arial" w:eastAsia="Times New Roman" w:hAnsi="Arial" w:cs="Times New Roman"/>
      <w:szCs w:val="20"/>
      <w:lang w:val="en-GB" w:eastAsia="en-US"/>
    </w:rPr>
  </w:style>
  <w:style w:type="character" w:styleId="Verwijzingopmerking">
    <w:name w:val="annotation reference"/>
    <w:semiHidden/>
    <w:rsid w:val="00C247A2"/>
    <w:rPr>
      <w:sz w:val="16"/>
    </w:rPr>
  </w:style>
  <w:style w:type="paragraph" w:styleId="Tekstopmerking">
    <w:name w:val="annotation text"/>
    <w:basedOn w:val="Standaard"/>
    <w:link w:val="TekstopmerkingChar"/>
    <w:semiHidden/>
    <w:rsid w:val="00C247A2"/>
  </w:style>
  <w:style w:type="character" w:customStyle="1" w:styleId="TekstopmerkingChar">
    <w:name w:val="Tekst opmerking Char"/>
    <w:basedOn w:val="Standaardalinea-lettertype"/>
    <w:link w:val="Tekstopmerking"/>
    <w:semiHidden/>
    <w:rsid w:val="00C247A2"/>
    <w:rPr>
      <w:rFonts w:ascii="Arial" w:eastAsia="Times New Roman" w:hAnsi="Arial" w:cs="Times New Roman"/>
      <w:szCs w:val="20"/>
      <w:lang w:val="en-GB" w:eastAsia="en-US"/>
    </w:rPr>
  </w:style>
  <w:style w:type="character" w:styleId="Voetnootmarkering">
    <w:name w:val="footnote reference"/>
    <w:semiHidden/>
    <w:rsid w:val="00C247A2"/>
    <w:rPr>
      <w:position w:val="6"/>
      <w:sz w:val="16"/>
    </w:rPr>
  </w:style>
  <w:style w:type="paragraph" w:styleId="Voetnoottekst">
    <w:name w:val="footnote text"/>
    <w:basedOn w:val="Standaard"/>
    <w:link w:val="VoetnoottekstChar"/>
    <w:semiHidden/>
    <w:rsid w:val="00C247A2"/>
  </w:style>
  <w:style w:type="character" w:customStyle="1" w:styleId="VoetnoottekstChar">
    <w:name w:val="Voetnoottekst Char"/>
    <w:basedOn w:val="Standaardalinea-lettertype"/>
    <w:link w:val="Voetnoottekst"/>
    <w:semiHidden/>
    <w:rsid w:val="00C247A2"/>
    <w:rPr>
      <w:rFonts w:ascii="Arial" w:eastAsia="Times New Roman" w:hAnsi="Arial" w:cs="Times New Roman"/>
      <w:szCs w:val="20"/>
      <w:lang w:val="en-GB" w:eastAsia="en-US"/>
    </w:rPr>
  </w:style>
  <w:style w:type="paragraph" w:customStyle="1" w:styleId="Heading1noNr">
    <w:name w:val="Heading 1 no Nr."/>
    <w:basedOn w:val="Kop1"/>
    <w:next w:val="Standaard"/>
    <w:rsid w:val="00C247A2"/>
    <w:pPr>
      <w:outlineLvl w:val="9"/>
    </w:pPr>
    <w:rPr>
      <w:rFonts w:eastAsia="Times New Roman" w:cs="Times New Roman"/>
      <w:bCs/>
    </w:rPr>
  </w:style>
  <w:style w:type="paragraph" w:customStyle="1" w:styleId="Heading2noNr">
    <w:name w:val="Heading 2 no Nr."/>
    <w:basedOn w:val="Kop2"/>
    <w:next w:val="Standaard"/>
    <w:rsid w:val="00C247A2"/>
    <w:pPr>
      <w:outlineLvl w:val="9"/>
    </w:pPr>
  </w:style>
  <w:style w:type="paragraph" w:customStyle="1" w:styleId="Heading3noNr">
    <w:name w:val="Heading 3 no Nr."/>
    <w:basedOn w:val="Kop3"/>
    <w:next w:val="Standaard"/>
    <w:rsid w:val="00C247A2"/>
    <w:pPr>
      <w:outlineLvl w:val="9"/>
    </w:pPr>
  </w:style>
  <w:style w:type="paragraph" w:customStyle="1" w:styleId="Heading4noNr">
    <w:name w:val="Heading 4 no Nr."/>
    <w:basedOn w:val="Kop4"/>
    <w:next w:val="Standaard"/>
    <w:rsid w:val="00C247A2"/>
    <w:pPr>
      <w:outlineLvl w:val="9"/>
    </w:pPr>
  </w:style>
  <w:style w:type="paragraph" w:customStyle="1" w:styleId="Heading5noNr">
    <w:name w:val="Heading 5 no Nr."/>
    <w:basedOn w:val="Kop5"/>
    <w:next w:val="Standaard"/>
    <w:link w:val="Heading5noNrChar"/>
    <w:rsid w:val="00C247A2"/>
    <w:pPr>
      <w:outlineLvl w:val="9"/>
    </w:pPr>
  </w:style>
  <w:style w:type="paragraph" w:customStyle="1" w:styleId="Heading6noNr">
    <w:name w:val="Heading 6 no Nr."/>
    <w:basedOn w:val="Kop6"/>
    <w:next w:val="Standaard"/>
    <w:rsid w:val="00C247A2"/>
    <w:pPr>
      <w:outlineLvl w:val="9"/>
    </w:pPr>
  </w:style>
  <w:style w:type="paragraph" w:customStyle="1" w:styleId="Heading7noNr">
    <w:name w:val="Heading 7 no Nr."/>
    <w:basedOn w:val="Kop7"/>
    <w:next w:val="Standaard"/>
    <w:rsid w:val="00C247A2"/>
    <w:pPr>
      <w:outlineLvl w:val="9"/>
    </w:pPr>
  </w:style>
  <w:style w:type="paragraph" w:customStyle="1" w:styleId="Heading8noNr">
    <w:name w:val="Heading 8 no Nr."/>
    <w:basedOn w:val="Kop8"/>
    <w:next w:val="Standaard"/>
    <w:rsid w:val="00C247A2"/>
    <w:pPr>
      <w:outlineLvl w:val="9"/>
    </w:pPr>
  </w:style>
  <w:style w:type="paragraph" w:customStyle="1" w:styleId="Heading9noNr">
    <w:name w:val="Heading 9 no Nr."/>
    <w:basedOn w:val="Kop9"/>
    <w:next w:val="Standaard"/>
    <w:rsid w:val="00C247A2"/>
    <w:pPr>
      <w:outlineLvl w:val="9"/>
    </w:pPr>
  </w:style>
  <w:style w:type="paragraph" w:customStyle="1" w:styleId="Text">
    <w:name w:val="Text"/>
    <w:basedOn w:val="Standaard"/>
    <w:link w:val="TextChar"/>
    <w:rsid w:val="00C247A2"/>
  </w:style>
  <w:style w:type="character" w:customStyle="1" w:styleId="TextChar">
    <w:name w:val="Text Char"/>
    <w:link w:val="Text"/>
    <w:rsid w:val="00C247A2"/>
    <w:rPr>
      <w:rFonts w:ascii="Arial" w:eastAsia="Times New Roman" w:hAnsi="Arial" w:cs="Times New Roman"/>
      <w:szCs w:val="20"/>
      <w:lang w:val="en-GB" w:eastAsia="en-US"/>
    </w:rPr>
  </w:style>
  <w:style w:type="paragraph" w:customStyle="1" w:styleId="INDENT05">
    <w:name w:val="INDENT 0.5"/>
    <w:basedOn w:val="Text"/>
    <w:rsid w:val="00C247A2"/>
    <w:pPr>
      <w:keepNext/>
      <w:keepLines/>
      <w:ind w:left="284"/>
    </w:pPr>
  </w:style>
  <w:style w:type="paragraph" w:customStyle="1" w:styleId="INDENT1">
    <w:name w:val="INDENT 1"/>
    <w:basedOn w:val="INDENT05"/>
    <w:rsid w:val="00C247A2"/>
    <w:pPr>
      <w:ind w:left="567"/>
    </w:pPr>
  </w:style>
  <w:style w:type="paragraph" w:customStyle="1" w:styleId="INDENT15">
    <w:name w:val="INDENT 1.5"/>
    <w:basedOn w:val="INDENT05"/>
    <w:rsid w:val="00C247A2"/>
    <w:pPr>
      <w:ind w:left="851"/>
    </w:pPr>
  </w:style>
  <w:style w:type="paragraph" w:customStyle="1" w:styleId="INDENT2">
    <w:name w:val="INDENT 2"/>
    <w:basedOn w:val="INDENT05"/>
    <w:rsid w:val="00C247A2"/>
    <w:pPr>
      <w:ind w:left="1134"/>
    </w:pPr>
  </w:style>
  <w:style w:type="paragraph" w:customStyle="1" w:styleId="INDENT25">
    <w:name w:val="INDENT 2.5"/>
    <w:basedOn w:val="INDENT05"/>
    <w:rsid w:val="00C247A2"/>
    <w:pPr>
      <w:ind w:left="1418"/>
    </w:pPr>
  </w:style>
  <w:style w:type="paragraph" w:customStyle="1" w:styleId="INDENT3">
    <w:name w:val="INDENT 3"/>
    <w:basedOn w:val="INDENT2"/>
    <w:rsid w:val="00C247A2"/>
    <w:pPr>
      <w:ind w:left="1701"/>
    </w:pPr>
  </w:style>
  <w:style w:type="paragraph" w:styleId="Index1">
    <w:name w:val="index 1"/>
    <w:basedOn w:val="Standaard"/>
    <w:next w:val="Standaard"/>
    <w:uiPriority w:val="99"/>
    <w:semiHidden/>
    <w:rsid w:val="00C247A2"/>
  </w:style>
  <w:style w:type="paragraph" w:styleId="Index2">
    <w:name w:val="index 2"/>
    <w:basedOn w:val="Standaard"/>
    <w:next w:val="Standaard"/>
    <w:semiHidden/>
    <w:rsid w:val="00C247A2"/>
    <w:pPr>
      <w:ind w:left="283"/>
    </w:pPr>
  </w:style>
  <w:style w:type="paragraph" w:styleId="Index3">
    <w:name w:val="index 3"/>
    <w:basedOn w:val="Standaard"/>
    <w:next w:val="Standaard"/>
    <w:semiHidden/>
    <w:rsid w:val="00C247A2"/>
    <w:pPr>
      <w:ind w:left="566"/>
    </w:pPr>
  </w:style>
  <w:style w:type="paragraph" w:styleId="Index4">
    <w:name w:val="index 4"/>
    <w:basedOn w:val="Standaard"/>
    <w:next w:val="Standaard"/>
    <w:semiHidden/>
    <w:rsid w:val="00C247A2"/>
    <w:pPr>
      <w:ind w:left="849"/>
    </w:pPr>
  </w:style>
  <w:style w:type="paragraph" w:styleId="Index5">
    <w:name w:val="index 5"/>
    <w:basedOn w:val="Standaard"/>
    <w:next w:val="Standaard"/>
    <w:semiHidden/>
    <w:rsid w:val="00C247A2"/>
    <w:pPr>
      <w:ind w:left="1132"/>
    </w:pPr>
  </w:style>
  <w:style w:type="paragraph" w:styleId="Index6">
    <w:name w:val="index 6"/>
    <w:basedOn w:val="Standaard"/>
    <w:next w:val="Standaard"/>
    <w:semiHidden/>
    <w:rsid w:val="00C247A2"/>
    <w:pPr>
      <w:ind w:left="1415"/>
    </w:pPr>
  </w:style>
  <w:style w:type="paragraph" w:styleId="Index7">
    <w:name w:val="index 7"/>
    <w:basedOn w:val="Standaard"/>
    <w:next w:val="Standaard"/>
    <w:semiHidden/>
    <w:rsid w:val="00C247A2"/>
    <w:pPr>
      <w:ind w:left="1698"/>
    </w:pPr>
  </w:style>
  <w:style w:type="paragraph" w:styleId="Indexkop">
    <w:name w:val="index heading"/>
    <w:basedOn w:val="Standaard"/>
    <w:next w:val="Index1"/>
    <w:uiPriority w:val="99"/>
    <w:semiHidden/>
    <w:rsid w:val="00C247A2"/>
  </w:style>
  <w:style w:type="paragraph" w:customStyle="1" w:styleId="KWNposCentre">
    <w:name w:val="KWNposCentre"/>
    <w:basedOn w:val="Text"/>
    <w:next w:val="Text"/>
    <w:rsid w:val="00C247A2"/>
    <w:pPr>
      <w:keepNext/>
      <w:jc w:val="center"/>
    </w:pPr>
  </w:style>
  <w:style w:type="paragraph" w:customStyle="1" w:styleId="KWNposLeft">
    <w:name w:val="KWNposLeft"/>
    <w:basedOn w:val="Text"/>
    <w:next w:val="Text"/>
    <w:rsid w:val="00C247A2"/>
    <w:pPr>
      <w:keepNext/>
    </w:pPr>
  </w:style>
  <w:style w:type="paragraph" w:customStyle="1" w:styleId="KWNposRight">
    <w:name w:val="KWNposRight"/>
    <w:basedOn w:val="Text"/>
    <w:next w:val="Text"/>
    <w:rsid w:val="00C247A2"/>
    <w:pPr>
      <w:keepNext/>
      <w:jc w:val="right"/>
    </w:pPr>
  </w:style>
  <w:style w:type="character" w:styleId="Regelnummer">
    <w:name w:val="line number"/>
    <w:basedOn w:val="Standaardalinea-lettertype"/>
    <w:rsid w:val="00C247A2"/>
  </w:style>
  <w:style w:type="paragraph" w:styleId="Macrotekst">
    <w:name w:val="macro"/>
    <w:link w:val="MacrotekstChar"/>
    <w:semiHidden/>
    <w:rsid w:val="00C247A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overflowPunct w:val="0"/>
      <w:autoSpaceDE w:val="0"/>
      <w:autoSpaceDN w:val="0"/>
      <w:adjustRightInd w:val="0"/>
      <w:textAlignment w:val="baseline"/>
    </w:pPr>
    <w:rPr>
      <w:rFonts w:ascii="Arial" w:hAnsi="Arial"/>
      <w:b/>
      <w:lang w:val="en-GB" w:eastAsia="en-US"/>
    </w:rPr>
  </w:style>
  <w:style w:type="character" w:customStyle="1" w:styleId="MacrotekstChar">
    <w:name w:val="Macrotekst Char"/>
    <w:basedOn w:val="Standaardalinea-lettertype"/>
    <w:link w:val="Macrotekst"/>
    <w:semiHidden/>
    <w:rsid w:val="00C247A2"/>
    <w:rPr>
      <w:rFonts w:ascii="Arial" w:eastAsia="Times New Roman" w:hAnsi="Arial" w:cs="Times New Roman"/>
      <w:b/>
      <w:szCs w:val="20"/>
      <w:lang w:val="en-GB" w:eastAsia="en-US"/>
    </w:rPr>
  </w:style>
  <w:style w:type="paragraph" w:styleId="Standaardinspringing">
    <w:name w:val="Normal Indent"/>
    <w:basedOn w:val="Standaard"/>
    <w:rsid w:val="00C247A2"/>
    <w:pPr>
      <w:ind w:left="284"/>
    </w:pPr>
  </w:style>
  <w:style w:type="character" w:styleId="Paginanummer">
    <w:name w:val="page number"/>
    <w:basedOn w:val="Standaardalinea-lettertype"/>
    <w:rsid w:val="00C247A2"/>
  </w:style>
  <w:style w:type="paragraph" w:customStyle="1" w:styleId="PosCentre">
    <w:name w:val="PosCentre"/>
    <w:basedOn w:val="Text"/>
    <w:next w:val="Text"/>
    <w:rsid w:val="00C247A2"/>
    <w:pPr>
      <w:jc w:val="center"/>
    </w:pPr>
  </w:style>
  <w:style w:type="paragraph" w:customStyle="1" w:styleId="PosLeft">
    <w:name w:val="PosLeft"/>
    <w:basedOn w:val="Text"/>
    <w:next w:val="Text"/>
    <w:rsid w:val="00C247A2"/>
  </w:style>
  <w:style w:type="paragraph" w:customStyle="1" w:styleId="PosRight">
    <w:name w:val="PosRight"/>
    <w:basedOn w:val="Text"/>
    <w:next w:val="Text"/>
    <w:rsid w:val="00C247A2"/>
    <w:pPr>
      <w:jc w:val="right"/>
    </w:pPr>
  </w:style>
  <w:style w:type="paragraph" w:customStyle="1" w:styleId="References">
    <w:name w:val="References"/>
    <w:basedOn w:val="Abbreviations"/>
    <w:rsid w:val="00C247A2"/>
    <w:pPr>
      <w:numPr>
        <w:numId w:val="1"/>
      </w:numPr>
    </w:pPr>
    <w:rPr>
      <w:lang w:val="en-US"/>
    </w:rPr>
  </w:style>
  <w:style w:type="paragraph" w:styleId="Ondertitel">
    <w:name w:val="Subtitle"/>
    <w:basedOn w:val="Standaard"/>
    <w:link w:val="OndertitelChar"/>
    <w:rsid w:val="00C247A2"/>
    <w:pPr>
      <w:spacing w:after="60"/>
      <w:jc w:val="center"/>
    </w:pPr>
    <w:rPr>
      <w:i/>
      <w:sz w:val="24"/>
    </w:rPr>
  </w:style>
  <w:style w:type="character" w:customStyle="1" w:styleId="OndertitelChar">
    <w:name w:val="Ondertitel Char"/>
    <w:basedOn w:val="Standaardalinea-lettertype"/>
    <w:link w:val="Ondertitel"/>
    <w:rsid w:val="00C247A2"/>
    <w:rPr>
      <w:rFonts w:ascii="Arial" w:eastAsia="Times New Roman" w:hAnsi="Arial" w:cs="Times New Roman"/>
      <w:i/>
      <w:sz w:val="24"/>
      <w:szCs w:val="20"/>
      <w:lang w:val="en-GB" w:eastAsia="en-US"/>
    </w:rPr>
  </w:style>
  <w:style w:type="paragraph" w:customStyle="1" w:styleId="zAdmText">
    <w:name w:val="z_AdmText"/>
    <w:basedOn w:val="Standaard"/>
    <w:rsid w:val="00C247A2"/>
    <w:rPr>
      <w:noProof/>
    </w:rPr>
  </w:style>
  <w:style w:type="paragraph" w:styleId="Lijstmetafbeeldingen">
    <w:name w:val="table of figures"/>
    <w:basedOn w:val="zAdmText"/>
    <w:next w:val="Text"/>
    <w:uiPriority w:val="99"/>
    <w:rsid w:val="00C247A2"/>
    <w:pPr>
      <w:tabs>
        <w:tab w:val="right" w:pos="9355"/>
      </w:tabs>
      <w:ind w:left="400" w:right="566" w:hanging="400"/>
    </w:pPr>
  </w:style>
  <w:style w:type="paragraph" w:customStyle="1" w:styleId="TextBold">
    <w:name w:val="TextBold"/>
    <w:basedOn w:val="Text"/>
    <w:next w:val="Text"/>
    <w:rsid w:val="00C247A2"/>
    <w:rPr>
      <w:b/>
    </w:rPr>
  </w:style>
  <w:style w:type="paragraph" w:customStyle="1" w:styleId="TextList1">
    <w:name w:val="TextList1"/>
    <w:basedOn w:val="Text"/>
    <w:rsid w:val="00C247A2"/>
    <w:pPr>
      <w:spacing w:before="120"/>
    </w:pPr>
  </w:style>
  <w:style w:type="paragraph" w:customStyle="1" w:styleId="TextList2">
    <w:name w:val="TextList2"/>
    <w:basedOn w:val="Text"/>
    <w:rsid w:val="00C247A2"/>
    <w:pPr>
      <w:tabs>
        <w:tab w:val="left" w:pos="142"/>
        <w:tab w:val="decimal" w:pos="1559"/>
      </w:tabs>
      <w:spacing w:before="120"/>
    </w:pPr>
  </w:style>
  <w:style w:type="paragraph" w:customStyle="1" w:styleId="TextListAutoNum">
    <w:name w:val="TextListAutoNum"/>
    <w:basedOn w:val="Text"/>
    <w:rsid w:val="00C247A2"/>
    <w:pPr>
      <w:spacing w:before="120"/>
      <w:ind w:left="284" w:hanging="284"/>
    </w:pPr>
  </w:style>
  <w:style w:type="paragraph" w:styleId="Inhopg1">
    <w:name w:val="toc 1"/>
    <w:basedOn w:val="zAdmText"/>
    <w:uiPriority w:val="39"/>
    <w:rsid w:val="00C247A2"/>
    <w:pPr>
      <w:tabs>
        <w:tab w:val="right" w:leader="dot" w:pos="9355"/>
      </w:tabs>
      <w:spacing w:before="240"/>
      <w:ind w:left="567" w:right="566" w:hanging="567"/>
    </w:pPr>
    <w:rPr>
      <w:b/>
    </w:rPr>
  </w:style>
  <w:style w:type="paragraph" w:styleId="Inhopg2">
    <w:name w:val="toc 2"/>
    <w:basedOn w:val="Inhopg1"/>
    <w:uiPriority w:val="39"/>
    <w:rsid w:val="00C247A2"/>
    <w:pPr>
      <w:spacing w:before="0"/>
      <w:ind w:left="1134"/>
    </w:pPr>
    <w:rPr>
      <w:b w:val="0"/>
      <w:sz w:val="20"/>
    </w:rPr>
  </w:style>
  <w:style w:type="paragraph" w:styleId="Inhopg3">
    <w:name w:val="toc 3"/>
    <w:basedOn w:val="Inhopg2"/>
    <w:uiPriority w:val="39"/>
    <w:rsid w:val="00C247A2"/>
    <w:pPr>
      <w:tabs>
        <w:tab w:val="right" w:pos="10080"/>
      </w:tabs>
      <w:ind w:left="1440" w:right="562" w:hanging="720"/>
    </w:pPr>
  </w:style>
  <w:style w:type="paragraph" w:styleId="Inhopg4">
    <w:name w:val="toc 4"/>
    <w:basedOn w:val="Inhopg2"/>
    <w:uiPriority w:val="39"/>
    <w:rsid w:val="00C247A2"/>
    <w:pPr>
      <w:ind w:left="1728" w:right="562" w:hanging="864"/>
    </w:pPr>
  </w:style>
  <w:style w:type="paragraph" w:styleId="Inhopg5">
    <w:name w:val="toc 5"/>
    <w:basedOn w:val="Inhopg2"/>
    <w:uiPriority w:val="39"/>
    <w:rsid w:val="00C247A2"/>
    <w:pPr>
      <w:ind w:left="1701"/>
    </w:pPr>
  </w:style>
  <w:style w:type="paragraph" w:styleId="Inhopg6">
    <w:name w:val="toc 6"/>
    <w:basedOn w:val="Inhopg2"/>
    <w:uiPriority w:val="39"/>
    <w:rsid w:val="00C247A2"/>
    <w:pPr>
      <w:ind w:left="1701"/>
    </w:pPr>
  </w:style>
  <w:style w:type="paragraph" w:styleId="Inhopg7">
    <w:name w:val="toc 7"/>
    <w:basedOn w:val="Inhopg2"/>
    <w:uiPriority w:val="39"/>
    <w:rsid w:val="00C247A2"/>
    <w:pPr>
      <w:ind w:left="1701"/>
    </w:pPr>
  </w:style>
  <w:style w:type="paragraph" w:styleId="Inhopg8">
    <w:name w:val="toc 8"/>
    <w:basedOn w:val="Inhopg2"/>
    <w:uiPriority w:val="39"/>
    <w:rsid w:val="00C247A2"/>
    <w:pPr>
      <w:ind w:left="2268"/>
    </w:pPr>
  </w:style>
  <w:style w:type="paragraph" w:styleId="Inhopg9">
    <w:name w:val="toc 9"/>
    <w:basedOn w:val="Inhopg2"/>
    <w:next w:val="Standaard"/>
    <w:uiPriority w:val="39"/>
    <w:rsid w:val="00C247A2"/>
    <w:pPr>
      <w:ind w:left="2268"/>
    </w:pPr>
  </w:style>
  <w:style w:type="paragraph" w:customStyle="1" w:styleId="TOCtitle">
    <w:name w:val="TOCtitle"/>
    <w:basedOn w:val="Heading1noNr"/>
    <w:rsid w:val="00C247A2"/>
    <w:pPr>
      <w:pBdr>
        <w:bottom w:val="double" w:sz="6" w:space="1" w:color="0000FF"/>
      </w:pBdr>
    </w:pPr>
    <w:rPr>
      <w:spacing w:val="20"/>
    </w:rPr>
  </w:style>
  <w:style w:type="paragraph" w:customStyle="1" w:styleId="zAdmAdrLabel">
    <w:name w:val="z_AdmAdrLabel"/>
    <w:basedOn w:val="zAdmText"/>
    <w:rsid w:val="00C247A2"/>
  </w:style>
  <w:style w:type="paragraph" w:customStyle="1" w:styleId="zAdmChapterTitle">
    <w:name w:val="z_AdmChapterTitle"/>
    <w:basedOn w:val="Kop1"/>
    <w:next w:val="Text"/>
    <w:rsid w:val="00C247A2"/>
    <w:pPr>
      <w:outlineLvl w:val="9"/>
    </w:pPr>
    <w:rPr>
      <w:rFonts w:eastAsia="Times New Roman" w:cs="Times New Roman"/>
      <w:bCs/>
      <w:sz w:val="40"/>
    </w:rPr>
  </w:style>
  <w:style w:type="paragraph" w:customStyle="1" w:styleId="zAdmCompAddress">
    <w:name w:val="z_AdmCompAddress"/>
    <w:basedOn w:val="zAdmText"/>
    <w:rsid w:val="00C247A2"/>
    <w:pPr>
      <w:spacing w:line="240" w:lineRule="atLeast"/>
    </w:pPr>
    <w:rPr>
      <w:sz w:val="14"/>
    </w:rPr>
  </w:style>
  <w:style w:type="paragraph" w:customStyle="1" w:styleId="zAdmCompBU">
    <w:name w:val="z_AdmCompBU"/>
    <w:basedOn w:val="Standaard"/>
    <w:next w:val="Standaard"/>
    <w:rsid w:val="00C247A2"/>
    <w:pPr>
      <w:spacing w:before="240" w:line="240" w:lineRule="atLeast"/>
    </w:pPr>
    <w:rPr>
      <w:b/>
      <w:noProof/>
      <w:sz w:val="18"/>
    </w:rPr>
  </w:style>
  <w:style w:type="paragraph" w:customStyle="1" w:styleId="zAdmDate">
    <w:name w:val="z_AdmDate"/>
    <w:basedOn w:val="Standaard"/>
    <w:rsid w:val="00C247A2"/>
  </w:style>
  <w:style w:type="paragraph" w:customStyle="1" w:styleId="zAdmDateCel">
    <w:name w:val="z_AdmDateCel"/>
    <w:basedOn w:val="zAdmDate"/>
    <w:rsid w:val="00C247A2"/>
    <w:pPr>
      <w:ind w:left="57"/>
    </w:pPr>
  </w:style>
  <w:style w:type="paragraph" w:customStyle="1" w:styleId="zAdmDateHidden">
    <w:name w:val="z_AdmDateHidden"/>
    <w:basedOn w:val="zAdmDate"/>
    <w:rsid w:val="00C247A2"/>
    <w:pPr>
      <w:spacing w:line="11" w:lineRule="exact"/>
    </w:pPr>
    <w:rPr>
      <w:vanish/>
      <w:lang w:val="nl-NL"/>
    </w:rPr>
  </w:style>
  <w:style w:type="paragraph" w:customStyle="1" w:styleId="zAdmLeft">
    <w:name w:val="z_AdmLeft"/>
    <w:basedOn w:val="zAdmText"/>
    <w:rsid w:val="00C247A2"/>
    <w:pPr>
      <w:spacing w:after="120"/>
      <w:jc w:val="right"/>
    </w:pPr>
  </w:style>
  <w:style w:type="paragraph" w:customStyle="1" w:styleId="zAdmLeft1">
    <w:name w:val="z_AdmLeft1"/>
    <w:basedOn w:val="zAdmLeft"/>
    <w:rsid w:val="00C247A2"/>
    <w:pPr>
      <w:spacing w:after="480"/>
    </w:pPr>
  </w:style>
  <w:style w:type="paragraph" w:customStyle="1" w:styleId="zAdmLeft8pt">
    <w:name w:val="z_AdmLeft8pt"/>
    <w:basedOn w:val="zAdmLeft"/>
    <w:rsid w:val="00C247A2"/>
    <w:pPr>
      <w:spacing w:before="40" w:after="40"/>
    </w:pPr>
    <w:rPr>
      <w:rFonts w:ascii="Arial Narrow" w:hAnsi="Arial Narrow"/>
      <w:sz w:val="16"/>
    </w:rPr>
  </w:style>
  <w:style w:type="paragraph" w:customStyle="1" w:styleId="zAdmNameLeft">
    <w:name w:val="z_AdmNameLeft"/>
    <w:basedOn w:val="zAdmLeft"/>
    <w:rsid w:val="00C247A2"/>
    <w:pPr>
      <w:spacing w:before="480"/>
    </w:pPr>
  </w:style>
  <w:style w:type="paragraph" w:customStyle="1" w:styleId="zAdmRight">
    <w:name w:val="z_AdmRight"/>
    <w:basedOn w:val="zAdmLeft"/>
    <w:rsid w:val="00C247A2"/>
    <w:pPr>
      <w:spacing w:after="0"/>
      <w:jc w:val="left"/>
    </w:pPr>
  </w:style>
  <w:style w:type="paragraph" w:customStyle="1" w:styleId="zAdmNameRight">
    <w:name w:val="z_AdmNameRight"/>
    <w:basedOn w:val="zAdmRight"/>
    <w:rsid w:val="00C247A2"/>
    <w:pPr>
      <w:spacing w:before="480"/>
    </w:pPr>
  </w:style>
  <w:style w:type="paragraph" w:customStyle="1" w:styleId="zAdmNameRightOK">
    <w:name w:val="z_AdmNameRightOK"/>
    <w:basedOn w:val="zAdmNameRight"/>
    <w:rsid w:val="00C247A2"/>
  </w:style>
  <w:style w:type="paragraph" w:customStyle="1" w:styleId="zAdmNameSign">
    <w:name w:val="z_AdmNameSign"/>
    <w:basedOn w:val="zAdmText"/>
    <w:rsid w:val="00C247A2"/>
    <w:pPr>
      <w:tabs>
        <w:tab w:val="left" w:pos="4962"/>
        <w:tab w:val="right" w:pos="9214"/>
      </w:tabs>
      <w:spacing w:before="480"/>
    </w:pPr>
    <w:rPr>
      <w:b/>
    </w:rPr>
  </w:style>
  <w:style w:type="paragraph" w:customStyle="1" w:styleId="zAdmRight1">
    <w:name w:val="z_AdmRight1"/>
    <w:basedOn w:val="zAdmLeft1"/>
    <w:rsid w:val="00C247A2"/>
    <w:pPr>
      <w:jc w:val="left"/>
    </w:pPr>
  </w:style>
  <w:style w:type="paragraph" w:customStyle="1" w:styleId="zAdmRight8pt">
    <w:name w:val="z_AdmRight8pt"/>
    <w:basedOn w:val="zAdmNameRight"/>
    <w:rsid w:val="00C247A2"/>
    <w:pPr>
      <w:spacing w:before="40" w:after="40"/>
    </w:pPr>
    <w:rPr>
      <w:rFonts w:ascii="Arial Narrow" w:hAnsi="Arial Narrow"/>
      <w:sz w:val="16"/>
    </w:rPr>
  </w:style>
  <w:style w:type="paragraph" w:customStyle="1" w:styleId="zAdmRightTab">
    <w:name w:val="z_AdmRightTab"/>
    <w:basedOn w:val="zAdmRight"/>
    <w:rsid w:val="00C247A2"/>
    <w:pPr>
      <w:tabs>
        <w:tab w:val="left" w:pos="2552"/>
      </w:tabs>
    </w:pPr>
  </w:style>
  <w:style w:type="paragraph" w:customStyle="1" w:styleId="zAdmSpecial">
    <w:name w:val="z_AdmSpecial"/>
    <w:basedOn w:val="zAdmText"/>
    <w:rsid w:val="00C247A2"/>
    <w:pPr>
      <w:spacing w:before="400"/>
    </w:pPr>
    <w:rPr>
      <w:rFonts w:ascii="Monotype Corsiva" w:hAnsi="Monotype Corsiva"/>
      <w:b/>
      <w:i/>
      <w:sz w:val="30"/>
    </w:rPr>
  </w:style>
  <w:style w:type="paragraph" w:customStyle="1" w:styleId="zAdmText11ptB">
    <w:name w:val="z_AdmText11ptB"/>
    <w:basedOn w:val="zAdmText"/>
    <w:rsid w:val="00C247A2"/>
    <w:pPr>
      <w:ind w:left="57"/>
    </w:pPr>
    <w:rPr>
      <w:b/>
    </w:rPr>
  </w:style>
  <w:style w:type="paragraph" w:customStyle="1" w:styleId="zAdmText9ptB">
    <w:name w:val="z_AdmText9ptB"/>
    <w:basedOn w:val="zAdmText"/>
    <w:rsid w:val="00C247A2"/>
    <w:pPr>
      <w:spacing w:before="40" w:after="40"/>
      <w:jc w:val="right"/>
    </w:pPr>
    <w:rPr>
      <w:b/>
      <w:sz w:val="18"/>
    </w:rPr>
  </w:style>
  <w:style w:type="paragraph" w:customStyle="1" w:styleId="zAdmTextCel">
    <w:name w:val="z_AdmTextCel"/>
    <w:basedOn w:val="zAdmText"/>
    <w:rsid w:val="00C247A2"/>
    <w:pPr>
      <w:ind w:left="57"/>
    </w:pPr>
  </w:style>
  <w:style w:type="paragraph" w:customStyle="1" w:styleId="zAdmTextCelLast">
    <w:name w:val="z_AdmTextCelLast"/>
    <w:basedOn w:val="zAdmTextCel"/>
    <w:rsid w:val="00C247A2"/>
    <w:pPr>
      <w:spacing w:after="480"/>
    </w:pPr>
  </w:style>
  <w:style w:type="paragraph" w:customStyle="1" w:styleId="zAdmTextDummy">
    <w:name w:val="z_AdmTextDummy"/>
    <w:basedOn w:val="zAdmText"/>
    <w:rsid w:val="00C247A2"/>
    <w:pPr>
      <w:spacing w:line="20" w:lineRule="exact"/>
    </w:pPr>
    <w:rPr>
      <w:sz w:val="8"/>
    </w:rPr>
  </w:style>
  <w:style w:type="paragraph" w:customStyle="1" w:styleId="zAdmTextDummy1">
    <w:name w:val="z_AdmTextDummy1"/>
    <w:basedOn w:val="zAdmTextDummy"/>
    <w:rsid w:val="00C247A2"/>
    <w:pPr>
      <w:ind w:left="-709"/>
    </w:pPr>
  </w:style>
  <w:style w:type="paragraph" w:customStyle="1" w:styleId="zAdmTextHidden">
    <w:name w:val="z_AdmTextHidden"/>
    <w:basedOn w:val="zAdmTextDummy"/>
    <w:rsid w:val="00C247A2"/>
    <w:pPr>
      <w:spacing w:line="11" w:lineRule="exact"/>
    </w:pPr>
    <w:rPr>
      <w:vanish/>
      <w:sz w:val="16"/>
    </w:rPr>
  </w:style>
  <w:style w:type="paragraph" w:customStyle="1" w:styleId="zAdmTextLeft">
    <w:name w:val="z_AdmTextLeft"/>
    <w:basedOn w:val="zAdmText"/>
    <w:rsid w:val="00C247A2"/>
    <w:pPr>
      <w:jc w:val="right"/>
    </w:pPr>
  </w:style>
  <w:style w:type="paragraph" w:customStyle="1" w:styleId="zAdmTextOff">
    <w:name w:val="z_AdmTextOff"/>
    <w:basedOn w:val="zAdmLeft"/>
    <w:rsid w:val="00C247A2"/>
    <w:pPr>
      <w:spacing w:after="0"/>
    </w:pPr>
    <w:rPr>
      <w:b/>
    </w:rPr>
  </w:style>
  <w:style w:type="paragraph" w:customStyle="1" w:styleId="zAdmTextOK">
    <w:name w:val="z_AdmTextOK"/>
    <w:basedOn w:val="zAdmText"/>
    <w:rsid w:val="00C247A2"/>
  </w:style>
  <w:style w:type="paragraph" w:customStyle="1" w:styleId="zAdmTname">
    <w:name w:val="z_AdmTname"/>
    <w:basedOn w:val="zAdmText"/>
    <w:rsid w:val="00C247A2"/>
    <w:pPr>
      <w:spacing w:before="360"/>
    </w:pPr>
    <w:rPr>
      <w:b/>
      <w:sz w:val="40"/>
    </w:rPr>
  </w:style>
  <w:style w:type="paragraph" w:customStyle="1" w:styleId="zCompanyName1">
    <w:name w:val="z_CompanyName1"/>
    <w:basedOn w:val="Standaard"/>
    <w:rsid w:val="00C247A2"/>
    <w:pPr>
      <w:spacing w:before="200"/>
    </w:pPr>
    <w:rPr>
      <w:b/>
      <w:noProof/>
      <w:sz w:val="16"/>
    </w:rPr>
  </w:style>
  <w:style w:type="paragraph" w:customStyle="1" w:styleId="zCompanyName2">
    <w:name w:val="z_CompanyName2"/>
    <w:basedOn w:val="zCompanyName1"/>
    <w:rsid w:val="00C247A2"/>
    <w:pPr>
      <w:spacing w:line="160" w:lineRule="atLeast"/>
      <w:jc w:val="right"/>
    </w:pPr>
    <w:rPr>
      <w:sz w:val="12"/>
    </w:rPr>
  </w:style>
  <w:style w:type="paragraph" w:customStyle="1" w:styleId="zCopyright">
    <w:name w:val="z_Copyright"/>
    <w:basedOn w:val="zAdmText"/>
    <w:rsid w:val="00C247A2"/>
    <w:pPr>
      <w:spacing w:before="120" w:line="120" w:lineRule="exact"/>
    </w:pPr>
    <w:rPr>
      <w:sz w:val="10"/>
    </w:rPr>
  </w:style>
  <w:style w:type="paragraph" w:customStyle="1" w:styleId="zExtraText">
    <w:name w:val="z_ExtraText"/>
    <w:basedOn w:val="zAdmText"/>
    <w:rsid w:val="00C247A2"/>
    <w:rPr>
      <w:b/>
    </w:rPr>
  </w:style>
  <w:style w:type="paragraph" w:customStyle="1" w:styleId="zFooterText">
    <w:name w:val="z_FooterText"/>
    <w:basedOn w:val="zAdmText"/>
    <w:rsid w:val="00C247A2"/>
    <w:pPr>
      <w:tabs>
        <w:tab w:val="left" w:pos="851"/>
        <w:tab w:val="left" w:pos="993"/>
        <w:tab w:val="left" w:pos="4820"/>
        <w:tab w:val="left" w:pos="5670"/>
        <w:tab w:val="left" w:pos="5812"/>
        <w:tab w:val="right" w:pos="9356"/>
      </w:tabs>
      <w:spacing w:line="160" w:lineRule="exact"/>
    </w:pPr>
    <w:rPr>
      <w:b/>
      <w:sz w:val="16"/>
    </w:rPr>
  </w:style>
  <w:style w:type="paragraph" w:customStyle="1" w:styleId="zFooterText1">
    <w:name w:val="z_FooterText1"/>
    <w:basedOn w:val="zAdmText"/>
    <w:rsid w:val="00C247A2"/>
    <w:pPr>
      <w:spacing w:line="160" w:lineRule="exact"/>
    </w:pPr>
    <w:rPr>
      <w:sz w:val="16"/>
    </w:rPr>
  </w:style>
  <w:style w:type="paragraph" w:customStyle="1" w:styleId="zFooterText2">
    <w:name w:val="z_FooterText2"/>
    <w:basedOn w:val="zAdmText"/>
    <w:rsid w:val="00C247A2"/>
    <w:rPr>
      <w:sz w:val="16"/>
    </w:rPr>
  </w:style>
  <w:style w:type="paragraph" w:customStyle="1" w:styleId="zHeaderL">
    <w:name w:val="z_HeaderL"/>
    <w:basedOn w:val="Standaard"/>
    <w:rsid w:val="00C247A2"/>
    <w:pPr>
      <w:pBdr>
        <w:top w:val="double" w:sz="6" w:space="1" w:color="auto" w:shadow="1"/>
        <w:left w:val="double" w:sz="6" w:space="1" w:color="auto" w:shadow="1"/>
        <w:bottom w:val="double" w:sz="6" w:space="1" w:color="auto" w:shadow="1"/>
        <w:right w:val="double" w:sz="6" w:space="1" w:color="auto" w:shadow="1"/>
      </w:pBdr>
      <w:shd w:val="clear" w:color="auto" w:fill="FFFF00"/>
      <w:jc w:val="center"/>
    </w:pPr>
    <w:rPr>
      <w:b/>
      <w:noProof/>
    </w:rPr>
  </w:style>
  <w:style w:type="paragraph" w:customStyle="1" w:styleId="zHeaderL2">
    <w:name w:val="z_HeaderL2"/>
    <w:basedOn w:val="zHeaderL"/>
    <w:rsid w:val="00C247A2"/>
    <w:pPr>
      <w:pBdr>
        <w:top w:val="single" w:sz="12" w:space="1" w:color="auto"/>
        <w:left w:val="single" w:sz="12" w:space="1" w:color="auto"/>
        <w:bottom w:val="single" w:sz="12" w:space="1" w:color="auto"/>
        <w:right w:val="single" w:sz="12" w:space="1" w:color="auto"/>
      </w:pBdr>
      <w:shd w:val="clear" w:color="auto" w:fill="auto"/>
    </w:pPr>
    <w:rPr>
      <w:sz w:val="18"/>
    </w:rPr>
  </w:style>
  <w:style w:type="paragraph" w:customStyle="1" w:styleId="zHeaderL3">
    <w:name w:val="z_HeaderL3"/>
    <w:basedOn w:val="zHeaderL"/>
    <w:rsid w:val="00C247A2"/>
    <w:pPr>
      <w:pBdr>
        <w:top w:val="single" w:sz="6" w:space="1" w:color="auto"/>
        <w:left w:val="single" w:sz="6" w:space="1" w:color="auto"/>
        <w:bottom w:val="single" w:sz="6" w:space="1" w:color="auto"/>
        <w:right w:val="single" w:sz="6" w:space="1" w:color="auto"/>
      </w:pBdr>
      <w:shd w:val="clear" w:color="auto" w:fill="auto"/>
    </w:pPr>
    <w:rPr>
      <w:sz w:val="16"/>
    </w:rPr>
  </w:style>
  <w:style w:type="paragraph" w:customStyle="1" w:styleId="zHeaderL4">
    <w:name w:val="z_HeaderL4"/>
    <w:basedOn w:val="zAdmText"/>
    <w:rsid w:val="00C247A2"/>
    <w:pPr>
      <w:framePr w:w="4253" w:wrap="around" w:vAnchor="page" w:hAnchor="page" w:x="5103" w:y="2269"/>
      <w:spacing w:line="240" w:lineRule="atLeast"/>
      <w:jc w:val="center"/>
    </w:pPr>
    <w:rPr>
      <w:b/>
      <w:i/>
      <w:spacing w:val="60"/>
      <w:sz w:val="30"/>
    </w:rPr>
  </w:style>
  <w:style w:type="paragraph" w:customStyle="1" w:styleId="zHeaderR">
    <w:name w:val="z_HeaderR"/>
    <w:basedOn w:val="zAdmText"/>
    <w:rsid w:val="00C247A2"/>
    <w:pPr>
      <w:tabs>
        <w:tab w:val="left" w:pos="255"/>
      </w:tabs>
      <w:spacing w:line="800" w:lineRule="atLeast"/>
      <w:jc w:val="right"/>
    </w:pPr>
    <w:rPr>
      <w:rFonts w:ascii="Frugal Sans" w:hAnsi="Frugal Sans"/>
      <w:b/>
    </w:rPr>
  </w:style>
  <w:style w:type="paragraph" w:customStyle="1" w:styleId="zHeaderR2">
    <w:name w:val="z_HeaderR2"/>
    <w:basedOn w:val="zHeaderR"/>
    <w:rsid w:val="00C247A2"/>
    <w:pPr>
      <w:framePr w:w="2155" w:wrap="auto" w:hAnchor="text" w:x="9299"/>
      <w:spacing w:line="240" w:lineRule="auto"/>
    </w:pPr>
    <w:rPr>
      <w:sz w:val="12"/>
    </w:rPr>
  </w:style>
  <w:style w:type="paragraph" w:customStyle="1" w:styleId="zHeaderRname">
    <w:name w:val="z_HeaderRname"/>
    <w:basedOn w:val="zHeaderR"/>
    <w:rsid w:val="00C247A2"/>
    <w:pPr>
      <w:tabs>
        <w:tab w:val="clear" w:pos="255"/>
        <w:tab w:val="left" w:pos="1928"/>
      </w:tabs>
      <w:spacing w:line="480" w:lineRule="atLeast"/>
      <w:jc w:val="left"/>
    </w:pPr>
    <w:rPr>
      <w:sz w:val="18"/>
    </w:rPr>
  </w:style>
  <w:style w:type="paragraph" w:customStyle="1" w:styleId="zKvKTxt">
    <w:name w:val="z_KvKTxt"/>
    <w:basedOn w:val="Standaard"/>
    <w:rsid w:val="00C247A2"/>
    <w:pPr>
      <w:spacing w:before="120" w:line="120" w:lineRule="exact"/>
    </w:pPr>
    <w:rPr>
      <w:noProof/>
      <w:sz w:val="10"/>
    </w:rPr>
  </w:style>
  <w:style w:type="paragraph" w:customStyle="1" w:styleId="zLineFull">
    <w:name w:val="z_LineFull"/>
    <w:basedOn w:val="zAdmText"/>
    <w:rsid w:val="00C247A2"/>
    <w:pPr>
      <w:tabs>
        <w:tab w:val="right" w:leader="underscore" w:pos="9412"/>
      </w:tabs>
      <w:spacing w:line="20" w:lineRule="exact"/>
      <w:ind w:left="-57"/>
    </w:pPr>
    <w:rPr>
      <w:sz w:val="16"/>
    </w:rPr>
  </w:style>
  <w:style w:type="paragraph" w:customStyle="1" w:styleId="zList">
    <w:name w:val="z_List"/>
    <w:basedOn w:val="Standaard"/>
    <w:rsid w:val="00C247A2"/>
    <w:pPr>
      <w:tabs>
        <w:tab w:val="left" w:pos="1985"/>
        <w:tab w:val="left" w:pos="7372"/>
      </w:tabs>
      <w:ind w:left="1701" w:hanging="1701"/>
    </w:pPr>
  </w:style>
  <w:style w:type="paragraph" w:customStyle="1" w:styleId="zLogo1">
    <w:name w:val="z_Logo1"/>
    <w:basedOn w:val="zAdmText"/>
    <w:rsid w:val="00C247A2"/>
    <w:pPr>
      <w:jc w:val="right"/>
    </w:pPr>
  </w:style>
  <w:style w:type="paragraph" w:customStyle="1" w:styleId="zLogo2">
    <w:name w:val="z_Logo2"/>
    <w:basedOn w:val="zLogo1"/>
    <w:rsid w:val="00C247A2"/>
  </w:style>
  <w:style w:type="paragraph" w:customStyle="1" w:styleId="zSubTitle">
    <w:name w:val="z_SubTitle"/>
    <w:basedOn w:val="zAdmText"/>
    <w:rsid w:val="00C247A2"/>
    <w:pPr>
      <w:spacing w:before="720"/>
      <w:jc w:val="center"/>
    </w:pPr>
    <w:rPr>
      <w:b/>
      <w:sz w:val="30"/>
    </w:rPr>
  </w:style>
  <w:style w:type="paragraph" w:customStyle="1" w:styleId="zTitle">
    <w:name w:val="z_Title"/>
    <w:basedOn w:val="zAdmText"/>
    <w:rsid w:val="00C247A2"/>
    <w:pPr>
      <w:spacing w:before="2540" w:after="720" w:line="480" w:lineRule="atLeast"/>
      <w:jc w:val="center"/>
    </w:pPr>
    <w:rPr>
      <w:b/>
      <w:spacing w:val="60"/>
      <w:sz w:val="40"/>
    </w:rPr>
  </w:style>
  <w:style w:type="paragraph" w:customStyle="1" w:styleId="zTOCtext">
    <w:name w:val="z_TOCtext"/>
    <w:basedOn w:val="zAdmText"/>
    <w:rsid w:val="00C247A2"/>
    <w:pPr>
      <w:jc w:val="right"/>
    </w:pPr>
  </w:style>
  <w:style w:type="paragraph" w:customStyle="1" w:styleId="zVolume">
    <w:name w:val="z_Volume"/>
    <w:basedOn w:val="zAdmText"/>
    <w:rsid w:val="00C247A2"/>
    <w:pPr>
      <w:spacing w:before="960" w:after="960"/>
      <w:jc w:val="right"/>
    </w:pPr>
    <w:rPr>
      <w:b/>
    </w:rPr>
  </w:style>
  <w:style w:type="paragraph" w:customStyle="1" w:styleId="zVolumeNumber">
    <w:name w:val="z_VolumeNumber"/>
    <w:basedOn w:val="zVolume"/>
    <w:rsid w:val="00C247A2"/>
    <w:pPr>
      <w:jc w:val="left"/>
    </w:pPr>
  </w:style>
  <w:style w:type="paragraph" w:styleId="Lijstopsomteken">
    <w:name w:val="List Bullet"/>
    <w:basedOn w:val="Standaard"/>
    <w:autoRedefine/>
    <w:rsid w:val="00C247A2"/>
    <w:rPr>
      <w:rFonts w:cs="Arial"/>
      <w:b/>
      <w:bCs/>
      <w:sz w:val="19"/>
      <w:szCs w:val="19"/>
    </w:rPr>
  </w:style>
  <w:style w:type="paragraph" w:styleId="Lijstopsomteken2">
    <w:name w:val="List Bullet 2"/>
    <w:basedOn w:val="Standaard"/>
    <w:autoRedefine/>
    <w:rsid w:val="00C247A2"/>
    <w:pPr>
      <w:ind w:left="283"/>
      <w:jc w:val="both"/>
    </w:pPr>
    <w:rPr>
      <w:rFonts w:cs="Arial"/>
      <w:color w:val="333333"/>
      <w:szCs w:val="14"/>
    </w:rPr>
  </w:style>
  <w:style w:type="paragraph" w:styleId="Lijstopsomteken4">
    <w:name w:val="List Bullet 4"/>
    <w:basedOn w:val="Standaard"/>
    <w:autoRedefine/>
    <w:rsid w:val="00C247A2"/>
    <w:pPr>
      <w:numPr>
        <w:numId w:val="5"/>
      </w:numPr>
    </w:pPr>
  </w:style>
  <w:style w:type="paragraph" w:styleId="Bloktekst">
    <w:name w:val="Block Text"/>
    <w:basedOn w:val="Standaard"/>
    <w:rsid w:val="00C247A2"/>
    <w:pPr>
      <w:pBdr>
        <w:top w:val="single" w:sz="6" w:space="1" w:color="auto"/>
        <w:left w:val="single" w:sz="6" w:space="1" w:color="auto"/>
        <w:bottom w:val="single" w:sz="6" w:space="1" w:color="auto"/>
        <w:right w:val="single" w:sz="6" w:space="1" w:color="auto"/>
      </w:pBdr>
      <w:ind w:left="567" w:right="708"/>
      <w:jc w:val="center"/>
    </w:pPr>
    <w:rPr>
      <w:b/>
      <w:noProof/>
      <w:color w:val="FF0000"/>
      <w:sz w:val="24"/>
      <w:lang w:val="en-US"/>
    </w:rPr>
  </w:style>
  <w:style w:type="paragraph" w:customStyle="1" w:styleId="Standaardinspringing1">
    <w:name w:val="Standaardinspringing1"/>
    <w:basedOn w:val="Standaard"/>
    <w:rsid w:val="00C247A2"/>
    <w:pPr>
      <w:ind w:left="1134"/>
    </w:pPr>
    <w:rPr>
      <w:rFonts w:ascii="Times New Roman" w:hAnsi="Times New Roman"/>
      <w:sz w:val="24"/>
    </w:rPr>
  </w:style>
  <w:style w:type="character" w:styleId="Hyperlink">
    <w:name w:val="Hyperlink"/>
    <w:rsid w:val="00C247A2"/>
    <w:rPr>
      <w:color w:val="0000FF"/>
      <w:u w:val="single"/>
    </w:rPr>
  </w:style>
  <w:style w:type="character" w:styleId="GevolgdeHyperlink">
    <w:name w:val="FollowedHyperlink"/>
    <w:rsid w:val="00C247A2"/>
    <w:rPr>
      <w:color w:val="800080"/>
      <w:u w:val="single"/>
    </w:rPr>
  </w:style>
  <w:style w:type="paragraph" w:styleId="Lijst2">
    <w:name w:val="List 2"/>
    <w:basedOn w:val="Standaard"/>
    <w:rsid w:val="00C247A2"/>
    <w:pPr>
      <w:ind w:left="566" w:hanging="283"/>
    </w:pPr>
  </w:style>
  <w:style w:type="paragraph" w:styleId="Plattetekst">
    <w:name w:val="Body Text"/>
    <w:basedOn w:val="Standaard"/>
    <w:link w:val="PlattetekstChar"/>
    <w:rsid w:val="00C247A2"/>
    <w:pPr>
      <w:spacing w:after="120"/>
    </w:pPr>
  </w:style>
  <w:style w:type="character" w:customStyle="1" w:styleId="PlattetekstChar">
    <w:name w:val="Platte tekst Char"/>
    <w:basedOn w:val="Standaardalinea-lettertype"/>
    <w:link w:val="Plattetekst"/>
    <w:rsid w:val="00C247A2"/>
    <w:rPr>
      <w:rFonts w:ascii="Arial" w:eastAsia="Times New Roman" w:hAnsi="Arial" w:cs="Times New Roman"/>
      <w:szCs w:val="20"/>
      <w:lang w:val="en-GB" w:eastAsia="en-US"/>
    </w:rPr>
  </w:style>
  <w:style w:type="paragraph" w:styleId="Plattetekstinspringen">
    <w:name w:val="Body Text Indent"/>
    <w:basedOn w:val="Standaard"/>
    <w:link w:val="PlattetekstinspringenChar"/>
    <w:rsid w:val="00C247A2"/>
    <w:pPr>
      <w:spacing w:after="120"/>
      <w:ind w:left="283"/>
    </w:pPr>
  </w:style>
  <w:style w:type="character" w:customStyle="1" w:styleId="PlattetekstinspringenChar">
    <w:name w:val="Platte tekst inspringen Char"/>
    <w:basedOn w:val="Standaardalinea-lettertype"/>
    <w:link w:val="Plattetekstinspringen"/>
    <w:rsid w:val="00C247A2"/>
    <w:rPr>
      <w:rFonts w:ascii="Arial" w:eastAsia="Times New Roman" w:hAnsi="Arial" w:cs="Times New Roman"/>
      <w:szCs w:val="20"/>
      <w:lang w:val="en-GB" w:eastAsia="en-US"/>
    </w:rPr>
  </w:style>
  <w:style w:type="paragraph" w:styleId="Tekstzonderopmaak">
    <w:name w:val="Plain Text"/>
    <w:basedOn w:val="Standaard"/>
    <w:link w:val="TekstzonderopmaakChar"/>
    <w:rsid w:val="00C247A2"/>
    <w:rPr>
      <w:rFonts w:ascii="Courier New" w:hAnsi="Courier New" w:cs="Courier New"/>
      <w:sz w:val="20"/>
    </w:rPr>
  </w:style>
  <w:style w:type="character" w:customStyle="1" w:styleId="TekstzonderopmaakChar">
    <w:name w:val="Tekst zonder opmaak Char"/>
    <w:basedOn w:val="Standaardalinea-lettertype"/>
    <w:link w:val="Tekstzonderopmaak"/>
    <w:rsid w:val="00C247A2"/>
    <w:rPr>
      <w:rFonts w:ascii="Courier New" w:eastAsia="Times New Roman" w:hAnsi="Courier New" w:cs="Courier New"/>
      <w:sz w:val="20"/>
      <w:szCs w:val="20"/>
      <w:lang w:val="en-GB" w:eastAsia="en-US"/>
    </w:rPr>
  </w:style>
  <w:style w:type="character" w:customStyle="1" w:styleId="PersonalComposeStyle">
    <w:name w:val="Personal Compose Style"/>
    <w:rsid w:val="00C247A2"/>
    <w:rPr>
      <w:rFonts w:ascii="Arial" w:hAnsi="Arial" w:cs="Arial"/>
      <w:color w:val="auto"/>
      <w:sz w:val="20"/>
    </w:rPr>
  </w:style>
  <w:style w:type="character" w:customStyle="1" w:styleId="PersonalReplyStyle">
    <w:name w:val="Personal Reply Style"/>
    <w:rsid w:val="00C247A2"/>
    <w:rPr>
      <w:rFonts w:ascii="Arial" w:hAnsi="Arial" w:cs="Arial"/>
      <w:color w:val="auto"/>
      <w:sz w:val="20"/>
    </w:rPr>
  </w:style>
  <w:style w:type="paragraph" w:styleId="Plattetekstinspringen2">
    <w:name w:val="Body Text Indent 2"/>
    <w:basedOn w:val="Standaard"/>
    <w:link w:val="Plattetekstinspringen2Char"/>
    <w:rsid w:val="00C247A2"/>
    <w:pPr>
      <w:spacing w:after="120" w:line="480" w:lineRule="auto"/>
      <w:ind w:left="283"/>
    </w:pPr>
  </w:style>
  <w:style w:type="character" w:customStyle="1" w:styleId="Plattetekstinspringen2Char">
    <w:name w:val="Platte tekst inspringen 2 Char"/>
    <w:basedOn w:val="Standaardalinea-lettertype"/>
    <w:link w:val="Plattetekstinspringen2"/>
    <w:rsid w:val="00C247A2"/>
    <w:rPr>
      <w:rFonts w:ascii="Arial" w:eastAsia="Times New Roman" w:hAnsi="Arial" w:cs="Times New Roman"/>
      <w:szCs w:val="20"/>
      <w:lang w:val="en-GB" w:eastAsia="en-US"/>
    </w:rPr>
  </w:style>
  <w:style w:type="paragraph" w:customStyle="1" w:styleId="Default">
    <w:name w:val="Default"/>
    <w:rsid w:val="00C247A2"/>
    <w:pPr>
      <w:autoSpaceDE w:val="0"/>
      <w:autoSpaceDN w:val="0"/>
      <w:adjustRightInd w:val="0"/>
    </w:pPr>
    <w:rPr>
      <w:color w:val="000000"/>
      <w:sz w:val="24"/>
      <w:szCs w:val="24"/>
      <w:lang w:val="en-US" w:eastAsia="en-US"/>
    </w:rPr>
  </w:style>
  <w:style w:type="paragraph" w:styleId="Plattetekst2">
    <w:name w:val="Body Text 2"/>
    <w:basedOn w:val="Standaard"/>
    <w:link w:val="Plattetekst2Char"/>
    <w:rsid w:val="00C247A2"/>
    <w:pPr>
      <w:spacing w:after="120" w:line="480" w:lineRule="auto"/>
    </w:pPr>
  </w:style>
  <w:style w:type="character" w:customStyle="1" w:styleId="Plattetekst2Char">
    <w:name w:val="Platte tekst 2 Char"/>
    <w:basedOn w:val="Standaardalinea-lettertype"/>
    <w:link w:val="Plattetekst2"/>
    <w:rsid w:val="00C247A2"/>
    <w:rPr>
      <w:rFonts w:ascii="Arial" w:eastAsia="Times New Roman" w:hAnsi="Arial" w:cs="Times New Roman"/>
      <w:szCs w:val="20"/>
      <w:lang w:val="en-GB" w:eastAsia="en-US"/>
    </w:rPr>
  </w:style>
  <w:style w:type="character" w:styleId="Nadruk">
    <w:name w:val="Emphasis"/>
    <w:rsid w:val="00C247A2"/>
    <w:rPr>
      <w:i/>
      <w:iCs/>
    </w:rPr>
  </w:style>
  <w:style w:type="paragraph" w:styleId="Plattetekst3">
    <w:name w:val="Body Text 3"/>
    <w:basedOn w:val="Standaard"/>
    <w:link w:val="Plattetekst3Char"/>
    <w:rsid w:val="00C247A2"/>
    <w:pPr>
      <w:spacing w:after="120"/>
    </w:pPr>
    <w:rPr>
      <w:sz w:val="16"/>
      <w:szCs w:val="16"/>
    </w:rPr>
  </w:style>
  <w:style w:type="character" w:customStyle="1" w:styleId="Plattetekst3Char">
    <w:name w:val="Platte tekst 3 Char"/>
    <w:basedOn w:val="Standaardalinea-lettertype"/>
    <w:link w:val="Plattetekst3"/>
    <w:rsid w:val="00C247A2"/>
    <w:rPr>
      <w:rFonts w:ascii="Arial" w:eastAsia="Times New Roman" w:hAnsi="Arial" w:cs="Times New Roman"/>
      <w:sz w:val="16"/>
      <w:szCs w:val="16"/>
      <w:lang w:val="en-GB" w:eastAsia="en-US"/>
    </w:rPr>
  </w:style>
  <w:style w:type="paragraph" w:styleId="Platteteksteersteinspringing">
    <w:name w:val="Body Text First Indent"/>
    <w:basedOn w:val="Plattetekst"/>
    <w:link w:val="PlatteteksteersteinspringingChar"/>
    <w:rsid w:val="00C247A2"/>
    <w:pPr>
      <w:ind w:firstLine="210"/>
    </w:pPr>
  </w:style>
  <w:style w:type="character" w:customStyle="1" w:styleId="PlatteteksteersteinspringingChar">
    <w:name w:val="Platte tekst eerste inspringing Char"/>
    <w:basedOn w:val="PlattetekstChar"/>
    <w:link w:val="Platteteksteersteinspringing"/>
    <w:rsid w:val="00C247A2"/>
    <w:rPr>
      <w:rFonts w:ascii="Arial" w:eastAsia="Times New Roman" w:hAnsi="Arial" w:cs="Times New Roman"/>
      <w:szCs w:val="20"/>
      <w:lang w:val="en-GB" w:eastAsia="en-US"/>
    </w:rPr>
  </w:style>
  <w:style w:type="paragraph" w:styleId="Platteteksteersteinspringing2">
    <w:name w:val="Body Text First Indent 2"/>
    <w:basedOn w:val="Plattetekstinspringen"/>
    <w:link w:val="Platteteksteersteinspringing2Char"/>
    <w:rsid w:val="00C247A2"/>
    <w:pPr>
      <w:ind w:firstLine="210"/>
    </w:pPr>
  </w:style>
  <w:style w:type="character" w:customStyle="1" w:styleId="Platteteksteersteinspringing2Char">
    <w:name w:val="Platte tekst eerste inspringing 2 Char"/>
    <w:basedOn w:val="PlattetekstinspringenChar"/>
    <w:link w:val="Platteteksteersteinspringing2"/>
    <w:rsid w:val="00C247A2"/>
    <w:rPr>
      <w:rFonts w:ascii="Arial" w:eastAsia="Times New Roman" w:hAnsi="Arial" w:cs="Times New Roman"/>
      <w:szCs w:val="20"/>
      <w:lang w:val="en-GB" w:eastAsia="en-US"/>
    </w:rPr>
  </w:style>
  <w:style w:type="paragraph" w:styleId="Plattetekstinspringen3">
    <w:name w:val="Body Text Indent 3"/>
    <w:basedOn w:val="Standaard"/>
    <w:link w:val="Plattetekstinspringen3Char"/>
    <w:rsid w:val="00C247A2"/>
    <w:pPr>
      <w:spacing w:after="120"/>
      <w:ind w:left="283"/>
    </w:pPr>
    <w:rPr>
      <w:sz w:val="16"/>
      <w:szCs w:val="16"/>
    </w:rPr>
  </w:style>
  <w:style w:type="character" w:customStyle="1" w:styleId="Plattetekstinspringen3Char">
    <w:name w:val="Platte tekst inspringen 3 Char"/>
    <w:basedOn w:val="Standaardalinea-lettertype"/>
    <w:link w:val="Plattetekstinspringen3"/>
    <w:rsid w:val="00C247A2"/>
    <w:rPr>
      <w:rFonts w:ascii="Arial" w:eastAsia="Times New Roman" w:hAnsi="Arial" w:cs="Times New Roman"/>
      <w:sz w:val="16"/>
      <w:szCs w:val="16"/>
      <w:lang w:val="en-GB" w:eastAsia="en-US"/>
    </w:rPr>
  </w:style>
  <w:style w:type="paragraph" w:customStyle="1" w:styleId="CaptionTable">
    <w:name w:val="Caption Table"/>
    <w:basedOn w:val="Bijschrift"/>
    <w:rsid w:val="00C247A2"/>
    <w:pPr>
      <w:overflowPunct/>
      <w:autoSpaceDE/>
      <w:autoSpaceDN/>
      <w:adjustRightInd/>
      <w:jc w:val="center"/>
      <w:textAlignment w:val="auto"/>
    </w:pPr>
  </w:style>
  <w:style w:type="paragraph" w:styleId="Datum">
    <w:name w:val="Date"/>
    <w:basedOn w:val="Standaard"/>
    <w:next w:val="Standaard"/>
    <w:link w:val="DatumChar"/>
    <w:rsid w:val="00C247A2"/>
  </w:style>
  <w:style w:type="character" w:customStyle="1" w:styleId="DatumChar">
    <w:name w:val="Datum Char"/>
    <w:basedOn w:val="Standaardalinea-lettertype"/>
    <w:link w:val="Datum"/>
    <w:rsid w:val="00C247A2"/>
    <w:rPr>
      <w:rFonts w:ascii="Arial" w:eastAsia="Times New Roman" w:hAnsi="Arial" w:cs="Times New Roman"/>
      <w:szCs w:val="20"/>
      <w:lang w:val="en-GB" w:eastAsia="en-US"/>
    </w:rPr>
  </w:style>
  <w:style w:type="paragraph" w:styleId="Documentstructuur">
    <w:name w:val="Document Map"/>
    <w:basedOn w:val="Standaard"/>
    <w:link w:val="DocumentstructuurChar"/>
    <w:semiHidden/>
    <w:rsid w:val="00C247A2"/>
    <w:pPr>
      <w:shd w:val="clear" w:color="auto" w:fill="000080"/>
    </w:pPr>
    <w:rPr>
      <w:rFonts w:ascii="Tahoma" w:hAnsi="Tahoma" w:cs="Tahoma"/>
    </w:rPr>
  </w:style>
  <w:style w:type="character" w:customStyle="1" w:styleId="DocumentstructuurChar">
    <w:name w:val="Documentstructuur Char"/>
    <w:basedOn w:val="Standaardalinea-lettertype"/>
    <w:link w:val="Documentstructuur"/>
    <w:semiHidden/>
    <w:rsid w:val="00C247A2"/>
    <w:rPr>
      <w:rFonts w:ascii="Tahoma" w:eastAsia="Times New Roman" w:hAnsi="Tahoma" w:cs="Tahoma"/>
      <w:szCs w:val="20"/>
      <w:shd w:val="clear" w:color="auto" w:fill="000080"/>
      <w:lang w:val="en-GB" w:eastAsia="en-US"/>
    </w:rPr>
  </w:style>
  <w:style w:type="paragraph" w:styleId="E-mailhandtekening">
    <w:name w:val="E-mail Signature"/>
    <w:basedOn w:val="Standaard"/>
    <w:link w:val="E-mailhandtekeningChar"/>
    <w:rsid w:val="00C247A2"/>
  </w:style>
  <w:style w:type="character" w:customStyle="1" w:styleId="E-mailhandtekeningChar">
    <w:name w:val="E-mailhandtekening Char"/>
    <w:basedOn w:val="Standaardalinea-lettertype"/>
    <w:link w:val="E-mailhandtekening"/>
    <w:rsid w:val="00C247A2"/>
    <w:rPr>
      <w:rFonts w:ascii="Arial" w:eastAsia="Times New Roman" w:hAnsi="Arial" w:cs="Times New Roman"/>
      <w:szCs w:val="20"/>
      <w:lang w:val="en-GB" w:eastAsia="en-US"/>
    </w:rPr>
  </w:style>
  <w:style w:type="paragraph" w:styleId="Eindnoottekst">
    <w:name w:val="endnote text"/>
    <w:basedOn w:val="Standaard"/>
    <w:link w:val="EindnoottekstChar"/>
    <w:semiHidden/>
    <w:rsid w:val="00C247A2"/>
    <w:rPr>
      <w:sz w:val="20"/>
    </w:rPr>
  </w:style>
  <w:style w:type="character" w:customStyle="1" w:styleId="EindnoottekstChar">
    <w:name w:val="Eindnoottekst Char"/>
    <w:basedOn w:val="Standaardalinea-lettertype"/>
    <w:link w:val="Eindnoottekst"/>
    <w:semiHidden/>
    <w:rsid w:val="00C247A2"/>
    <w:rPr>
      <w:rFonts w:ascii="Arial" w:eastAsia="Times New Roman" w:hAnsi="Arial" w:cs="Times New Roman"/>
      <w:sz w:val="20"/>
      <w:szCs w:val="20"/>
      <w:lang w:val="en-GB" w:eastAsia="en-US"/>
    </w:rPr>
  </w:style>
  <w:style w:type="paragraph" w:styleId="Adresenvelop">
    <w:name w:val="envelope address"/>
    <w:basedOn w:val="Standaard"/>
    <w:rsid w:val="00C247A2"/>
    <w:pPr>
      <w:framePr w:w="7920" w:h="1980" w:hRule="exact" w:hSpace="180" w:wrap="auto" w:hAnchor="page" w:xAlign="center" w:yAlign="bottom"/>
      <w:ind w:left="2880"/>
    </w:pPr>
    <w:rPr>
      <w:rFonts w:cs="Arial"/>
      <w:sz w:val="24"/>
      <w:szCs w:val="24"/>
    </w:rPr>
  </w:style>
  <w:style w:type="paragraph" w:styleId="Afzender">
    <w:name w:val="envelope return"/>
    <w:basedOn w:val="Standaard"/>
    <w:rsid w:val="00C247A2"/>
    <w:rPr>
      <w:rFonts w:cs="Arial"/>
      <w:sz w:val="20"/>
    </w:rPr>
  </w:style>
  <w:style w:type="character" w:customStyle="1" w:styleId="geo-decgeo">
    <w:name w:val="geo-dec geo"/>
    <w:basedOn w:val="Standaardalinea-lettertype"/>
    <w:rsid w:val="00C247A2"/>
  </w:style>
  <w:style w:type="character" w:customStyle="1" w:styleId="geo-dms1">
    <w:name w:val="geo-dms1"/>
    <w:rsid w:val="00C247A2"/>
    <w:rPr>
      <w:vanish w:val="0"/>
      <w:webHidden w:val="0"/>
    </w:rPr>
  </w:style>
  <w:style w:type="character" w:customStyle="1" w:styleId="geo-multi-punct1">
    <w:name w:val="geo-multi-punct1"/>
    <w:rsid w:val="00C247A2"/>
    <w:rPr>
      <w:vanish/>
      <w:webHidden w:val="0"/>
    </w:rPr>
  </w:style>
  <w:style w:type="paragraph" w:styleId="HTML-adres">
    <w:name w:val="HTML Address"/>
    <w:basedOn w:val="Standaard"/>
    <w:link w:val="HTML-adresChar"/>
    <w:rsid w:val="00C247A2"/>
    <w:rPr>
      <w:i/>
      <w:iCs/>
    </w:rPr>
  </w:style>
  <w:style w:type="character" w:customStyle="1" w:styleId="HTML-adresChar">
    <w:name w:val="HTML-adres Char"/>
    <w:basedOn w:val="Standaardalinea-lettertype"/>
    <w:link w:val="HTML-adres"/>
    <w:rsid w:val="00C247A2"/>
    <w:rPr>
      <w:rFonts w:ascii="Arial" w:eastAsia="Times New Roman" w:hAnsi="Arial" w:cs="Times New Roman"/>
      <w:i/>
      <w:iCs/>
      <w:szCs w:val="20"/>
      <w:lang w:val="en-GB" w:eastAsia="en-US"/>
    </w:rPr>
  </w:style>
  <w:style w:type="paragraph" w:styleId="HTML-voorafopgemaakt">
    <w:name w:val="HTML Preformatted"/>
    <w:basedOn w:val="Standaard"/>
    <w:link w:val="HTML-voorafopgemaaktChar"/>
    <w:rsid w:val="00C247A2"/>
    <w:rPr>
      <w:rFonts w:ascii="Courier New" w:hAnsi="Courier New" w:cs="Courier New"/>
      <w:sz w:val="20"/>
    </w:rPr>
  </w:style>
  <w:style w:type="character" w:customStyle="1" w:styleId="HTML-voorafopgemaaktChar">
    <w:name w:val="HTML - vooraf opgemaakt Char"/>
    <w:basedOn w:val="Standaardalinea-lettertype"/>
    <w:link w:val="HTML-voorafopgemaakt"/>
    <w:rsid w:val="00C247A2"/>
    <w:rPr>
      <w:rFonts w:ascii="Courier New" w:eastAsia="Times New Roman" w:hAnsi="Courier New" w:cs="Courier New"/>
      <w:sz w:val="20"/>
      <w:szCs w:val="20"/>
      <w:lang w:val="en-GB" w:eastAsia="en-US"/>
    </w:rPr>
  </w:style>
  <w:style w:type="paragraph" w:styleId="Index8">
    <w:name w:val="index 8"/>
    <w:basedOn w:val="Standaard"/>
    <w:next w:val="Standaard"/>
    <w:autoRedefine/>
    <w:semiHidden/>
    <w:rsid w:val="00C247A2"/>
    <w:pPr>
      <w:ind w:left="1760" w:hanging="220"/>
    </w:pPr>
  </w:style>
  <w:style w:type="paragraph" w:styleId="Index9">
    <w:name w:val="index 9"/>
    <w:basedOn w:val="Standaard"/>
    <w:next w:val="Standaard"/>
    <w:autoRedefine/>
    <w:semiHidden/>
    <w:rsid w:val="00C247A2"/>
    <w:pPr>
      <w:ind w:left="1980" w:hanging="220"/>
    </w:pPr>
  </w:style>
  <w:style w:type="character" w:customStyle="1" w:styleId="latitude1">
    <w:name w:val="latitude1"/>
    <w:basedOn w:val="Standaardalinea-lettertype"/>
    <w:rsid w:val="00C247A2"/>
  </w:style>
  <w:style w:type="paragraph" w:styleId="Lijst">
    <w:name w:val="List"/>
    <w:basedOn w:val="Standaard"/>
    <w:rsid w:val="00C247A2"/>
    <w:pPr>
      <w:ind w:left="283" w:hanging="283"/>
    </w:pPr>
  </w:style>
  <w:style w:type="paragraph" w:styleId="Lijst3">
    <w:name w:val="List 3"/>
    <w:basedOn w:val="Standaard"/>
    <w:rsid w:val="00C247A2"/>
    <w:pPr>
      <w:ind w:left="849" w:hanging="283"/>
    </w:pPr>
  </w:style>
  <w:style w:type="paragraph" w:styleId="Lijst4">
    <w:name w:val="List 4"/>
    <w:basedOn w:val="Standaard"/>
    <w:rsid w:val="00C247A2"/>
    <w:pPr>
      <w:ind w:left="1132" w:hanging="283"/>
    </w:pPr>
  </w:style>
  <w:style w:type="paragraph" w:styleId="Lijst5">
    <w:name w:val="List 5"/>
    <w:basedOn w:val="Standaard"/>
    <w:rsid w:val="00C247A2"/>
    <w:pPr>
      <w:ind w:left="1415" w:hanging="283"/>
    </w:pPr>
  </w:style>
  <w:style w:type="paragraph" w:styleId="Lijstopsomteken3">
    <w:name w:val="List Bullet 3"/>
    <w:basedOn w:val="Standaard"/>
    <w:autoRedefine/>
    <w:rsid w:val="00C247A2"/>
    <w:pPr>
      <w:numPr>
        <w:numId w:val="4"/>
      </w:numPr>
    </w:pPr>
  </w:style>
  <w:style w:type="paragraph" w:styleId="Lijstopsomteken5">
    <w:name w:val="List Bullet 5"/>
    <w:basedOn w:val="Standaard"/>
    <w:autoRedefine/>
    <w:rsid w:val="00C247A2"/>
    <w:pPr>
      <w:numPr>
        <w:numId w:val="6"/>
      </w:numPr>
    </w:pPr>
  </w:style>
  <w:style w:type="paragraph" w:styleId="Lijstvoortzetting">
    <w:name w:val="List Continue"/>
    <w:basedOn w:val="Standaard"/>
    <w:rsid w:val="00C247A2"/>
    <w:pPr>
      <w:spacing w:after="120"/>
      <w:ind w:left="283"/>
    </w:pPr>
  </w:style>
  <w:style w:type="paragraph" w:styleId="Lijstvoortzetting2">
    <w:name w:val="List Continue 2"/>
    <w:basedOn w:val="Standaard"/>
    <w:rsid w:val="00C247A2"/>
    <w:pPr>
      <w:spacing w:after="120"/>
      <w:ind w:left="566"/>
    </w:pPr>
  </w:style>
  <w:style w:type="paragraph" w:styleId="Lijstvoortzetting3">
    <w:name w:val="List Continue 3"/>
    <w:basedOn w:val="Standaard"/>
    <w:rsid w:val="00C247A2"/>
    <w:pPr>
      <w:spacing w:after="120"/>
      <w:ind w:left="849"/>
    </w:pPr>
  </w:style>
  <w:style w:type="paragraph" w:styleId="Lijstvoortzetting4">
    <w:name w:val="List Continue 4"/>
    <w:basedOn w:val="Standaard"/>
    <w:rsid w:val="00C247A2"/>
    <w:pPr>
      <w:spacing w:after="120"/>
      <w:ind w:left="1132"/>
    </w:pPr>
  </w:style>
  <w:style w:type="paragraph" w:styleId="Lijstvoortzetting5">
    <w:name w:val="List Continue 5"/>
    <w:basedOn w:val="Standaard"/>
    <w:rsid w:val="00C247A2"/>
    <w:pPr>
      <w:spacing w:after="120"/>
      <w:ind w:left="1415"/>
    </w:pPr>
  </w:style>
  <w:style w:type="paragraph" w:styleId="Lijstnummering">
    <w:name w:val="List Number"/>
    <w:basedOn w:val="Standaard"/>
    <w:rsid w:val="00C247A2"/>
    <w:pPr>
      <w:numPr>
        <w:numId w:val="11"/>
      </w:numPr>
    </w:pPr>
    <w:rPr>
      <w:b/>
      <w:bCs/>
    </w:rPr>
  </w:style>
  <w:style w:type="paragraph" w:styleId="Lijstnummering2">
    <w:name w:val="List Number 2"/>
    <w:basedOn w:val="Standaard"/>
    <w:rsid w:val="00C247A2"/>
    <w:pPr>
      <w:numPr>
        <w:numId w:val="7"/>
      </w:numPr>
    </w:pPr>
  </w:style>
  <w:style w:type="paragraph" w:styleId="Lijstnummering3">
    <w:name w:val="List Number 3"/>
    <w:basedOn w:val="Standaard"/>
    <w:rsid w:val="00C247A2"/>
    <w:pPr>
      <w:numPr>
        <w:numId w:val="8"/>
      </w:numPr>
    </w:pPr>
  </w:style>
  <w:style w:type="paragraph" w:styleId="Lijstnummering4">
    <w:name w:val="List Number 4"/>
    <w:basedOn w:val="Standaard"/>
    <w:rsid w:val="00C247A2"/>
    <w:pPr>
      <w:numPr>
        <w:numId w:val="9"/>
      </w:numPr>
    </w:pPr>
  </w:style>
  <w:style w:type="paragraph" w:styleId="Lijstnummering5">
    <w:name w:val="List Number 5"/>
    <w:basedOn w:val="Standaard"/>
    <w:rsid w:val="00C247A2"/>
    <w:pPr>
      <w:numPr>
        <w:numId w:val="10"/>
      </w:numPr>
    </w:pPr>
  </w:style>
  <w:style w:type="character" w:customStyle="1" w:styleId="longitude1">
    <w:name w:val="longitude1"/>
    <w:basedOn w:val="Standaardalinea-lettertype"/>
    <w:rsid w:val="00C247A2"/>
  </w:style>
  <w:style w:type="paragraph" w:styleId="Berichtkop">
    <w:name w:val="Message Header"/>
    <w:basedOn w:val="Standaard"/>
    <w:link w:val="BerichtkopChar"/>
    <w:rsid w:val="00C247A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BerichtkopChar">
    <w:name w:val="Berichtkop Char"/>
    <w:basedOn w:val="Standaardalinea-lettertype"/>
    <w:link w:val="Berichtkop"/>
    <w:rsid w:val="00C247A2"/>
    <w:rPr>
      <w:rFonts w:ascii="Arial" w:eastAsia="Times New Roman" w:hAnsi="Arial" w:cs="Arial"/>
      <w:sz w:val="24"/>
      <w:szCs w:val="24"/>
      <w:shd w:val="pct20" w:color="auto" w:fill="auto"/>
      <w:lang w:val="en-GB" w:eastAsia="en-US"/>
    </w:rPr>
  </w:style>
  <w:style w:type="paragraph" w:styleId="Normaalweb">
    <w:name w:val="Normal (Web)"/>
    <w:basedOn w:val="Standaard"/>
    <w:rsid w:val="00C247A2"/>
    <w:rPr>
      <w:rFonts w:ascii="Times New Roman" w:hAnsi="Times New Roman"/>
      <w:sz w:val="24"/>
      <w:szCs w:val="24"/>
    </w:rPr>
  </w:style>
  <w:style w:type="paragraph" w:styleId="Notitiekop">
    <w:name w:val="Note Heading"/>
    <w:basedOn w:val="Standaard"/>
    <w:next w:val="Standaard"/>
    <w:link w:val="NotitiekopChar"/>
    <w:rsid w:val="00C247A2"/>
  </w:style>
  <w:style w:type="character" w:customStyle="1" w:styleId="NotitiekopChar">
    <w:name w:val="Notitiekop Char"/>
    <w:basedOn w:val="Standaardalinea-lettertype"/>
    <w:link w:val="Notitiekop"/>
    <w:rsid w:val="00C247A2"/>
    <w:rPr>
      <w:rFonts w:ascii="Arial" w:eastAsia="Times New Roman" w:hAnsi="Arial" w:cs="Times New Roman"/>
      <w:szCs w:val="20"/>
      <w:lang w:val="en-GB" w:eastAsia="en-US"/>
    </w:rPr>
  </w:style>
  <w:style w:type="character" w:customStyle="1" w:styleId="plainlinksneverexpand1">
    <w:name w:val="plainlinksneverexpand1"/>
    <w:basedOn w:val="Standaardalinea-lettertype"/>
    <w:rsid w:val="00C247A2"/>
  </w:style>
  <w:style w:type="paragraph" w:styleId="Aanhef">
    <w:name w:val="Salutation"/>
    <w:basedOn w:val="Standaard"/>
    <w:next w:val="Standaard"/>
    <w:link w:val="AanhefChar"/>
    <w:rsid w:val="00C247A2"/>
  </w:style>
  <w:style w:type="character" w:customStyle="1" w:styleId="AanhefChar">
    <w:name w:val="Aanhef Char"/>
    <w:basedOn w:val="Standaardalinea-lettertype"/>
    <w:link w:val="Aanhef"/>
    <w:rsid w:val="00C247A2"/>
    <w:rPr>
      <w:rFonts w:ascii="Arial" w:eastAsia="Times New Roman" w:hAnsi="Arial" w:cs="Times New Roman"/>
      <w:szCs w:val="20"/>
      <w:lang w:val="en-GB" w:eastAsia="en-US"/>
    </w:rPr>
  </w:style>
  <w:style w:type="paragraph" w:styleId="Handtekening">
    <w:name w:val="Signature"/>
    <w:basedOn w:val="Standaard"/>
    <w:link w:val="HandtekeningChar"/>
    <w:rsid w:val="00C247A2"/>
    <w:pPr>
      <w:ind w:left="4252"/>
    </w:pPr>
  </w:style>
  <w:style w:type="character" w:customStyle="1" w:styleId="HandtekeningChar">
    <w:name w:val="Handtekening Char"/>
    <w:basedOn w:val="Standaardalinea-lettertype"/>
    <w:link w:val="Handtekening"/>
    <w:rsid w:val="00C247A2"/>
    <w:rPr>
      <w:rFonts w:ascii="Arial" w:eastAsia="Times New Roman" w:hAnsi="Arial" w:cs="Times New Roman"/>
      <w:szCs w:val="20"/>
      <w:lang w:val="en-GB" w:eastAsia="en-US"/>
    </w:rPr>
  </w:style>
  <w:style w:type="paragraph" w:styleId="Bronvermelding">
    <w:name w:val="table of authorities"/>
    <w:basedOn w:val="Standaard"/>
    <w:next w:val="Standaard"/>
    <w:semiHidden/>
    <w:rsid w:val="00C247A2"/>
    <w:pPr>
      <w:ind w:left="220" w:hanging="220"/>
    </w:pPr>
  </w:style>
  <w:style w:type="paragraph" w:styleId="Titel">
    <w:name w:val="Title"/>
    <w:aliases w:val="Kop 4l,onderdeel"/>
    <w:basedOn w:val="Standaard"/>
    <w:link w:val="TitelChar"/>
    <w:rsid w:val="00C247A2"/>
    <w:pPr>
      <w:spacing w:before="240" w:after="60"/>
      <w:jc w:val="center"/>
      <w:outlineLvl w:val="0"/>
    </w:pPr>
    <w:rPr>
      <w:rFonts w:cs="Arial"/>
      <w:b/>
      <w:bCs/>
      <w:kern w:val="28"/>
      <w:sz w:val="32"/>
      <w:szCs w:val="32"/>
    </w:rPr>
  </w:style>
  <w:style w:type="character" w:customStyle="1" w:styleId="TitelChar">
    <w:name w:val="Titel Char"/>
    <w:aliases w:val="Kop 4l Char,onderdeel Char"/>
    <w:basedOn w:val="Standaardalinea-lettertype"/>
    <w:link w:val="Titel"/>
    <w:rsid w:val="00C247A2"/>
    <w:rPr>
      <w:rFonts w:ascii="Arial" w:eastAsia="Times New Roman" w:hAnsi="Arial" w:cs="Arial"/>
      <w:b/>
      <w:bCs/>
      <w:kern w:val="28"/>
      <w:sz w:val="32"/>
      <w:szCs w:val="32"/>
      <w:lang w:val="en-GB" w:eastAsia="en-US"/>
    </w:rPr>
  </w:style>
  <w:style w:type="paragraph" w:styleId="Kopbronvermelding">
    <w:name w:val="toa heading"/>
    <w:basedOn w:val="Standaard"/>
    <w:next w:val="Standaard"/>
    <w:semiHidden/>
    <w:rsid w:val="00C247A2"/>
    <w:pPr>
      <w:spacing w:before="120"/>
    </w:pPr>
    <w:rPr>
      <w:rFonts w:cs="Arial"/>
      <w:b/>
      <w:bCs/>
      <w:sz w:val="24"/>
      <w:szCs w:val="24"/>
    </w:rPr>
  </w:style>
  <w:style w:type="paragraph" w:customStyle="1" w:styleId="zIBusinessUnit1">
    <w:name w:val="zI_BusinessUnit1"/>
    <w:basedOn w:val="Text"/>
    <w:next w:val="Text"/>
    <w:rsid w:val="00C247A2"/>
    <w:rPr>
      <w:b/>
      <w:bCs/>
      <w:noProof/>
      <w:sz w:val="14"/>
    </w:rPr>
  </w:style>
  <w:style w:type="paragraph" w:customStyle="1" w:styleId="zICompanyAddress1">
    <w:name w:val="zI_CompanyAddress1"/>
    <w:basedOn w:val="Text"/>
    <w:next w:val="Text"/>
    <w:rsid w:val="00C247A2"/>
    <w:pPr>
      <w:tabs>
        <w:tab w:val="left" w:pos="907"/>
      </w:tabs>
      <w:spacing w:after="120"/>
    </w:pPr>
    <w:rPr>
      <w:sz w:val="14"/>
    </w:rPr>
  </w:style>
  <w:style w:type="paragraph" w:customStyle="1" w:styleId="zICompanyName1">
    <w:name w:val="zI_CompanyName1"/>
    <w:basedOn w:val="Text"/>
    <w:next w:val="Text"/>
    <w:rsid w:val="00C247A2"/>
    <w:rPr>
      <w:rFonts w:ascii="Arial Black" w:hAnsi="Arial Black" w:cs="Arial"/>
      <w:noProof/>
      <w:sz w:val="18"/>
    </w:rPr>
  </w:style>
  <w:style w:type="paragraph" w:customStyle="1" w:styleId="zIFooter1">
    <w:name w:val="zI_Footer1"/>
    <w:basedOn w:val="Standaard"/>
    <w:rsid w:val="00C247A2"/>
    <w:pPr>
      <w:spacing w:before="60" w:after="60"/>
    </w:pPr>
    <w:rPr>
      <w:noProof/>
      <w:sz w:val="14"/>
    </w:rPr>
  </w:style>
  <w:style w:type="paragraph" w:customStyle="1" w:styleId="zIFooter2">
    <w:name w:val="zI_Footer2"/>
    <w:basedOn w:val="Standaard"/>
    <w:next w:val="Text"/>
    <w:rsid w:val="00C247A2"/>
    <w:rPr>
      <w:sz w:val="12"/>
    </w:rPr>
  </w:style>
  <w:style w:type="character" w:customStyle="1" w:styleId="ps-large-tps-bold-t">
    <w:name w:val="ps-large-t ps-bold-t"/>
    <w:basedOn w:val="Standaardalinea-lettertype"/>
    <w:rsid w:val="00C247A2"/>
  </w:style>
  <w:style w:type="character" w:customStyle="1" w:styleId="bold1">
    <w:name w:val="bold1"/>
    <w:rsid w:val="00C247A2"/>
    <w:rPr>
      <w:b/>
      <w:bCs/>
    </w:rPr>
  </w:style>
  <w:style w:type="table" w:styleId="Tabelraster">
    <w:name w:val="Table Grid"/>
    <w:basedOn w:val="Standaardtabel"/>
    <w:rsid w:val="00C247A2"/>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jschrift1">
    <w:name w:val="Bijschrift 1"/>
    <w:basedOn w:val="Bijschrift"/>
    <w:autoRedefine/>
    <w:rsid w:val="00C247A2"/>
    <w:rPr>
      <w:rFonts w:cs="Arial"/>
      <w:sz w:val="18"/>
      <w:szCs w:val="22"/>
      <w:lang w:val="en-US"/>
    </w:rPr>
  </w:style>
  <w:style w:type="paragraph" w:customStyle="1" w:styleId="Geenafstand1">
    <w:name w:val="Geen afstand1"/>
    <w:link w:val="NoSpacingChar"/>
    <w:rsid w:val="00C247A2"/>
    <w:rPr>
      <w:rFonts w:ascii="Calibri" w:hAnsi="Calibri"/>
      <w:lang w:eastAsia="en-US"/>
    </w:rPr>
  </w:style>
  <w:style w:type="character" w:customStyle="1" w:styleId="NoSpacingChar">
    <w:name w:val="No Spacing Char"/>
    <w:link w:val="Geenafstand1"/>
    <w:locked/>
    <w:rsid w:val="00C247A2"/>
    <w:rPr>
      <w:rFonts w:ascii="Calibri" w:eastAsia="Times New Roman" w:hAnsi="Calibri" w:cs="Times New Roman"/>
      <w:lang w:eastAsia="en-US"/>
    </w:rPr>
  </w:style>
  <w:style w:type="paragraph" w:customStyle="1" w:styleId="Lijstalinea1">
    <w:name w:val="Lijstalinea1"/>
    <w:basedOn w:val="Standaard"/>
    <w:rsid w:val="00C247A2"/>
    <w:pPr>
      <w:ind w:left="720"/>
      <w:contextualSpacing/>
    </w:pPr>
    <w:rPr>
      <w:rFonts w:ascii="Calibri" w:hAnsi="Calibri"/>
    </w:rPr>
  </w:style>
  <w:style w:type="paragraph" w:customStyle="1" w:styleId="Opmaakprofiel1">
    <w:name w:val="Opmaakprofiel1"/>
    <w:basedOn w:val="Kop4"/>
    <w:rsid w:val="00C247A2"/>
    <w:rPr>
      <w:sz w:val="22"/>
      <w:lang w:val="en-US"/>
    </w:rPr>
  </w:style>
  <w:style w:type="paragraph" w:customStyle="1" w:styleId="Opmaakprofiel2">
    <w:name w:val="Opmaakprofiel2"/>
    <w:basedOn w:val="Kop3"/>
    <w:rsid w:val="00C247A2"/>
    <w:rPr>
      <w:sz w:val="24"/>
      <w:lang w:val="en-US"/>
    </w:rPr>
  </w:style>
  <w:style w:type="paragraph" w:styleId="Ballontekst">
    <w:name w:val="Balloon Text"/>
    <w:basedOn w:val="Standaard"/>
    <w:link w:val="BallontekstChar"/>
    <w:semiHidden/>
    <w:rsid w:val="00C247A2"/>
    <w:rPr>
      <w:rFonts w:ascii="Tahoma" w:hAnsi="Tahoma" w:cs="Tahoma"/>
      <w:sz w:val="16"/>
      <w:szCs w:val="16"/>
    </w:rPr>
  </w:style>
  <w:style w:type="character" w:customStyle="1" w:styleId="BallontekstChar">
    <w:name w:val="Ballontekst Char"/>
    <w:basedOn w:val="Standaardalinea-lettertype"/>
    <w:link w:val="Ballontekst"/>
    <w:semiHidden/>
    <w:rsid w:val="00C247A2"/>
    <w:rPr>
      <w:rFonts w:ascii="Tahoma" w:eastAsia="Times New Roman" w:hAnsi="Tahoma" w:cs="Tahoma"/>
      <w:sz w:val="16"/>
      <w:szCs w:val="16"/>
      <w:lang w:val="en-GB" w:eastAsia="en-US"/>
    </w:rPr>
  </w:style>
  <w:style w:type="paragraph" w:customStyle="1" w:styleId="Standard">
    <w:name w:val="Standard"/>
    <w:basedOn w:val="Standaard"/>
    <w:rsid w:val="00C247A2"/>
    <w:pPr>
      <w:spacing w:line="360" w:lineRule="auto"/>
      <w:jc w:val="center"/>
    </w:pPr>
    <w:rPr>
      <w:rFonts w:ascii="Times" w:hAnsi="Times"/>
      <w:lang w:val="fr-FR" w:eastAsia="fr-FR"/>
    </w:rPr>
  </w:style>
  <w:style w:type="paragraph" w:customStyle="1" w:styleId="Rpertoire">
    <w:name w:val="Répertoire"/>
    <w:basedOn w:val="Standaard"/>
    <w:rsid w:val="00C247A2"/>
    <w:pPr>
      <w:widowControl w:val="0"/>
      <w:suppressAutoHyphens/>
      <w:spacing w:line="360" w:lineRule="auto"/>
      <w:jc w:val="both"/>
    </w:pPr>
    <w:rPr>
      <w:rFonts w:ascii="Times New Roman" w:hAnsi="Times New Roman"/>
      <w:lang w:val="fr-FR" w:eastAsia="fr-FR"/>
    </w:rPr>
  </w:style>
  <w:style w:type="paragraph" w:styleId="Kopvaninhoudsopgave">
    <w:name w:val="TOC Heading"/>
    <w:basedOn w:val="Kop1"/>
    <w:next w:val="Standaard"/>
    <w:uiPriority w:val="39"/>
    <w:semiHidden/>
    <w:unhideWhenUsed/>
    <w:qFormat/>
    <w:rsid w:val="00711061"/>
    <w:pPr>
      <w:keepLines/>
      <w:numPr>
        <w:numId w:val="0"/>
      </w:numPr>
      <w:overflowPunct/>
      <w:autoSpaceDE/>
      <w:autoSpaceDN/>
      <w:adjustRightInd/>
      <w:spacing w:before="480" w:after="0" w:line="276" w:lineRule="auto"/>
      <w:textAlignment w:val="auto"/>
      <w:outlineLvl w:val="9"/>
    </w:pPr>
    <w:rPr>
      <w:rFonts w:ascii="Cambria" w:hAnsi="Cambria"/>
      <w:bCs/>
      <w:color w:val="365F91"/>
      <w:sz w:val="28"/>
      <w:szCs w:val="28"/>
      <w:lang w:val="nl-NL" w:eastAsia="nl-NL"/>
    </w:rPr>
  </w:style>
  <w:style w:type="paragraph" w:styleId="Citaat">
    <w:name w:val="Quote"/>
    <w:basedOn w:val="Standaard"/>
    <w:next w:val="Standaard"/>
    <w:link w:val="CitaatChar"/>
    <w:uiPriority w:val="29"/>
    <w:rsid w:val="00C247A2"/>
    <w:rPr>
      <w:i/>
      <w:iCs/>
      <w:color w:val="000000"/>
    </w:rPr>
  </w:style>
  <w:style w:type="character" w:customStyle="1" w:styleId="CitaatChar">
    <w:name w:val="Citaat Char"/>
    <w:basedOn w:val="Standaardalinea-lettertype"/>
    <w:link w:val="Citaat"/>
    <w:uiPriority w:val="29"/>
    <w:rsid w:val="00C247A2"/>
    <w:rPr>
      <w:rFonts w:ascii="Arial" w:eastAsia="Times New Roman" w:hAnsi="Arial" w:cs="Times New Roman"/>
      <w:i/>
      <w:iCs/>
      <w:color w:val="000000"/>
      <w:szCs w:val="20"/>
      <w:lang w:val="en-GB" w:eastAsia="en-US"/>
    </w:rPr>
  </w:style>
  <w:style w:type="character" w:customStyle="1" w:styleId="CitaatChar1">
    <w:name w:val="Citaat Char1"/>
    <w:basedOn w:val="Standaardalinea-lettertype"/>
    <w:uiPriority w:val="29"/>
    <w:rsid w:val="00C247A2"/>
    <w:rPr>
      <w:rFonts w:ascii="Arial" w:hAnsi="Arial"/>
      <w:i/>
      <w:iCs/>
      <w:color w:val="000000"/>
      <w:sz w:val="22"/>
      <w:lang w:val="en-GB" w:eastAsia="en-US"/>
    </w:rPr>
  </w:style>
  <w:style w:type="character" w:customStyle="1" w:styleId="Intensievebenadrukking1">
    <w:name w:val="Intensieve benadrukking1"/>
    <w:basedOn w:val="Standaardalinea-lettertype"/>
    <w:rsid w:val="00C247A2"/>
    <w:rPr>
      <w:b/>
      <w:bCs/>
      <w:i/>
      <w:iCs/>
      <w:color w:val="4F81BD"/>
    </w:rPr>
  </w:style>
  <w:style w:type="paragraph" w:customStyle="1" w:styleId="Lijstalinea2">
    <w:name w:val="Lijstalinea2"/>
    <w:basedOn w:val="Standaard"/>
    <w:rsid w:val="00C247A2"/>
    <w:pPr>
      <w:ind w:left="720"/>
    </w:pPr>
    <w:rPr>
      <w:rFonts w:ascii="Frutiger" w:hAnsi="Frutiger" w:cs="Raavi"/>
      <w:sz w:val="20"/>
    </w:rPr>
  </w:style>
  <w:style w:type="character" w:customStyle="1" w:styleId="Subtielebenadrukking1">
    <w:name w:val="Subtiele benadrukking1"/>
    <w:basedOn w:val="Standaardalinea-lettertype"/>
    <w:rsid w:val="00C247A2"/>
    <w:rPr>
      <w:rFonts w:cs="Times New Roman"/>
      <w:i/>
      <w:iCs/>
      <w:color w:val="808080"/>
    </w:rPr>
  </w:style>
  <w:style w:type="paragraph" w:customStyle="1" w:styleId="opm">
    <w:name w:val="opm"/>
    <w:basedOn w:val="Text"/>
    <w:rsid w:val="00C247A2"/>
    <w:pPr>
      <w:jc w:val="center"/>
    </w:pPr>
    <w:rPr>
      <w:lang w:val="en-US"/>
    </w:rPr>
  </w:style>
  <w:style w:type="paragraph" w:customStyle="1" w:styleId="opmaakwissen">
    <w:name w:val="opmaak wissen"/>
    <w:basedOn w:val="Lijst"/>
    <w:rsid w:val="00C247A2"/>
    <w:pPr>
      <w:overflowPunct/>
      <w:autoSpaceDE/>
      <w:autoSpaceDN/>
      <w:adjustRightInd/>
      <w:jc w:val="both"/>
      <w:textAlignment w:val="auto"/>
    </w:pPr>
    <w:rPr>
      <w:rFonts w:ascii="Times New Roman" w:hAnsi="Times New Roman"/>
      <w:sz w:val="20"/>
      <w:szCs w:val="24"/>
      <w:lang w:eastAsia="nl-NL"/>
    </w:rPr>
  </w:style>
  <w:style w:type="paragraph" w:customStyle="1" w:styleId="NootKop">
    <w:name w:val="Noot Kop"/>
    <w:basedOn w:val="Standaard"/>
    <w:next w:val="Standaard"/>
    <w:link w:val="NootKopChar"/>
    <w:rsid w:val="00C247A2"/>
    <w:pPr>
      <w:spacing w:before="240" w:after="120"/>
      <w:jc w:val="both"/>
    </w:pPr>
    <w:rPr>
      <w:rFonts w:ascii="Times New Roman" w:hAnsi="Times New Roman"/>
      <w:b/>
      <w:sz w:val="18"/>
      <w:szCs w:val="24"/>
    </w:rPr>
  </w:style>
  <w:style w:type="character" w:customStyle="1" w:styleId="NootKopChar">
    <w:name w:val="Noot Kop Char"/>
    <w:basedOn w:val="Standaardalinea-lettertype"/>
    <w:link w:val="NootKop"/>
    <w:rsid w:val="00C247A2"/>
    <w:rPr>
      <w:rFonts w:ascii="Times New Roman" w:eastAsia="Times New Roman" w:hAnsi="Times New Roman" w:cs="Times New Roman"/>
      <w:b/>
      <w:sz w:val="18"/>
      <w:szCs w:val="24"/>
    </w:rPr>
  </w:style>
  <w:style w:type="character" w:customStyle="1" w:styleId="Titelvanboek1">
    <w:name w:val="Titel van boek1"/>
    <w:basedOn w:val="Standaardalinea-lettertype"/>
    <w:rsid w:val="00C247A2"/>
    <w:rPr>
      <w:b/>
      <w:bCs/>
      <w:smallCaps/>
      <w:spacing w:val="5"/>
    </w:rPr>
  </w:style>
  <w:style w:type="paragraph" w:customStyle="1" w:styleId="CompanyAddress">
    <w:name w:val="Company Address"/>
    <w:semiHidden/>
    <w:rsid w:val="00C247A2"/>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C247A2"/>
    <w:pPr>
      <w:spacing w:before="60" w:after="60" w:line="300" w:lineRule="auto"/>
      <w:ind w:left="567" w:right="1134"/>
    </w:pPr>
    <w:rPr>
      <w:rFonts w:ascii="Arial" w:eastAsia="MS Mincho" w:hAnsi="Arial"/>
      <w:sz w:val="16"/>
      <w:lang w:val="en-US" w:eastAsia="en-GB"/>
    </w:rPr>
  </w:style>
  <w:style w:type="paragraph" w:customStyle="1" w:styleId="DocumentSubtitle">
    <w:name w:val="Document Subtitle"/>
    <w:rsid w:val="00C247A2"/>
    <w:pPr>
      <w:spacing w:before="120" w:after="120"/>
      <w:jc w:val="right"/>
    </w:pPr>
    <w:rPr>
      <w:rFonts w:ascii="Helvetica" w:eastAsia="MS Mincho" w:hAnsi="Helvetica"/>
      <w:b/>
      <w:color w:val="282282"/>
      <w:sz w:val="36"/>
      <w:szCs w:val="24"/>
      <w:lang w:val="en-US" w:eastAsia="en-GB"/>
    </w:rPr>
  </w:style>
  <w:style w:type="paragraph" w:customStyle="1" w:styleId="DocumentTitle">
    <w:name w:val="Document Title"/>
    <w:next w:val="Standaard"/>
    <w:rsid w:val="00C247A2"/>
    <w:pPr>
      <w:spacing w:before="600" w:line="216" w:lineRule="auto"/>
      <w:jc w:val="right"/>
    </w:pPr>
    <w:rPr>
      <w:rFonts w:ascii="Helvetica" w:eastAsia="MS Mincho" w:hAnsi="Helvetica"/>
      <w:b/>
      <w:color w:val="AD052E"/>
      <w:spacing w:val="-20"/>
      <w:kern w:val="48"/>
      <w:sz w:val="96"/>
      <w:szCs w:val="48"/>
      <w:lang w:val="en-US" w:eastAsia="en-GB"/>
    </w:rPr>
  </w:style>
  <w:style w:type="paragraph" w:customStyle="1" w:styleId="DocumentVersion">
    <w:name w:val="Document Version"/>
    <w:basedOn w:val="Standaard"/>
    <w:semiHidden/>
    <w:rsid w:val="00C247A2"/>
    <w:pPr>
      <w:spacing w:before="160" w:after="60"/>
      <w:jc w:val="right"/>
    </w:pPr>
    <w:rPr>
      <w:rFonts w:ascii="Helvetica" w:eastAsia="MS Mincho" w:hAnsi="Helvetica"/>
      <w:color w:val="AD052E"/>
      <w:sz w:val="20"/>
      <w:lang w:val="en-US" w:eastAsia="en-GB"/>
    </w:rPr>
  </w:style>
  <w:style w:type="paragraph" w:styleId="Geenafstand">
    <w:name w:val="No Spacing"/>
    <w:uiPriority w:val="1"/>
    <w:qFormat/>
    <w:rsid w:val="00711061"/>
    <w:pPr>
      <w:overflowPunct w:val="0"/>
      <w:autoSpaceDE w:val="0"/>
      <w:autoSpaceDN w:val="0"/>
      <w:adjustRightInd w:val="0"/>
      <w:textAlignment w:val="baseline"/>
    </w:pPr>
    <w:rPr>
      <w:rFonts w:ascii="Arial" w:eastAsia="MS Mincho" w:hAnsi="Arial"/>
      <w:sz w:val="22"/>
      <w:lang w:val="en-GB" w:eastAsia="en-US"/>
    </w:rPr>
  </w:style>
  <w:style w:type="character" w:styleId="Zwaar">
    <w:name w:val="Strong"/>
    <w:basedOn w:val="Standaardalinea-lettertype"/>
    <w:rsid w:val="00C247A2"/>
    <w:rPr>
      <w:b/>
      <w:bCs/>
    </w:rPr>
  </w:style>
  <w:style w:type="paragraph" w:customStyle="1" w:styleId="Standaardinspringing2">
    <w:name w:val="Standaardinspringing2"/>
    <w:basedOn w:val="Standaard"/>
    <w:rsid w:val="00C247A2"/>
    <w:pPr>
      <w:ind w:left="1134"/>
    </w:pPr>
    <w:rPr>
      <w:rFonts w:ascii="Times New Roman" w:hAnsi="Times New Roman"/>
      <w:sz w:val="24"/>
    </w:rPr>
  </w:style>
  <w:style w:type="paragraph" w:customStyle="1" w:styleId="Bijschrift10">
    <w:name w:val="Bijschrift1"/>
    <w:basedOn w:val="Bijschrift"/>
    <w:autoRedefine/>
    <w:rsid w:val="00C247A2"/>
    <w:rPr>
      <w:sz w:val="18"/>
    </w:rPr>
  </w:style>
  <w:style w:type="character" w:styleId="HTMLCode">
    <w:name w:val="HTML Code"/>
    <w:basedOn w:val="Standaardalinea-lettertype"/>
    <w:semiHidden/>
    <w:rsid w:val="00C247A2"/>
    <w:rPr>
      <w:rFonts w:ascii="Courier New" w:hAnsi="Courier New" w:cs="Courier New"/>
      <w:sz w:val="20"/>
      <w:szCs w:val="20"/>
    </w:rPr>
  </w:style>
  <w:style w:type="paragraph" w:customStyle="1" w:styleId="NootKopCharChar">
    <w:name w:val="Noot Kop Char Char"/>
    <w:basedOn w:val="Standaard"/>
    <w:next w:val="Standaard"/>
    <w:link w:val="NootKopCharCharChar"/>
    <w:rsid w:val="00C247A2"/>
    <w:pPr>
      <w:spacing w:before="240" w:after="120"/>
      <w:ind w:left="567"/>
      <w:jc w:val="both"/>
    </w:pPr>
    <w:rPr>
      <w:b/>
      <w:sz w:val="18"/>
      <w:szCs w:val="24"/>
    </w:rPr>
  </w:style>
  <w:style w:type="character" w:customStyle="1" w:styleId="NootCharChar">
    <w:name w:val="Noot Char Char"/>
    <w:basedOn w:val="Standaardalinea-lettertype"/>
    <w:rsid w:val="00C247A2"/>
    <w:rPr>
      <w:sz w:val="18"/>
      <w:szCs w:val="24"/>
      <w:lang w:val="nl-NL" w:eastAsia="nl-NL" w:bidi="ar-SA"/>
    </w:rPr>
  </w:style>
  <w:style w:type="character" w:customStyle="1" w:styleId="NootKopCharCharChar">
    <w:name w:val="Noot Kop Char Char Char"/>
    <w:basedOn w:val="NootCharChar"/>
    <w:link w:val="NootKopCharChar"/>
    <w:rsid w:val="00C247A2"/>
    <w:rPr>
      <w:rFonts w:ascii="Arial" w:eastAsia="Times New Roman" w:hAnsi="Arial" w:cs="Times New Roman"/>
      <w:b/>
      <w:sz w:val="18"/>
      <w:szCs w:val="24"/>
      <w:lang w:val="nl-NL" w:eastAsia="nl-NL" w:bidi="ar-SA"/>
    </w:rPr>
  </w:style>
  <w:style w:type="paragraph" w:customStyle="1" w:styleId="Figuurnummer">
    <w:name w:val="Figuurnummer"/>
    <w:basedOn w:val="Bijschrift"/>
    <w:rsid w:val="00C247A2"/>
    <w:rPr>
      <w:sz w:val="20"/>
    </w:rPr>
  </w:style>
  <w:style w:type="paragraph" w:customStyle="1" w:styleId="Opmaakprofiel3">
    <w:name w:val="Opmaakprofiel3"/>
    <w:basedOn w:val="Inhopg3"/>
    <w:rsid w:val="00C247A2"/>
    <w:pPr>
      <w:tabs>
        <w:tab w:val="clear" w:pos="10080"/>
        <w:tab w:val="left" w:pos="1728"/>
      </w:tabs>
      <w:ind w:left="1134" w:right="566" w:hanging="567"/>
    </w:pPr>
    <w:rPr>
      <w:lang w:val="nl-NL"/>
    </w:rPr>
  </w:style>
  <w:style w:type="character" w:customStyle="1" w:styleId="Intensievebenadrukking2">
    <w:name w:val="Intensieve benadrukking2"/>
    <w:basedOn w:val="Standaardalinea-lettertype"/>
    <w:rsid w:val="00C247A2"/>
    <w:rPr>
      <w:b/>
      <w:bCs/>
      <w:i/>
      <w:iCs/>
      <w:color w:val="4F81BD"/>
    </w:rPr>
  </w:style>
  <w:style w:type="character" w:customStyle="1" w:styleId="Heading5noNrChar">
    <w:name w:val="Heading 5 no Nr. Char"/>
    <w:basedOn w:val="Standaardalinea-lettertype"/>
    <w:link w:val="Heading5noNr"/>
    <w:rsid w:val="00C247A2"/>
    <w:rPr>
      <w:rFonts w:ascii="Arial" w:eastAsiaTheme="majorEastAsia" w:hAnsi="Arial" w:cstheme="majorBidi"/>
      <w:b/>
      <w:sz w:val="24"/>
      <w:lang w:val="en-GB" w:eastAsia="en-US"/>
    </w:rPr>
  </w:style>
  <w:style w:type="paragraph" w:customStyle="1" w:styleId="Standaardinspringing3">
    <w:name w:val="Standaardinspringing3"/>
    <w:basedOn w:val="Standaard"/>
    <w:rsid w:val="0018547A"/>
    <w:pPr>
      <w:ind w:left="1134"/>
    </w:pPr>
    <w:rPr>
      <w:rFonts w:ascii="Times New Roman" w:hAnsi="Times New Roman"/>
      <w:sz w:val="24"/>
    </w:rPr>
  </w:style>
  <w:style w:type="character" w:customStyle="1" w:styleId="Intensievebenadrukking3">
    <w:name w:val="Intensieve benadrukking3"/>
    <w:basedOn w:val="Standaardalinea-lettertype"/>
    <w:rsid w:val="0018547A"/>
    <w:rPr>
      <w:b/>
      <w:bCs/>
      <w:i/>
      <w:iCs/>
      <w:color w:val="4F81BD"/>
    </w:rPr>
  </w:style>
  <w:style w:type="paragraph" w:customStyle="1" w:styleId="Onderschrift">
    <w:name w:val="Onderschrift"/>
    <w:basedOn w:val="Bijschrift"/>
    <w:autoRedefine/>
    <w:qFormat/>
    <w:rsid w:val="00711061"/>
    <w:rPr>
      <w:rFonts w:cs="Arial"/>
      <w:sz w:val="18"/>
      <w:szCs w:val="22"/>
      <w:lang w:val="en-US"/>
    </w:rPr>
  </w:style>
</w:styles>
</file>

<file path=word/webSettings.xml><?xml version="1.0" encoding="utf-8"?>
<w:webSettings xmlns:r="http://schemas.openxmlformats.org/officeDocument/2006/relationships" xmlns:w="http://schemas.openxmlformats.org/wordprocessingml/2006/main">
  <w:divs>
    <w:div w:id="71848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62E5A-45AA-491D-A453-A776B9D38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16</Pages>
  <Words>2384</Words>
  <Characters>13117</Characters>
  <Application>Microsoft Office Word</Application>
  <DocSecurity>0</DocSecurity>
  <Lines>109</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ShoreMonitoring Manual v2.1.1</vt:lpstr>
      <vt:lpstr>NavVision Operators Manual</vt:lpstr>
    </vt:vector>
  </TitlesOfParts>
  <Company>Grizli777</Company>
  <LinksUpToDate>false</LinksUpToDate>
  <CharactersWithSpaces>15471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ShoreMonitoring Manual v2.1.1</dc:title>
  <dc:subject>NavVision Manual</dc:subject>
  <dc:creator>Vince Kerckhaert</dc:creator>
  <cp:keywords>Product House</cp:keywords>
  <cp:lastModifiedBy>Vince</cp:lastModifiedBy>
  <cp:revision>10</cp:revision>
  <cp:lastPrinted>2014-10-27T11:03:00Z</cp:lastPrinted>
  <dcterms:created xsi:type="dcterms:W3CDTF">2015-04-01T10:22:00Z</dcterms:created>
  <dcterms:modified xsi:type="dcterms:W3CDTF">2015-04-02T12:39:00Z</dcterms:modified>
</cp:coreProperties>
</file>