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C1A" w:rsidRPr="008B4ABA" w:rsidRDefault="00D87C1A" w:rsidP="00D87C1A">
      <w:pPr>
        <w:pStyle w:val="Heading2"/>
      </w:pPr>
      <w:bookmarkStart w:id="0" w:name="_Toc402443064"/>
      <w:r>
        <w:t>Serial</w:t>
      </w:r>
      <w:bookmarkEnd w:id="0"/>
      <w:r>
        <w:fldChar w:fldCharType="begin"/>
      </w:r>
      <w:r>
        <w:instrText xml:space="preserve"> XE "Serial" </w:instrText>
      </w:r>
      <w:r>
        <w:fldChar w:fldCharType="end"/>
      </w:r>
    </w:p>
    <w:p w:rsidR="00D87C1A" w:rsidRDefault="00D87C1A" w:rsidP="00D87C1A">
      <w:pPr>
        <w:pStyle w:val="Heading3"/>
        <w:rPr>
          <w:lang w:val="en-US"/>
        </w:rPr>
      </w:pPr>
      <w:bookmarkStart w:id="1" w:name="_Toc402443065"/>
      <w:r>
        <w:rPr>
          <w:lang w:val="en-US"/>
        </w:rPr>
        <w:t>General</w:t>
      </w:r>
      <w:bookmarkEnd w:id="1"/>
    </w:p>
    <w:p w:rsidR="00D87C1A" w:rsidRDefault="00D87C1A" w:rsidP="00D87C1A">
      <w:pPr>
        <w:rPr>
          <w:lang w:val="en-US"/>
        </w:rPr>
      </w:pPr>
      <w:r>
        <w:rPr>
          <w:lang w:val="en-US"/>
        </w:rPr>
        <w:t>Under “Tools &gt; Configuration &gt;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Pr>
          <w:lang w:val="en-US"/>
        </w:rPr>
        <w:t>” the following menus are available;</w:t>
      </w:r>
    </w:p>
    <w:p w:rsidR="00D87C1A" w:rsidRDefault="00D87C1A" w:rsidP="00D87C1A">
      <w:pPr>
        <w:numPr>
          <w:ilvl w:val="0"/>
          <w:numId w:val="2"/>
        </w:numPr>
        <w:rPr>
          <w:lang w:val="en-US"/>
        </w:rPr>
      </w:pPr>
      <w:r>
        <w:rPr>
          <w:lang w:val="en-US"/>
        </w:rPr>
        <w:t>COM ports</w:t>
      </w:r>
    </w:p>
    <w:p w:rsidR="00D87C1A" w:rsidRDefault="00D87C1A" w:rsidP="00D87C1A">
      <w:pPr>
        <w:numPr>
          <w:ilvl w:val="0"/>
          <w:numId w:val="2"/>
        </w:numPr>
        <w:rPr>
          <w:lang w:val="en-US"/>
        </w:rPr>
      </w:pPr>
      <w:r>
        <w:rPr>
          <w:lang w:val="en-US"/>
        </w:rPr>
        <w:t>Serial</w:t>
      </w:r>
      <w:r>
        <w:rPr>
          <w:lang w:val="en-US"/>
        </w:rPr>
        <w:fldChar w:fldCharType="begin"/>
      </w:r>
      <w:r>
        <w:rPr>
          <w:lang w:val="en-US"/>
        </w:rPr>
        <w:instrText xml:space="preserve"> XE "</w:instrText>
      </w:r>
      <w:r>
        <w:instrText>Serial"</w:instrText>
      </w:r>
      <w:r>
        <w:rPr>
          <w:lang w:val="en-US"/>
        </w:rPr>
        <w:instrText xml:space="preserve"> </w:instrText>
      </w:r>
      <w:r>
        <w:rPr>
          <w:lang w:val="en-US"/>
        </w:rPr>
        <w:fldChar w:fldCharType="end"/>
      </w:r>
      <w:r>
        <w:rPr>
          <w:lang w:val="en-US"/>
        </w:rPr>
        <w:t xml:space="preserve"> LAN</w:t>
      </w:r>
      <w:r>
        <w:rPr>
          <w:lang w:val="en-US"/>
        </w:rPr>
        <w:fldChar w:fldCharType="begin"/>
      </w:r>
      <w:r>
        <w:rPr>
          <w:lang w:val="en-US"/>
        </w:rPr>
        <w:instrText xml:space="preserve"> XE "</w:instrText>
      </w:r>
      <w:r>
        <w:instrText>LAN"</w:instrText>
      </w:r>
      <w:r>
        <w:rPr>
          <w:lang w:val="en-US"/>
        </w:rPr>
        <w:instrText xml:space="preserve"> </w:instrText>
      </w:r>
      <w:r>
        <w:rPr>
          <w:lang w:val="en-US"/>
        </w:rPr>
        <w:fldChar w:fldCharType="end"/>
      </w:r>
      <w:r>
        <w:rPr>
          <w:lang w:val="en-US"/>
        </w:rPr>
        <w:t xml:space="preserve"> ports</w:t>
      </w:r>
    </w:p>
    <w:p w:rsidR="00D87C1A" w:rsidRDefault="00D87C1A" w:rsidP="00D87C1A">
      <w:pPr>
        <w:numPr>
          <w:ilvl w:val="0"/>
          <w:numId w:val="2"/>
        </w:numPr>
        <w:rPr>
          <w:lang w:val="en-US"/>
        </w:rPr>
      </w:pPr>
      <w:r>
        <w:rPr>
          <w:lang w:val="en-US"/>
        </w:rPr>
        <w:t>CAN ports</w:t>
      </w:r>
    </w:p>
    <w:p w:rsidR="00D87C1A" w:rsidRDefault="00D87C1A" w:rsidP="00D87C1A">
      <w:pPr>
        <w:numPr>
          <w:ilvl w:val="0"/>
          <w:numId w:val="2"/>
        </w:numPr>
        <w:rPr>
          <w:lang w:val="en-US"/>
        </w:rPr>
      </w:pPr>
      <w:r>
        <w:rPr>
          <w:lang w:val="en-US"/>
        </w:rPr>
        <w:t>MasterBus Devices</w:t>
      </w:r>
    </w:p>
    <w:p w:rsidR="00D87C1A" w:rsidRPr="00530D81" w:rsidRDefault="00D87C1A" w:rsidP="00D87C1A">
      <w:pPr>
        <w:numPr>
          <w:ilvl w:val="0"/>
          <w:numId w:val="2"/>
        </w:numPr>
        <w:rPr>
          <w:lang w:val="en-US"/>
        </w:rPr>
      </w:pPr>
      <w:r>
        <w:rPr>
          <w:lang w:val="en-US"/>
        </w:rPr>
        <w:t>Overview connected devices.</w:t>
      </w:r>
    </w:p>
    <w:p w:rsidR="00D87C1A" w:rsidRPr="005670B4" w:rsidRDefault="00D87C1A" w:rsidP="00D87C1A">
      <w:pPr>
        <w:pStyle w:val="Heading3"/>
        <w:rPr>
          <w:lang w:val="en-US"/>
        </w:rPr>
      </w:pPr>
      <w:bookmarkStart w:id="2" w:name="_Toc402443066"/>
      <w:r>
        <w:rPr>
          <w:lang w:val="en-US"/>
        </w:rPr>
        <w:t>COM ports</w:t>
      </w:r>
      <w:bookmarkEnd w:id="2"/>
    </w:p>
    <w:p w:rsidR="00D87C1A" w:rsidRDefault="00D87C1A" w:rsidP="00D87C1A">
      <w:pPr>
        <w:rPr>
          <w:lang w:val="en-US"/>
        </w:rPr>
      </w:pPr>
      <w:r>
        <w:rPr>
          <w:lang w:val="en-US"/>
        </w:rPr>
        <w:t>Under “Tools &gt; Configuration &gt;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Pr>
          <w:lang w:val="en-US"/>
        </w:rPr>
        <w:t xml:space="preserve"> &gt; COM ports” (see </w:t>
      </w:r>
      <w:r>
        <w:rPr>
          <w:lang w:val="en-US"/>
        </w:rPr>
        <w:fldChar w:fldCharType="begin"/>
      </w:r>
      <w:r>
        <w:rPr>
          <w:lang w:val="en-US"/>
        </w:rPr>
        <w:instrText xml:space="preserve"> REF _Ref261420154 \h </w:instrText>
      </w:r>
      <w:r>
        <w:rPr>
          <w:lang w:val="en-US"/>
        </w:rPr>
      </w:r>
      <w:r>
        <w:rPr>
          <w:lang w:val="en-US"/>
        </w:rPr>
        <w:fldChar w:fldCharType="separate"/>
      </w:r>
      <w:r w:rsidRPr="00D92197">
        <w:t xml:space="preserve">Figure </w:t>
      </w:r>
      <w:r>
        <w:rPr>
          <w:noProof/>
        </w:rPr>
        <w:t>2</w:t>
      </w:r>
      <w:r>
        <w:noBreakHyphen/>
      </w:r>
      <w:r>
        <w:rPr>
          <w:noProof/>
        </w:rPr>
        <w:t>14</w:t>
      </w:r>
      <w:r>
        <w:rPr>
          <w:lang w:val="en-US"/>
        </w:rPr>
        <w:fldChar w:fldCharType="end"/>
      </w:r>
      <w:r>
        <w:rPr>
          <w:lang w:val="en-US"/>
        </w:rPr>
        <w:t xml:space="preserve">) all COM ports as found by NavVision </w:t>
      </w:r>
      <w:r w:rsidRPr="00B11034">
        <w:rPr>
          <w:rFonts w:cs="Arial"/>
          <w:vertAlign w:val="superscript"/>
          <w:lang w:val="en-US"/>
        </w:rPr>
        <w:t>®</w:t>
      </w:r>
      <w:r>
        <w:rPr>
          <w:rFonts w:cs="Arial"/>
          <w:lang w:val="en-US"/>
        </w:rPr>
        <w:t xml:space="preserve"> become visible</w:t>
      </w:r>
      <w:r>
        <w:rPr>
          <w:lang w:val="en-US"/>
        </w:rPr>
        <w:t>. At the first startup they are no COM port yet assigned (i.e. COM port menu does not show any COM port data).</w:t>
      </w:r>
      <w:r w:rsidRPr="00A646F0">
        <w:rPr>
          <w:lang w:val="en-US"/>
        </w:rPr>
        <w:t xml:space="preserve"> </w:t>
      </w:r>
    </w:p>
    <w:p w:rsidR="00D87C1A" w:rsidRDefault="00D87C1A" w:rsidP="00D87C1A">
      <w:pPr>
        <w:rPr>
          <w:lang w:val="en-US"/>
        </w:rPr>
      </w:pPr>
    </w:p>
    <w:p w:rsidR="00D87C1A" w:rsidRDefault="00D87C1A" w:rsidP="00D87C1A">
      <w:pPr>
        <w:keepNext/>
      </w:pPr>
      <w:r>
        <w:rPr>
          <w:noProof/>
          <w:lang w:val="nl-NL" w:eastAsia="nl-NL"/>
        </w:rPr>
        <w:drawing>
          <wp:inline distT="0" distB="0" distL="0" distR="0" wp14:anchorId="4F2169E6" wp14:editId="4FE87E56">
            <wp:extent cx="5934075" cy="310515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3105150"/>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3" w:name="_Ref261420154"/>
      <w:bookmarkStart w:id="4" w:name="_Toc402443251"/>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14</w:t>
      </w:r>
      <w:r>
        <w:fldChar w:fldCharType="end"/>
      </w:r>
      <w:bookmarkEnd w:id="3"/>
      <w:r w:rsidRPr="00D92197">
        <w:t>: COM ports</w:t>
      </w:r>
      <w:bookmarkEnd w:id="4"/>
    </w:p>
    <w:p w:rsidR="00D87C1A" w:rsidRDefault="00D87C1A" w:rsidP="00D87C1A">
      <w:pPr>
        <w:pStyle w:val="Heading4"/>
      </w:pPr>
      <w:r>
        <w:br w:type="page"/>
      </w:r>
      <w:bookmarkStart w:id="5" w:name="_Ref262725580"/>
      <w:bookmarkStart w:id="6" w:name="_Ref262725581"/>
      <w:bookmarkStart w:id="7" w:name="_Ref262726705"/>
      <w:bookmarkStart w:id="8" w:name="_Ref262729423"/>
      <w:bookmarkStart w:id="9" w:name="_Ref333581077"/>
      <w:bookmarkStart w:id="10" w:name="_Ref333581173"/>
      <w:bookmarkStart w:id="11" w:name="_Ref333581187"/>
      <w:bookmarkStart w:id="12" w:name="_Ref333581356"/>
      <w:bookmarkStart w:id="13" w:name="_Ref333581370"/>
      <w:bookmarkStart w:id="14" w:name="_Ref333581576"/>
      <w:bookmarkStart w:id="15" w:name="_Toc402443067"/>
      <w:r>
        <w:lastRenderedPageBreak/>
        <w:t xml:space="preserve">COM port </w:t>
      </w:r>
      <w:bookmarkEnd w:id="5"/>
      <w:bookmarkEnd w:id="6"/>
      <w:bookmarkEnd w:id="7"/>
      <w:bookmarkEnd w:id="8"/>
      <w:r>
        <w:t>assignment</w:t>
      </w:r>
      <w:bookmarkEnd w:id="9"/>
      <w:bookmarkEnd w:id="10"/>
      <w:bookmarkEnd w:id="11"/>
      <w:bookmarkEnd w:id="12"/>
      <w:bookmarkEnd w:id="13"/>
      <w:bookmarkEnd w:id="14"/>
      <w:bookmarkEnd w:id="15"/>
    </w:p>
    <w:p w:rsidR="00D87C1A" w:rsidRDefault="00D87C1A" w:rsidP="00D87C1A">
      <w:pPr>
        <w:rPr>
          <w:lang w:val="en-US"/>
        </w:rPr>
      </w:pPr>
    </w:p>
    <w:p w:rsidR="00D87C1A" w:rsidRDefault="00D87C1A" w:rsidP="00D87C1A">
      <w:pPr>
        <w:rPr>
          <w:i/>
          <w:noProof/>
          <w:lang w:val="en-US"/>
        </w:rPr>
      </w:pPr>
      <w:r>
        <w:rPr>
          <w:noProof/>
          <w:lang w:val="nl-NL" w:eastAsia="nl-NL"/>
        </w:rPr>
        <w:drawing>
          <wp:inline distT="0" distB="0" distL="0" distR="0" wp14:anchorId="254384A8" wp14:editId="2A44EB96">
            <wp:extent cx="416379" cy="342900"/>
            <wp:effectExtent l="0" t="0" r="3175" b="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noProof/>
          <w:lang w:val="en-US"/>
        </w:rPr>
        <w:t>:</w:t>
      </w:r>
    </w:p>
    <w:p w:rsidR="00D87C1A" w:rsidRPr="00ED4BCB" w:rsidRDefault="00D87C1A" w:rsidP="00D87C1A">
      <w:pPr>
        <w:rPr>
          <w:i/>
          <w:noProof/>
          <w:lang w:val="en-US"/>
        </w:rPr>
      </w:pPr>
      <w:r>
        <w:rPr>
          <w:i/>
          <w:noProof/>
          <w:lang w:val="en-US"/>
        </w:rPr>
        <w:t>U</w:t>
      </w:r>
      <w:r w:rsidRPr="00ED4BCB">
        <w:rPr>
          <w:i/>
          <w:noProof/>
          <w:lang w:val="en-US"/>
        </w:rPr>
        <w:t xml:space="preserve">se the right </w:t>
      </w:r>
      <w:r>
        <w:rPr>
          <w:i/>
          <w:noProof/>
          <w:lang w:val="en-US"/>
        </w:rPr>
        <w:t>device interface (</w:t>
      </w:r>
      <w:r w:rsidRPr="00ED4BCB">
        <w:rPr>
          <w:i/>
          <w:noProof/>
          <w:lang w:val="en-US"/>
        </w:rPr>
        <w:t>protocol</w:t>
      </w:r>
      <w:r>
        <w:rPr>
          <w:i/>
          <w:noProof/>
          <w:lang w:val="en-US"/>
        </w:rPr>
        <w:t xml:space="preserve">) and verify the </w:t>
      </w:r>
      <w:r w:rsidRPr="00ED4BCB">
        <w:rPr>
          <w:i/>
          <w:noProof/>
          <w:lang w:val="en-US"/>
        </w:rPr>
        <w:t>baudrate etc.</w:t>
      </w:r>
    </w:p>
    <w:p w:rsidR="00D87C1A" w:rsidRPr="00536886" w:rsidRDefault="00D87C1A" w:rsidP="00D87C1A">
      <w:pPr>
        <w:rPr>
          <w:lang w:val="en-US"/>
        </w:rPr>
      </w:pPr>
    </w:p>
    <w:p w:rsidR="00D87C1A" w:rsidRDefault="00D87C1A" w:rsidP="00D87C1A">
      <w:pPr>
        <w:rPr>
          <w:noProof/>
          <w:lang w:val="en-US"/>
        </w:rPr>
      </w:pPr>
      <w:r>
        <w:rPr>
          <w:lang w:val="en-US"/>
        </w:rPr>
        <w:t xml:space="preserve">Check the respective wiring schematics to determine the COM port arrangement and assignment. Tick off the relevant COM port (1, 2, 3, etc.) and select the required device interface (protocol) by means of the drop-down menu (see </w:t>
      </w:r>
      <w:r>
        <w:rPr>
          <w:lang w:val="en-US"/>
        </w:rPr>
        <w:fldChar w:fldCharType="begin"/>
      </w:r>
      <w:r>
        <w:rPr>
          <w:lang w:val="en-US"/>
        </w:rPr>
        <w:instrText xml:space="preserve"> REF _Ref261421099 \h </w:instrText>
      </w:r>
      <w:r>
        <w:rPr>
          <w:lang w:val="en-US"/>
        </w:rPr>
      </w:r>
      <w:r>
        <w:rPr>
          <w:lang w:val="en-US"/>
        </w:rPr>
        <w:fldChar w:fldCharType="separate"/>
      </w:r>
      <w:r w:rsidRPr="00D92197">
        <w:t xml:space="preserve">Figure </w:t>
      </w:r>
      <w:r>
        <w:rPr>
          <w:noProof/>
        </w:rPr>
        <w:t>2</w:t>
      </w:r>
      <w:r>
        <w:noBreakHyphen/>
      </w:r>
      <w:r>
        <w:rPr>
          <w:noProof/>
        </w:rPr>
        <w:t>15</w:t>
      </w:r>
      <w:r>
        <w:rPr>
          <w:lang w:val="en-US"/>
        </w:rPr>
        <w:fldChar w:fldCharType="end"/>
      </w:r>
      <w:r>
        <w:rPr>
          <w:lang w:val="en-US"/>
        </w:rPr>
        <w:t xml:space="preserve">). </w:t>
      </w:r>
    </w:p>
    <w:p w:rsidR="00D87C1A" w:rsidRDefault="00D87C1A" w:rsidP="00D87C1A">
      <w:pPr>
        <w:rPr>
          <w:noProof/>
          <w:lang w:val="en-US"/>
        </w:rPr>
      </w:pPr>
    </w:p>
    <w:p w:rsidR="00D87C1A" w:rsidRDefault="00D87C1A" w:rsidP="00D87C1A">
      <w:pPr>
        <w:keepNext/>
      </w:pPr>
      <w:r>
        <w:rPr>
          <w:noProof/>
          <w:lang w:val="nl-NL" w:eastAsia="nl-NL"/>
        </w:rPr>
        <w:drawing>
          <wp:inline distT="0" distB="0" distL="0" distR="0" wp14:anchorId="310EA911" wp14:editId="1A78C745">
            <wp:extent cx="5934075" cy="3124200"/>
            <wp:effectExtent l="1905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4075" cy="3124200"/>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16" w:name="_Ref261421099"/>
      <w:bookmarkStart w:id="17" w:name="_Ref262720752"/>
      <w:bookmarkStart w:id="18" w:name="_Toc402443252"/>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15</w:t>
      </w:r>
      <w:r>
        <w:fldChar w:fldCharType="end"/>
      </w:r>
      <w:bookmarkEnd w:id="16"/>
      <w:r w:rsidRPr="00D92197">
        <w:t>: Drop-down menu</w:t>
      </w:r>
      <w:bookmarkEnd w:id="17"/>
      <w:r w:rsidRPr="00D92197">
        <w:t xml:space="preserve"> (device interfaces)</w:t>
      </w:r>
      <w:bookmarkEnd w:id="18"/>
    </w:p>
    <w:p w:rsidR="00D87C1A" w:rsidRDefault="00D87C1A" w:rsidP="00D87C1A">
      <w:pPr>
        <w:rPr>
          <w:noProof/>
          <w:lang w:val="en-US"/>
        </w:rPr>
      </w:pPr>
      <w:r>
        <w:rPr>
          <w:noProof/>
          <w:lang w:val="en-US"/>
        </w:rPr>
        <w:t xml:space="preserve">At completion, confirm the settings by clicking “Accept and restart communication” (see </w:t>
      </w:r>
      <w:r>
        <w:rPr>
          <w:noProof/>
          <w:lang w:val="en-US"/>
        </w:rPr>
        <w:fldChar w:fldCharType="begin"/>
      </w:r>
      <w:r>
        <w:rPr>
          <w:noProof/>
          <w:lang w:val="en-US"/>
        </w:rPr>
        <w:instrText xml:space="preserve"> REF _Ref261421099 \h </w:instrText>
      </w:r>
      <w:r>
        <w:rPr>
          <w:noProof/>
          <w:lang w:val="en-US"/>
        </w:rPr>
      </w:r>
      <w:r>
        <w:rPr>
          <w:noProof/>
          <w:lang w:val="en-US"/>
        </w:rPr>
        <w:fldChar w:fldCharType="separate"/>
      </w:r>
      <w:r w:rsidRPr="00D92197">
        <w:t xml:space="preserve">Figure </w:t>
      </w:r>
      <w:r>
        <w:rPr>
          <w:noProof/>
        </w:rPr>
        <w:t>2</w:t>
      </w:r>
      <w:r>
        <w:noBreakHyphen/>
      </w:r>
      <w:r>
        <w:rPr>
          <w:noProof/>
        </w:rPr>
        <w:t>15</w:t>
      </w:r>
      <w:r>
        <w:rPr>
          <w:noProof/>
          <w:lang w:val="en-US"/>
        </w:rPr>
        <w:fldChar w:fldCharType="end"/>
      </w:r>
      <w:r>
        <w:rPr>
          <w:noProof/>
          <w:lang w:val="en-US"/>
        </w:rPr>
        <w:t>).</w:t>
      </w:r>
    </w:p>
    <w:p w:rsidR="00D87C1A" w:rsidRDefault="00D87C1A" w:rsidP="00D87C1A">
      <w:pPr>
        <w:rPr>
          <w:noProof/>
          <w:lang w:val="en-US"/>
        </w:rPr>
      </w:pPr>
    </w:p>
    <w:p w:rsidR="00D87C1A" w:rsidRDefault="00D87C1A" w:rsidP="00D87C1A">
      <w:pPr>
        <w:rPr>
          <w:lang w:val="en-US"/>
        </w:rPr>
      </w:pPr>
      <w:r>
        <w:rPr>
          <w:lang w:val="en-US"/>
        </w:rPr>
        <w:t xml:space="preserve">Check the appropriate NavVision </w:t>
      </w:r>
      <w:r w:rsidRPr="006D7BA7">
        <w:rPr>
          <w:rFonts w:cs="Arial"/>
          <w:vertAlign w:val="superscript"/>
          <w:lang w:val="en-US"/>
        </w:rPr>
        <w:t>®</w:t>
      </w:r>
      <w:r>
        <w:rPr>
          <w:lang w:val="en-US"/>
        </w:rPr>
        <w:t xml:space="preserve"> viewer to verify if the COM-port is correct and if there is any data communication. For example: select the “Video Sounder” viewer (see </w:t>
      </w:r>
      <w:r>
        <w:rPr>
          <w:lang w:val="en-US"/>
        </w:rPr>
        <w:fldChar w:fldCharType="begin"/>
      </w:r>
      <w:r>
        <w:rPr>
          <w:lang w:val="en-US"/>
        </w:rPr>
        <w:instrText xml:space="preserve"> REF _Ref262807031 \h </w:instrText>
      </w:r>
      <w:r>
        <w:rPr>
          <w:lang w:val="en-US"/>
        </w:rPr>
      </w:r>
      <w:r>
        <w:rPr>
          <w:lang w:val="en-US"/>
        </w:rPr>
        <w:fldChar w:fldCharType="separate"/>
      </w:r>
      <w:r w:rsidRPr="00D92197">
        <w:t xml:space="preserve">Figure </w:t>
      </w:r>
      <w:r>
        <w:rPr>
          <w:noProof/>
        </w:rPr>
        <w:t>2</w:t>
      </w:r>
      <w:r>
        <w:noBreakHyphen/>
      </w:r>
      <w:r>
        <w:rPr>
          <w:noProof/>
        </w:rPr>
        <w:t>16</w:t>
      </w:r>
      <w:r>
        <w:rPr>
          <w:lang w:val="en-US"/>
        </w:rPr>
        <w:fldChar w:fldCharType="end"/>
      </w:r>
      <w:r>
        <w:rPr>
          <w:lang w:val="en-US"/>
        </w:rPr>
        <w:t>) to verify that the device interface (protocol) on “COM1” is correct. Repeat this procedure for all other listed COM ports.</w:t>
      </w:r>
    </w:p>
    <w:p w:rsidR="00D87C1A" w:rsidRPr="00A646F0" w:rsidRDefault="00D87C1A" w:rsidP="00D87C1A">
      <w:pPr>
        <w:rPr>
          <w:lang w:val="en-US"/>
        </w:rPr>
      </w:pPr>
    </w:p>
    <w:p w:rsidR="00D87C1A" w:rsidRDefault="00D87C1A" w:rsidP="00D87C1A">
      <w:pPr>
        <w:keepNext/>
      </w:pPr>
      <w:r>
        <w:rPr>
          <w:noProof/>
          <w:lang w:val="nl-NL" w:eastAsia="nl-NL"/>
        </w:rPr>
        <w:lastRenderedPageBreak/>
        <w:drawing>
          <wp:inline distT="0" distB="0" distL="0" distR="0" wp14:anchorId="26817098" wp14:editId="4EC9387B">
            <wp:extent cx="5934075" cy="3838575"/>
            <wp:effectExtent l="19050" t="0" r="9525" b="0"/>
            <wp:docPr id="3" name="Afbeelding 3"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ݻ°"/>
                    <pic:cNvPicPr>
                      <a:picLocks noChangeAspect="1" noChangeArrowheads="1"/>
                    </pic:cNvPicPr>
                  </pic:nvPicPr>
                  <pic:blipFill>
                    <a:blip r:embed="rId8" cstate="print"/>
                    <a:srcRect/>
                    <a:stretch>
                      <a:fillRect/>
                    </a:stretch>
                  </pic:blipFill>
                  <pic:spPr bwMode="auto">
                    <a:xfrm>
                      <a:off x="0" y="0"/>
                      <a:ext cx="5934075" cy="383857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19" w:name="_Ref262807031"/>
      <w:bookmarkStart w:id="20" w:name="_Toc402443253"/>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16</w:t>
      </w:r>
      <w:r>
        <w:fldChar w:fldCharType="end"/>
      </w:r>
      <w:bookmarkEnd w:id="19"/>
      <w:r w:rsidRPr="00D92197">
        <w:t>: COM port assignment</w:t>
      </w:r>
      <w:bookmarkStart w:id="21" w:name="_Toc275955967"/>
      <w:bookmarkEnd w:id="20"/>
    </w:p>
    <w:p w:rsidR="00D87C1A" w:rsidRPr="00AA4AE2" w:rsidRDefault="00D87C1A" w:rsidP="00D87C1A">
      <w:pPr>
        <w:rPr>
          <w:lang w:val="en-US"/>
        </w:rPr>
      </w:pPr>
      <w:r w:rsidRPr="00CA0364">
        <w:rPr>
          <w:lang w:val="en-US"/>
        </w:rPr>
        <w:t xml:space="preserve">Additional information on the selected port can be configured by clicking on the sign behind the drop-down menu (see </w:t>
      </w:r>
      <w:r>
        <w:fldChar w:fldCharType="begin"/>
      </w:r>
      <w:r w:rsidRPr="00CA0364">
        <w:rPr>
          <w:lang w:val="en-US"/>
        </w:rPr>
        <w:instrText xml:space="preserve"> REF _Ref330820306 \h  \* MERGEFORMAT </w:instrText>
      </w:r>
      <w:r>
        <w:fldChar w:fldCharType="separate"/>
      </w:r>
      <w:r w:rsidRPr="00FE3D1B">
        <w:rPr>
          <w:lang w:val="en-US"/>
        </w:rPr>
        <w:t xml:space="preserve">Figure </w:t>
      </w:r>
      <w:r w:rsidRPr="00FE3D1B">
        <w:rPr>
          <w:noProof/>
          <w:lang w:val="en-US"/>
        </w:rPr>
        <w:t>2</w:t>
      </w:r>
      <w:r w:rsidRPr="00FE3D1B">
        <w:rPr>
          <w:noProof/>
          <w:lang w:val="en-US"/>
        </w:rPr>
        <w:noBreakHyphen/>
        <w:t>17</w:t>
      </w:r>
      <w:r>
        <w:fldChar w:fldCharType="end"/>
      </w:r>
      <w:r w:rsidRPr="00CA0364">
        <w:rPr>
          <w:lang w:val="en-US"/>
        </w:rPr>
        <w:t xml:space="preserve">). </w:t>
      </w:r>
      <w:r w:rsidRPr="00AA4AE2">
        <w:rPr>
          <w:lang w:val="en-US"/>
        </w:rPr>
        <w:t>A new box will open.</w:t>
      </w:r>
    </w:p>
    <w:p w:rsidR="00D87C1A" w:rsidRPr="00AA4AE2" w:rsidRDefault="00D87C1A" w:rsidP="00D87C1A">
      <w:pPr>
        <w:rPr>
          <w:lang w:val="en-US"/>
        </w:rPr>
      </w:pPr>
    </w:p>
    <w:p w:rsidR="00D87C1A" w:rsidRPr="00D92197" w:rsidRDefault="00D87C1A" w:rsidP="00D87C1A">
      <w:pPr>
        <w:rPr>
          <w:ins w:id="22" w:author="Unknown"/>
        </w:rPr>
      </w:pPr>
      <w:r w:rsidRPr="00D92197">
        <w:rPr>
          <w:noProof/>
          <w:lang w:val="nl-NL" w:eastAsia="nl-NL"/>
        </w:rPr>
        <w:drawing>
          <wp:inline distT="0" distB="0" distL="0" distR="0" wp14:anchorId="1888A88B" wp14:editId="4DB69883">
            <wp:extent cx="5934075" cy="3095625"/>
            <wp:effectExtent l="1905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rsidR="00D87C1A" w:rsidRPr="00D92197" w:rsidRDefault="00D87C1A" w:rsidP="00D87C1A">
      <w:pPr>
        <w:pStyle w:val="Onderschrift"/>
        <w:rPr>
          <w:szCs w:val="18"/>
        </w:rPr>
      </w:pPr>
      <w:bookmarkStart w:id="23" w:name="_Ref330820306"/>
      <w:bookmarkStart w:id="24" w:name="_Toc402443254"/>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17</w:t>
      </w:r>
      <w:r>
        <w:fldChar w:fldCharType="end"/>
      </w:r>
      <w:bookmarkEnd w:id="23"/>
      <w:r w:rsidRPr="00D92197">
        <w:t>: additional configuration</w:t>
      </w:r>
      <w:bookmarkEnd w:id="24"/>
    </w:p>
    <w:p w:rsidR="00D87C1A" w:rsidRPr="00D92197" w:rsidRDefault="00D87C1A" w:rsidP="00D87C1A">
      <w:pPr>
        <w:pStyle w:val="Onderschrift"/>
      </w:pPr>
    </w:p>
    <w:p w:rsidR="00D87C1A" w:rsidRDefault="00D87C1A" w:rsidP="00D87C1A">
      <w:pPr>
        <w:pStyle w:val="Caption"/>
      </w:pPr>
      <w:r>
        <w:rPr>
          <w:noProof/>
          <w:lang w:val="nl-NL" w:eastAsia="nl-NL"/>
        </w:rPr>
        <w:lastRenderedPageBreak/>
        <w:drawing>
          <wp:inline distT="0" distB="0" distL="0" distR="0" wp14:anchorId="7105C662" wp14:editId="059893EB">
            <wp:extent cx="5934075" cy="3038475"/>
            <wp:effectExtent l="1905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075" cy="303847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25" w:name="_Ref330820391"/>
      <w:bookmarkStart w:id="26" w:name="_Toc402443255"/>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18</w:t>
      </w:r>
      <w:r>
        <w:fldChar w:fldCharType="end"/>
      </w:r>
      <w:bookmarkEnd w:id="25"/>
      <w:r w:rsidRPr="00D92197">
        <w:t>: Comm Port Settings</w:t>
      </w:r>
      <w:bookmarkEnd w:id="26"/>
      <w:r>
        <w:fldChar w:fldCharType="begin"/>
      </w:r>
      <w:r>
        <w:instrText xml:space="preserve"> XE "Settings" </w:instrText>
      </w:r>
      <w:r>
        <w:fldChar w:fldCharType="end"/>
      </w:r>
    </w:p>
    <w:p w:rsidR="00D87C1A" w:rsidRDefault="00D87C1A" w:rsidP="00D87C1A">
      <w:pPr>
        <w:pStyle w:val="Caption"/>
        <w:rPr>
          <w:sz w:val="18"/>
          <w:szCs w:val="18"/>
        </w:rPr>
      </w:pPr>
    </w:p>
    <w:p w:rsidR="00D87C1A" w:rsidRDefault="00D87C1A" w:rsidP="00D87C1A">
      <w:pPr>
        <w:pStyle w:val="Caption"/>
        <w:rPr>
          <w:sz w:val="18"/>
          <w:szCs w:val="18"/>
        </w:rPr>
      </w:pPr>
    </w:p>
    <w:p w:rsidR="00D87C1A" w:rsidRPr="00AA4AE2" w:rsidRDefault="00D87C1A" w:rsidP="00D87C1A">
      <w:pPr>
        <w:rPr>
          <w:lang w:val="en-US"/>
        </w:rPr>
      </w:pPr>
      <w:r w:rsidRPr="00CA0364">
        <w:rPr>
          <w:lang w:val="en-US"/>
        </w:rPr>
        <w:t xml:space="preserve">In this additional configuration menu (see </w:t>
      </w:r>
      <w:r>
        <w:fldChar w:fldCharType="begin"/>
      </w:r>
      <w:r w:rsidRPr="00CA0364">
        <w:rPr>
          <w:lang w:val="en-US"/>
        </w:rPr>
        <w:instrText xml:space="preserve"> REF _Ref330820391 \h </w:instrText>
      </w:r>
      <w:r>
        <w:fldChar w:fldCharType="separate"/>
      </w:r>
      <w:r w:rsidRPr="00D92197">
        <w:t xml:space="preserve">Figure </w:t>
      </w:r>
      <w:r>
        <w:rPr>
          <w:noProof/>
        </w:rPr>
        <w:t>2</w:t>
      </w:r>
      <w:r>
        <w:noBreakHyphen/>
      </w:r>
      <w:r>
        <w:rPr>
          <w:noProof/>
        </w:rPr>
        <w:t>18</w:t>
      </w:r>
      <w:r>
        <w:fldChar w:fldCharType="end"/>
      </w:r>
      <w:r w:rsidRPr="00CA0364">
        <w:rPr>
          <w:lang w:val="en-US"/>
        </w:rPr>
        <w:t xml:space="preserve">) you can force all the settings for the regarding Comm port. </w:t>
      </w:r>
      <w:r w:rsidRPr="00AA4AE2">
        <w:rPr>
          <w:lang w:val="en-US"/>
        </w:rPr>
        <w:t>The following fields apply:</w:t>
      </w:r>
    </w:p>
    <w:p w:rsidR="00D87C1A" w:rsidRPr="009E447E" w:rsidRDefault="00D87C1A" w:rsidP="00D87C1A">
      <w:pPr>
        <w:pStyle w:val="Caption"/>
        <w:numPr>
          <w:ilvl w:val="0"/>
          <w:numId w:val="4"/>
        </w:numPr>
        <w:rPr>
          <w:b w:val="0"/>
          <w:szCs w:val="22"/>
        </w:rPr>
      </w:pPr>
      <w:r w:rsidRPr="00B81B30">
        <w:rPr>
          <w:szCs w:val="22"/>
        </w:rPr>
        <w:t>Baud Rate:</w:t>
      </w:r>
      <w:r>
        <w:rPr>
          <w:b w:val="0"/>
          <w:szCs w:val="22"/>
        </w:rPr>
        <w:t xml:space="preserve"> Set the appropriate baudrate (see manual attached device)</w:t>
      </w:r>
    </w:p>
    <w:p w:rsidR="00D87C1A" w:rsidRDefault="00D87C1A" w:rsidP="00D87C1A">
      <w:pPr>
        <w:pStyle w:val="Caption"/>
        <w:numPr>
          <w:ilvl w:val="0"/>
          <w:numId w:val="4"/>
        </w:numPr>
        <w:rPr>
          <w:b w:val="0"/>
          <w:szCs w:val="22"/>
        </w:rPr>
      </w:pPr>
      <w:r w:rsidRPr="00B81B30">
        <w:rPr>
          <w:szCs w:val="22"/>
        </w:rPr>
        <w:t>Data Bits:</w:t>
      </w:r>
      <w:r>
        <w:rPr>
          <w:b w:val="0"/>
          <w:szCs w:val="22"/>
        </w:rPr>
        <w:t xml:space="preserve"> </w:t>
      </w:r>
      <w:r w:rsidRPr="00B81B30">
        <w:rPr>
          <w:b w:val="0"/>
          <w:szCs w:val="22"/>
        </w:rPr>
        <w:t>The number of data bits in each character can be 5 (for Baudot code), 6 (rarely used), 7 (for true ASCII), 8 (for any kind of data, as this matches the size of a byte), or 9 (rarely used). 8 data bits are almost universally used in newer applications. 5 or 7 bits generally only make sense with older equipment such as teleprinters.</w:t>
      </w:r>
    </w:p>
    <w:p w:rsidR="00D87C1A" w:rsidRPr="00B81B30" w:rsidRDefault="00D87C1A" w:rsidP="00D87C1A">
      <w:pPr>
        <w:pStyle w:val="Caption"/>
        <w:numPr>
          <w:ilvl w:val="0"/>
          <w:numId w:val="4"/>
        </w:numPr>
        <w:rPr>
          <w:szCs w:val="22"/>
        </w:rPr>
      </w:pPr>
      <w:r w:rsidRPr="00B81B30">
        <w:rPr>
          <w:szCs w:val="22"/>
        </w:rPr>
        <w:t>Parity:</w:t>
      </w:r>
      <w:r>
        <w:rPr>
          <w:szCs w:val="22"/>
        </w:rPr>
        <w:t xml:space="preserve"> </w:t>
      </w:r>
      <w:r w:rsidRPr="00B81B30">
        <w:rPr>
          <w:b w:val="0"/>
          <w:szCs w:val="22"/>
        </w:rPr>
        <w:t>The parity bit in each character can be set to none (N), odd (O), even (E), mark (M), or space (S). None means that no parity bit is sent at all. Mark parity means that the parity bit is always set to the mark signal condition (logical 1) and likewise space parity always sends the parity bit in the space signal condition. Aside from uncommon applications that use the 9th (parity) bit for some form of addressing or special signalling, mark or space parity is uncommon, as it adds no error detection information. Odd parity is more common than even, since it ensures that at least one state transition occurs in each character, which makes it more reliable. The most common parity setting, however, is "none", with error detection handled by a communication protocol.</w:t>
      </w:r>
    </w:p>
    <w:p w:rsidR="00D87C1A" w:rsidRPr="00B81B30" w:rsidRDefault="00D87C1A" w:rsidP="00D87C1A">
      <w:pPr>
        <w:pStyle w:val="Caption"/>
        <w:numPr>
          <w:ilvl w:val="0"/>
          <w:numId w:val="4"/>
        </w:numPr>
        <w:rPr>
          <w:szCs w:val="22"/>
        </w:rPr>
      </w:pPr>
      <w:r w:rsidRPr="00B81B30">
        <w:rPr>
          <w:szCs w:val="22"/>
        </w:rPr>
        <w:t>Stop Bits:</w:t>
      </w:r>
      <w:r>
        <w:rPr>
          <w:szCs w:val="22"/>
        </w:rPr>
        <w:t xml:space="preserve"> </w:t>
      </w:r>
      <w:r w:rsidRPr="00B81B30">
        <w:rPr>
          <w:b w:val="0"/>
          <w:szCs w:val="22"/>
        </w:rPr>
        <w:t>Stop bits sent at the end of every character allow the receiving signal hardware to detect the end of a character and to resynchronise with the character stream. Electronic devices usually use one stop bit.</w:t>
      </w:r>
    </w:p>
    <w:p w:rsidR="00D87C1A" w:rsidRPr="00B81B30" w:rsidRDefault="00D87C1A" w:rsidP="00D87C1A">
      <w:pPr>
        <w:pStyle w:val="Caption"/>
        <w:numPr>
          <w:ilvl w:val="0"/>
          <w:numId w:val="4"/>
        </w:numPr>
        <w:rPr>
          <w:szCs w:val="22"/>
        </w:rPr>
      </w:pPr>
      <w:r w:rsidRPr="00B81B30">
        <w:rPr>
          <w:szCs w:val="22"/>
        </w:rPr>
        <w:t>Mode:</w:t>
      </w:r>
      <w:r>
        <w:rPr>
          <w:szCs w:val="22"/>
        </w:rPr>
        <w:t xml:space="preserve"> </w:t>
      </w:r>
      <w:r>
        <w:rPr>
          <w:b w:val="0"/>
          <w:szCs w:val="22"/>
        </w:rPr>
        <w:t>In mode you can set the protocol that the serial port is using to communicate. Refer to your device for the proper protocol. You can choose between RS232, RS422 and RS485. In some occasions you can’t choose Mode cause the interface protocol can only work in a predefined Mode (i.e NMEA is always RS232).</w:t>
      </w:r>
    </w:p>
    <w:p w:rsidR="00D87C1A" w:rsidRPr="00B81B30" w:rsidRDefault="00D87C1A" w:rsidP="00D87C1A">
      <w:pPr>
        <w:pStyle w:val="Caption"/>
        <w:numPr>
          <w:ilvl w:val="0"/>
          <w:numId w:val="4"/>
        </w:numPr>
        <w:rPr>
          <w:szCs w:val="22"/>
        </w:rPr>
      </w:pPr>
      <w:r w:rsidRPr="00B81B30">
        <w:rPr>
          <w:szCs w:val="22"/>
        </w:rPr>
        <w:lastRenderedPageBreak/>
        <w:t>DTR:</w:t>
      </w:r>
      <w:r>
        <w:rPr>
          <w:szCs w:val="22"/>
        </w:rPr>
        <w:t xml:space="preserve"> </w:t>
      </w:r>
      <w:r>
        <w:rPr>
          <w:b w:val="0"/>
          <w:szCs w:val="22"/>
        </w:rPr>
        <w:t>Data Terminal Ready, indicates presence of DTE to DCE (set high or low)</w:t>
      </w:r>
    </w:p>
    <w:p w:rsidR="00D87C1A" w:rsidRPr="00B81B30" w:rsidRDefault="00D87C1A" w:rsidP="00D87C1A">
      <w:pPr>
        <w:pStyle w:val="Caption"/>
        <w:numPr>
          <w:ilvl w:val="0"/>
          <w:numId w:val="4"/>
        </w:numPr>
        <w:rPr>
          <w:szCs w:val="22"/>
        </w:rPr>
      </w:pPr>
      <w:r w:rsidRPr="00B81B30">
        <w:rPr>
          <w:szCs w:val="22"/>
        </w:rPr>
        <w:t>RTS:</w:t>
      </w:r>
      <w:r>
        <w:rPr>
          <w:szCs w:val="22"/>
        </w:rPr>
        <w:t xml:space="preserve"> </w:t>
      </w:r>
      <w:r>
        <w:rPr>
          <w:b w:val="0"/>
          <w:szCs w:val="22"/>
        </w:rPr>
        <w:t xml:space="preserve">Request to send, </w:t>
      </w:r>
      <w:r w:rsidRPr="00A513C2">
        <w:rPr>
          <w:b w:val="0"/>
          <w:szCs w:val="22"/>
        </w:rPr>
        <w:t>DTE requests the DCE prepare to receive data</w:t>
      </w:r>
      <w:r>
        <w:rPr>
          <w:b w:val="0"/>
          <w:szCs w:val="22"/>
        </w:rPr>
        <w:t xml:space="preserve"> (set high or low)</w:t>
      </w:r>
    </w:p>
    <w:p w:rsidR="00D87C1A" w:rsidRPr="00B81B30" w:rsidRDefault="00D87C1A" w:rsidP="00D87C1A">
      <w:pPr>
        <w:pStyle w:val="Caption"/>
        <w:numPr>
          <w:ilvl w:val="0"/>
          <w:numId w:val="4"/>
        </w:numPr>
        <w:rPr>
          <w:szCs w:val="22"/>
        </w:rPr>
      </w:pPr>
      <w:r w:rsidRPr="00B81B30">
        <w:rPr>
          <w:szCs w:val="22"/>
        </w:rPr>
        <w:t>Alarm on no data:</w:t>
      </w:r>
      <w:r>
        <w:rPr>
          <w:szCs w:val="22"/>
        </w:rPr>
        <w:t xml:space="preserve"> </w:t>
      </w:r>
      <w:r w:rsidRPr="0018010C">
        <w:rPr>
          <w:b w:val="0"/>
          <w:szCs w:val="22"/>
        </w:rPr>
        <w:t>Gives an alarm when there is no data on the Comm port</w:t>
      </w:r>
    </w:p>
    <w:p w:rsidR="00D87C1A" w:rsidRDefault="00D87C1A" w:rsidP="00D87C1A">
      <w:pPr>
        <w:pStyle w:val="Caption"/>
        <w:numPr>
          <w:ilvl w:val="0"/>
          <w:numId w:val="4"/>
        </w:numPr>
        <w:rPr>
          <w:b w:val="0"/>
          <w:szCs w:val="22"/>
        </w:rPr>
      </w:pPr>
      <w:r w:rsidRPr="00B81B30">
        <w:rPr>
          <w:szCs w:val="22"/>
        </w:rPr>
        <w:t>Reset to protocol default:</w:t>
      </w:r>
      <w:r>
        <w:rPr>
          <w:szCs w:val="22"/>
        </w:rPr>
        <w:t xml:space="preserve"> </w:t>
      </w:r>
      <w:r>
        <w:rPr>
          <w:b w:val="0"/>
          <w:szCs w:val="22"/>
        </w:rPr>
        <w:t>Resets standard configuration for chosen protocol</w:t>
      </w:r>
    </w:p>
    <w:p w:rsidR="00D87C1A" w:rsidRDefault="00D87C1A" w:rsidP="00D87C1A"/>
    <w:p w:rsidR="00D87C1A" w:rsidRDefault="00D87C1A" w:rsidP="00D87C1A">
      <w:pPr>
        <w:pStyle w:val="Heading4"/>
      </w:pPr>
      <w:bookmarkStart w:id="27" w:name="_Toc372632668"/>
      <w:bookmarkStart w:id="28" w:name="_Toc402443068"/>
      <w:r>
        <w:t>Special note on printers</w:t>
      </w:r>
      <w:bookmarkEnd w:id="27"/>
      <w:bookmarkEnd w:id="28"/>
    </w:p>
    <w:p w:rsidR="00D87C1A" w:rsidRDefault="00D87C1A" w:rsidP="00D87C1A">
      <w:r>
        <w:t xml:space="preserve">Under the Com port assignment, if you choose “printer” there will be an additional configuration part. You can set which data you want to be printed by checking the appropriate checkmark (see </w:t>
      </w:r>
      <w:r>
        <w:fldChar w:fldCharType="begin"/>
      </w:r>
      <w:r>
        <w:instrText xml:space="preserve"> REF _Ref372632520 \h </w:instrText>
      </w:r>
      <w:r>
        <w:fldChar w:fldCharType="separate"/>
      </w:r>
      <w:r>
        <w:t xml:space="preserve">Figure </w:t>
      </w:r>
      <w:r>
        <w:rPr>
          <w:noProof/>
        </w:rPr>
        <w:t>2</w:t>
      </w:r>
      <w:r>
        <w:noBreakHyphen/>
      </w:r>
      <w:r>
        <w:rPr>
          <w:noProof/>
        </w:rPr>
        <w:t>19</w:t>
      </w:r>
      <w:r>
        <w:fldChar w:fldCharType="end"/>
      </w:r>
      <w:r>
        <w:t>). While NavVision supports two printers, you can add different data to the separate printers.</w:t>
      </w:r>
    </w:p>
    <w:p w:rsidR="00D87C1A" w:rsidRDefault="00D87C1A" w:rsidP="00D87C1A">
      <w:r>
        <w:rPr>
          <w:noProof/>
          <w:lang w:val="nl-NL" w:eastAsia="nl-NL"/>
        </w:rPr>
        <w:drawing>
          <wp:inline distT="0" distB="0" distL="0" distR="0" wp14:anchorId="496F4AA7" wp14:editId="4D8FCFEB">
            <wp:extent cx="5760720" cy="2926294"/>
            <wp:effectExtent l="0" t="0" r="0" b="7620"/>
            <wp:docPr id="205" name="Afbeelding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926294"/>
                    </a:xfrm>
                    <a:prstGeom prst="rect">
                      <a:avLst/>
                    </a:prstGeom>
                  </pic:spPr>
                </pic:pic>
              </a:graphicData>
            </a:graphic>
          </wp:inline>
        </w:drawing>
      </w:r>
    </w:p>
    <w:p w:rsidR="00D87C1A" w:rsidRPr="00776CE0" w:rsidRDefault="00D87C1A" w:rsidP="00D87C1A">
      <w:pPr>
        <w:pStyle w:val="Onderschrift"/>
      </w:pPr>
      <w:bookmarkStart w:id="29" w:name="_Ref372632520"/>
      <w:bookmarkStart w:id="30" w:name="_Toc372632852"/>
      <w:bookmarkStart w:id="31" w:name="_Toc402443256"/>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19</w:t>
      </w:r>
      <w:r>
        <w:fldChar w:fldCharType="end"/>
      </w:r>
      <w:bookmarkEnd w:id="29"/>
      <w:r>
        <w:t>: Printer settings</w:t>
      </w:r>
      <w:bookmarkEnd w:id="30"/>
      <w:bookmarkEnd w:id="31"/>
    </w:p>
    <w:p w:rsidR="00D87C1A" w:rsidRPr="006909B3" w:rsidRDefault="00D87C1A" w:rsidP="00D87C1A"/>
    <w:p w:rsidR="00D87C1A" w:rsidRPr="00B81B30" w:rsidRDefault="00D87C1A" w:rsidP="00D87C1A">
      <w:pPr>
        <w:pStyle w:val="Heading3"/>
        <w:rPr>
          <w:noProof/>
          <w:lang w:eastAsia="nl-NL"/>
        </w:rPr>
      </w:pPr>
      <w:ins w:id="32" w:author="Unknown">
        <w:r>
          <w:rPr>
            <w:szCs w:val="22"/>
          </w:rPr>
          <w:t xml:space="preserve"> </w:t>
        </w:r>
      </w:ins>
      <w:bookmarkStart w:id="33" w:name="_Toc402443069"/>
      <w:r w:rsidRPr="00B81B30">
        <w:t>Serial</w:t>
      </w:r>
      <w:r>
        <w:fldChar w:fldCharType="begin"/>
      </w:r>
      <w:r>
        <w:instrText xml:space="preserve"> XE "Serial" </w:instrText>
      </w:r>
      <w:r>
        <w:fldChar w:fldCharType="end"/>
      </w:r>
      <w:r w:rsidRPr="00B81B30">
        <w:t xml:space="preserve"> LAN</w:t>
      </w:r>
      <w:r>
        <w:fldChar w:fldCharType="begin"/>
      </w:r>
      <w:r>
        <w:instrText xml:space="preserve"> XE "LAN" </w:instrText>
      </w:r>
      <w:r>
        <w:fldChar w:fldCharType="end"/>
      </w:r>
      <w:r w:rsidRPr="00B81B30">
        <w:t xml:space="preserve"> ports</w:t>
      </w:r>
      <w:bookmarkEnd w:id="21"/>
      <w:bookmarkEnd w:id="33"/>
    </w:p>
    <w:p w:rsidR="00D87C1A" w:rsidRDefault="00D87C1A" w:rsidP="00D87C1A">
      <w:pPr>
        <w:rPr>
          <w:lang w:val="en-US"/>
        </w:rPr>
      </w:pPr>
      <w:r>
        <w:rPr>
          <w:lang w:val="en-US"/>
        </w:rPr>
        <w:t>Under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Pr>
          <w:lang w:val="en-US"/>
        </w:rPr>
        <w:t xml:space="preserve"> LAN</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Pr>
          <w:lang w:val="en-US"/>
        </w:rPr>
        <w:t xml:space="preserve"> ports” (see </w:t>
      </w:r>
      <w:r>
        <w:rPr>
          <w:lang w:val="en-US"/>
        </w:rPr>
        <w:fldChar w:fldCharType="begin"/>
      </w:r>
      <w:r>
        <w:rPr>
          <w:lang w:val="en-US"/>
        </w:rPr>
        <w:instrText xml:space="preserve"> REF _Ref261423403 \h </w:instrText>
      </w:r>
      <w:r>
        <w:rPr>
          <w:lang w:val="en-US"/>
        </w:rPr>
      </w:r>
      <w:r>
        <w:rPr>
          <w:lang w:val="en-US"/>
        </w:rPr>
        <w:fldChar w:fldCharType="separate"/>
      </w:r>
      <w:r w:rsidRPr="00D92197">
        <w:t xml:space="preserve">Figure </w:t>
      </w:r>
      <w:r>
        <w:rPr>
          <w:noProof/>
        </w:rPr>
        <w:t>2</w:t>
      </w:r>
      <w:r>
        <w:noBreakHyphen/>
      </w:r>
      <w:r>
        <w:rPr>
          <w:noProof/>
        </w:rPr>
        <w:t>20</w:t>
      </w:r>
      <w:r>
        <w:rPr>
          <w:lang w:val="en-US"/>
        </w:rPr>
        <w:fldChar w:fldCharType="end"/>
      </w:r>
      <w:r>
        <w:rPr>
          <w:lang w:val="en-US"/>
        </w:rPr>
        <w:t xml:space="preserve">) the attached serial LAN device can be addressed and when necessary be calibrated. </w:t>
      </w:r>
    </w:p>
    <w:p w:rsidR="00D87C1A" w:rsidRDefault="00D87C1A" w:rsidP="00D87C1A">
      <w:pPr>
        <w:rPr>
          <w:lang w:val="en-US"/>
        </w:rPr>
      </w:pPr>
      <w:r>
        <w:rPr>
          <w:lang w:val="en-US"/>
        </w:rPr>
        <w:t>The following fields are available;</w:t>
      </w:r>
    </w:p>
    <w:p w:rsidR="00D87C1A" w:rsidRDefault="00D87C1A" w:rsidP="00D87C1A">
      <w:pPr>
        <w:numPr>
          <w:ilvl w:val="0"/>
          <w:numId w:val="3"/>
        </w:numPr>
        <w:rPr>
          <w:noProof/>
          <w:lang w:val="en-US"/>
        </w:rPr>
      </w:pPr>
      <w:r>
        <w:rPr>
          <w:lang w:val="en-US"/>
        </w:rPr>
        <w:t>Serial</w:t>
      </w:r>
      <w:r>
        <w:rPr>
          <w:lang w:val="en-US"/>
        </w:rPr>
        <w:fldChar w:fldCharType="begin"/>
      </w:r>
      <w:r>
        <w:rPr>
          <w:lang w:val="en-US"/>
        </w:rPr>
        <w:instrText xml:space="preserve"> XE "</w:instrText>
      </w:r>
      <w:r>
        <w:instrText>Serial"</w:instrText>
      </w:r>
      <w:r>
        <w:rPr>
          <w:lang w:val="en-US"/>
        </w:rPr>
        <w:instrText xml:space="preserve"> </w:instrText>
      </w:r>
      <w:r>
        <w:rPr>
          <w:lang w:val="en-US"/>
        </w:rPr>
        <w:fldChar w:fldCharType="end"/>
      </w:r>
      <w:r>
        <w:rPr>
          <w:lang w:val="en-US"/>
        </w:rPr>
        <w:t xml:space="preserve"> LAN</w:t>
      </w:r>
      <w:r>
        <w:rPr>
          <w:lang w:val="en-US"/>
        </w:rPr>
        <w:fldChar w:fldCharType="begin"/>
      </w:r>
      <w:r>
        <w:rPr>
          <w:lang w:val="en-US"/>
        </w:rPr>
        <w:instrText xml:space="preserve"> XE "</w:instrText>
      </w:r>
      <w:r>
        <w:instrText>LAN"</w:instrText>
      </w:r>
      <w:r>
        <w:rPr>
          <w:lang w:val="en-US"/>
        </w:rPr>
        <w:instrText xml:space="preserve"> </w:instrText>
      </w:r>
      <w:r>
        <w:rPr>
          <w:lang w:val="en-US"/>
        </w:rPr>
        <w:fldChar w:fldCharType="end"/>
      </w:r>
      <w:r>
        <w:rPr>
          <w:lang w:val="en-US"/>
        </w:rPr>
        <w:t xml:space="preserve"> server</w:t>
      </w:r>
    </w:p>
    <w:p w:rsidR="00D87C1A" w:rsidRDefault="00D87C1A" w:rsidP="00D87C1A">
      <w:pPr>
        <w:numPr>
          <w:ilvl w:val="0"/>
          <w:numId w:val="3"/>
        </w:numPr>
        <w:rPr>
          <w:noProof/>
          <w:lang w:val="en-US"/>
        </w:rPr>
      </w:pPr>
      <w:r>
        <w:rPr>
          <w:lang w:val="en-US"/>
        </w:rPr>
        <w:t>Type (serial LAN</w:t>
      </w:r>
      <w:r>
        <w:rPr>
          <w:lang w:val="en-US"/>
        </w:rPr>
        <w:fldChar w:fldCharType="begin"/>
      </w:r>
      <w:r>
        <w:rPr>
          <w:lang w:val="en-US"/>
        </w:rPr>
        <w:instrText xml:space="preserve"> XE "</w:instrText>
      </w:r>
      <w:r>
        <w:instrText>LAN"</w:instrText>
      </w:r>
      <w:r>
        <w:rPr>
          <w:lang w:val="en-US"/>
        </w:rPr>
        <w:instrText xml:space="preserve"> </w:instrText>
      </w:r>
      <w:r>
        <w:rPr>
          <w:lang w:val="en-US"/>
        </w:rPr>
        <w:fldChar w:fldCharType="end"/>
      </w:r>
      <w:r>
        <w:rPr>
          <w:lang w:val="en-US"/>
        </w:rPr>
        <w:t xml:space="preserve"> server)</w:t>
      </w:r>
    </w:p>
    <w:p w:rsidR="00D87C1A" w:rsidRDefault="00D87C1A" w:rsidP="00D87C1A">
      <w:pPr>
        <w:numPr>
          <w:ilvl w:val="0"/>
          <w:numId w:val="3"/>
        </w:numPr>
        <w:rPr>
          <w:noProof/>
          <w:lang w:val="en-US"/>
        </w:rPr>
      </w:pPr>
      <w:r>
        <w:rPr>
          <w:noProof/>
          <w:lang w:val="en-US"/>
        </w:rPr>
        <w:t>IP</w:t>
      </w:r>
      <w:r>
        <w:rPr>
          <w:noProof/>
          <w:lang w:val="en-US"/>
        </w:rPr>
        <w:fldChar w:fldCharType="begin"/>
      </w:r>
      <w:r>
        <w:rPr>
          <w:noProof/>
          <w:lang w:val="en-US"/>
        </w:rPr>
        <w:instrText xml:space="preserve"> XE "</w:instrText>
      </w:r>
      <w:r>
        <w:instrText>IP"</w:instrText>
      </w:r>
      <w:r>
        <w:rPr>
          <w:noProof/>
          <w:lang w:val="en-US"/>
        </w:rPr>
        <w:instrText xml:space="preserve"> </w:instrText>
      </w:r>
      <w:r>
        <w:rPr>
          <w:noProof/>
          <w:lang w:val="en-US"/>
        </w:rPr>
        <w:fldChar w:fldCharType="end"/>
      </w:r>
      <w:r>
        <w:rPr>
          <w:noProof/>
          <w:lang w:val="en-US"/>
        </w:rPr>
        <w:t xml:space="preserve"> address</w:t>
      </w:r>
    </w:p>
    <w:p w:rsidR="00D87C1A" w:rsidRDefault="00D87C1A" w:rsidP="00D87C1A">
      <w:pPr>
        <w:numPr>
          <w:ilvl w:val="0"/>
          <w:numId w:val="3"/>
        </w:numPr>
        <w:rPr>
          <w:noProof/>
          <w:lang w:val="en-US"/>
        </w:rPr>
      </w:pPr>
      <w:r>
        <w:rPr>
          <w:noProof/>
          <w:lang w:val="en-US"/>
        </w:rPr>
        <w:t>MAC address</w:t>
      </w:r>
    </w:p>
    <w:p w:rsidR="00D87C1A" w:rsidRDefault="00D87C1A" w:rsidP="00D87C1A">
      <w:pPr>
        <w:numPr>
          <w:ilvl w:val="0"/>
          <w:numId w:val="3"/>
        </w:numPr>
        <w:rPr>
          <w:noProof/>
          <w:lang w:val="en-US"/>
        </w:rPr>
      </w:pPr>
      <w:r>
        <w:rPr>
          <w:noProof/>
          <w:lang w:val="en-US"/>
        </w:rPr>
        <w:t>Data/control port</w:t>
      </w:r>
    </w:p>
    <w:p w:rsidR="00D87C1A" w:rsidRDefault="00D87C1A" w:rsidP="00D87C1A">
      <w:pPr>
        <w:numPr>
          <w:ilvl w:val="0"/>
          <w:numId w:val="3"/>
        </w:numPr>
        <w:rPr>
          <w:noProof/>
          <w:lang w:val="en-US"/>
        </w:rPr>
      </w:pPr>
      <w:r>
        <w:rPr>
          <w:noProof/>
          <w:lang w:val="en-US"/>
        </w:rPr>
        <w:t>LAN1 and LAN2</w:t>
      </w:r>
    </w:p>
    <w:p w:rsidR="00D87C1A" w:rsidRDefault="00D87C1A" w:rsidP="00D87C1A">
      <w:pPr>
        <w:rPr>
          <w:noProof/>
          <w:lang w:val="en-US"/>
        </w:rPr>
      </w:pPr>
      <w:r>
        <w:rPr>
          <w:lang w:val="en-US"/>
        </w:rPr>
        <w:t>After installation a calibration procedure must follow, to ensure that the LAN</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Pr>
          <w:lang w:val="en-US"/>
        </w:rPr>
        <w:t xml:space="preserve"> device will function properly.</w:t>
      </w:r>
      <w:r w:rsidRPr="007D5F04">
        <w:rPr>
          <w:noProof/>
          <w:lang w:val="en-US"/>
        </w:rPr>
        <w:t xml:space="preserve"> </w:t>
      </w:r>
    </w:p>
    <w:p w:rsidR="00D87C1A" w:rsidRDefault="00D87C1A" w:rsidP="00D87C1A">
      <w:pPr>
        <w:rPr>
          <w:noProof/>
          <w:lang w:val="en-US"/>
        </w:rPr>
      </w:pPr>
    </w:p>
    <w:p w:rsidR="00D87C1A" w:rsidRDefault="00D87C1A" w:rsidP="00D87C1A">
      <w:pPr>
        <w:keepNext/>
      </w:pPr>
      <w:r>
        <w:rPr>
          <w:noProof/>
          <w:lang w:val="nl-NL" w:eastAsia="nl-NL"/>
        </w:rPr>
        <w:lastRenderedPageBreak/>
        <w:drawing>
          <wp:inline distT="0" distB="0" distL="0" distR="0" wp14:anchorId="21284FC0" wp14:editId="22884960">
            <wp:extent cx="5934075" cy="3876675"/>
            <wp:effectExtent l="19050" t="0" r="9525" b="0"/>
            <wp:docPr id="6" name="Afbeelding 6"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ݻ°"/>
                    <pic:cNvPicPr>
                      <a:picLocks noChangeAspect="1" noChangeArrowheads="1"/>
                    </pic:cNvPicPr>
                  </pic:nvPicPr>
                  <pic:blipFill>
                    <a:blip r:embed="rId12" cstate="print"/>
                    <a:srcRect/>
                    <a:stretch>
                      <a:fillRect/>
                    </a:stretch>
                  </pic:blipFill>
                  <pic:spPr bwMode="auto">
                    <a:xfrm>
                      <a:off x="0" y="0"/>
                      <a:ext cx="5934075" cy="387667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34" w:name="_Ref261423403"/>
      <w:bookmarkStart w:id="35" w:name="_Toc402443257"/>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20</w:t>
      </w:r>
      <w:r>
        <w:fldChar w:fldCharType="end"/>
      </w:r>
      <w:bookmarkEnd w:id="34"/>
      <w:r w:rsidRPr="00D92197">
        <w:t>: Serial</w:t>
      </w:r>
      <w:r>
        <w:fldChar w:fldCharType="begin"/>
      </w:r>
      <w:r>
        <w:instrText xml:space="preserve"> XE "Serial" </w:instrText>
      </w:r>
      <w:r>
        <w:fldChar w:fldCharType="end"/>
      </w:r>
      <w:r w:rsidRPr="00D92197">
        <w:t xml:space="preserve"> LAN</w:t>
      </w:r>
      <w:r>
        <w:fldChar w:fldCharType="begin"/>
      </w:r>
      <w:r>
        <w:instrText xml:space="preserve"> XE "LAN" </w:instrText>
      </w:r>
      <w:r>
        <w:fldChar w:fldCharType="end"/>
      </w:r>
      <w:r w:rsidRPr="00D92197">
        <w:t xml:space="preserve"> ports</w:t>
      </w:r>
      <w:bookmarkEnd w:id="35"/>
    </w:p>
    <w:p w:rsidR="00D87C1A" w:rsidRDefault="00D87C1A" w:rsidP="00D87C1A">
      <w:pPr>
        <w:rPr>
          <w:noProof/>
          <w:lang w:val="en-US"/>
        </w:rPr>
      </w:pPr>
    </w:p>
    <w:p w:rsidR="00D87C1A" w:rsidRDefault="00D87C1A" w:rsidP="00D87C1A">
      <w:pPr>
        <w:rPr>
          <w:noProof/>
          <w:lang w:val="en-US"/>
        </w:rPr>
      </w:pPr>
    </w:p>
    <w:p w:rsidR="00D87C1A" w:rsidRDefault="00D87C1A" w:rsidP="00D87C1A">
      <w:pPr>
        <w:rPr>
          <w:noProof/>
          <w:lang w:val="en-US"/>
        </w:rPr>
      </w:pPr>
    </w:p>
    <w:p w:rsidR="00D87C1A" w:rsidRDefault="00D87C1A" w:rsidP="00D87C1A">
      <w:pPr>
        <w:rPr>
          <w:noProof/>
          <w:lang w:val="en-US"/>
        </w:rPr>
      </w:pPr>
    </w:p>
    <w:p w:rsidR="00D87C1A" w:rsidRDefault="00D87C1A" w:rsidP="00D87C1A">
      <w:pPr>
        <w:rPr>
          <w:noProof/>
          <w:lang w:val="en-US"/>
        </w:rPr>
      </w:pPr>
    </w:p>
    <w:p w:rsidR="00D87C1A" w:rsidRDefault="00D87C1A" w:rsidP="00D87C1A">
      <w:pPr>
        <w:pStyle w:val="Heading4"/>
        <w:rPr>
          <w:noProof/>
          <w:lang w:eastAsia="nl-NL"/>
        </w:rPr>
      </w:pPr>
      <w:bookmarkStart w:id="36" w:name="_Toc275955969"/>
      <w:r>
        <w:rPr>
          <w:noProof/>
          <w:lang w:eastAsia="nl-NL"/>
        </w:rPr>
        <w:br w:type="page"/>
      </w:r>
      <w:bookmarkStart w:id="37" w:name="_Toc402443070"/>
      <w:r>
        <w:rPr>
          <w:noProof/>
          <w:lang w:eastAsia="nl-NL"/>
        </w:rPr>
        <w:lastRenderedPageBreak/>
        <w:t>Serial</w:t>
      </w:r>
      <w:r>
        <w:rPr>
          <w:noProof/>
          <w:lang w:eastAsia="nl-NL"/>
        </w:rPr>
        <w:fldChar w:fldCharType="begin"/>
      </w:r>
      <w:r>
        <w:rPr>
          <w:noProof/>
          <w:lang w:eastAsia="nl-NL"/>
        </w:rPr>
        <w:instrText xml:space="preserve"> XE "</w:instrText>
      </w:r>
      <w:r>
        <w:instrText>Serial"</w:instrText>
      </w:r>
      <w:r>
        <w:rPr>
          <w:noProof/>
          <w:lang w:eastAsia="nl-NL"/>
        </w:rPr>
        <w:instrText xml:space="preserve"> </w:instrText>
      </w:r>
      <w:r>
        <w:rPr>
          <w:noProof/>
          <w:lang w:eastAsia="nl-NL"/>
        </w:rPr>
        <w:fldChar w:fldCharType="end"/>
      </w:r>
      <w:r>
        <w:rPr>
          <w:noProof/>
          <w:lang w:eastAsia="nl-NL"/>
        </w:rPr>
        <w:t xml:space="preserve"> LAN</w:t>
      </w:r>
      <w:r>
        <w:rPr>
          <w:noProof/>
          <w:lang w:eastAsia="nl-NL"/>
        </w:rPr>
        <w:fldChar w:fldCharType="begin"/>
      </w:r>
      <w:r>
        <w:rPr>
          <w:noProof/>
          <w:lang w:eastAsia="nl-NL"/>
        </w:rPr>
        <w:instrText xml:space="preserve"> XE "</w:instrText>
      </w:r>
      <w:r>
        <w:instrText>LAN"</w:instrText>
      </w:r>
      <w:r>
        <w:rPr>
          <w:noProof/>
          <w:lang w:eastAsia="nl-NL"/>
        </w:rPr>
        <w:instrText xml:space="preserve"> </w:instrText>
      </w:r>
      <w:r>
        <w:rPr>
          <w:noProof/>
          <w:lang w:eastAsia="nl-NL"/>
        </w:rPr>
        <w:fldChar w:fldCharType="end"/>
      </w:r>
      <w:r>
        <w:rPr>
          <w:noProof/>
          <w:lang w:eastAsia="nl-NL"/>
        </w:rPr>
        <w:t xml:space="preserve"> server</w:t>
      </w:r>
      <w:bookmarkEnd w:id="36"/>
      <w:bookmarkEnd w:id="37"/>
    </w:p>
    <w:p w:rsidR="00D87C1A" w:rsidRDefault="00D87C1A" w:rsidP="00D87C1A">
      <w:pPr>
        <w:rPr>
          <w:noProof/>
          <w:lang w:val="en-US"/>
        </w:rPr>
      </w:pPr>
      <w:r>
        <w:rPr>
          <w:lang w:val="en-US"/>
        </w:rPr>
        <w:t>Under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Pr>
          <w:lang w:val="en-US"/>
        </w:rPr>
        <w:t xml:space="preserve"> LAN</w:t>
      </w:r>
      <w:r>
        <w:rPr>
          <w:lang w:val="en-US"/>
        </w:rPr>
        <w:fldChar w:fldCharType="begin"/>
      </w:r>
      <w:r>
        <w:rPr>
          <w:lang w:val="en-US"/>
        </w:rPr>
        <w:instrText xml:space="preserve"> XE "</w:instrText>
      </w:r>
      <w:r w:rsidRPr="00CA46A0">
        <w:rPr>
          <w:lang w:val="en-US"/>
        </w:rPr>
        <w:instrText>LAN"</w:instrText>
      </w:r>
      <w:r>
        <w:rPr>
          <w:lang w:val="en-US"/>
        </w:rPr>
        <w:instrText xml:space="preserve"> </w:instrText>
      </w:r>
      <w:r>
        <w:rPr>
          <w:lang w:val="en-US"/>
        </w:rPr>
        <w:fldChar w:fldCharType="end"/>
      </w:r>
      <w:r>
        <w:rPr>
          <w:lang w:val="en-US"/>
        </w:rPr>
        <w:t xml:space="preserve"> ports &gt; Serial LAN server” (see </w:t>
      </w:r>
      <w:r>
        <w:rPr>
          <w:lang w:val="en-US"/>
        </w:rPr>
        <w:fldChar w:fldCharType="begin"/>
      </w:r>
      <w:r>
        <w:rPr>
          <w:lang w:val="en-US"/>
        </w:rPr>
        <w:instrText xml:space="preserve"> REF _Ref330820529 \h </w:instrText>
      </w:r>
      <w:r>
        <w:rPr>
          <w:lang w:val="en-US"/>
        </w:rPr>
      </w:r>
      <w:r>
        <w:rPr>
          <w:lang w:val="en-US"/>
        </w:rPr>
        <w:fldChar w:fldCharType="separate"/>
      </w:r>
      <w:r w:rsidRPr="00D92197">
        <w:t xml:space="preserve">Figure </w:t>
      </w:r>
      <w:r>
        <w:rPr>
          <w:noProof/>
        </w:rPr>
        <w:t>2</w:t>
      </w:r>
      <w:r>
        <w:noBreakHyphen/>
      </w:r>
      <w:r>
        <w:rPr>
          <w:noProof/>
        </w:rPr>
        <w:t>21</w:t>
      </w:r>
      <w:r>
        <w:rPr>
          <w:lang w:val="en-US"/>
        </w:rPr>
        <w:fldChar w:fldCharType="end"/>
      </w:r>
      <w:r>
        <w:rPr>
          <w:lang w:val="en-US"/>
        </w:rPr>
        <w:t>) the server to be assigned can be selected. In addition under “Type” the LAN server type can be selected.</w:t>
      </w:r>
    </w:p>
    <w:p w:rsidR="00D87C1A" w:rsidRDefault="00D87C1A" w:rsidP="00D87C1A">
      <w:pPr>
        <w:rPr>
          <w:noProof/>
          <w:lang w:val="en-US"/>
        </w:rPr>
      </w:pPr>
    </w:p>
    <w:p w:rsidR="00D87C1A" w:rsidRDefault="00D87C1A" w:rsidP="00D87C1A">
      <w:pPr>
        <w:keepNext/>
      </w:pPr>
      <w:r>
        <w:rPr>
          <w:noProof/>
          <w:lang w:val="nl-NL" w:eastAsia="nl-NL"/>
        </w:rPr>
        <w:drawing>
          <wp:inline distT="0" distB="0" distL="0" distR="0" wp14:anchorId="6173AC6F" wp14:editId="2DAAFFE2">
            <wp:extent cx="5934075" cy="3876675"/>
            <wp:effectExtent l="19050" t="0" r="9525" b="0"/>
            <wp:docPr id="7" name="Afbeelding 7"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ݻ°"/>
                    <pic:cNvPicPr>
                      <a:picLocks noChangeAspect="1" noChangeArrowheads="1"/>
                    </pic:cNvPicPr>
                  </pic:nvPicPr>
                  <pic:blipFill>
                    <a:blip r:embed="rId13" cstate="print"/>
                    <a:srcRect/>
                    <a:stretch>
                      <a:fillRect/>
                    </a:stretch>
                  </pic:blipFill>
                  <pic:spPr bwMode="auto">
                    <a:xfrm>
                      <a:off x="0" y="0"/>
                      <a:ext cx="5934075" cy="387667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38" w:name="_Ref330820529"/>
      <w:bookmarkStart w:id="39" w:name="_Toc402443258"/>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21</w:t>
      </w:r>
      <w:r>
        <w:fldChar w:fldCharType="end"/>
      </w:r>
      <w:bookmarkEnd w:id="38"/>
      <w:r w:rsidRPr="00D92197">
        <w:t>: Type (Moxa</w:t>
      </w:r>
      <w:r>
        <w:fldChar w:fldCharType="begin"/>
      </w:r>
      <w:r>
        <w:instrText xml:space="preserve"> XE "Moxa" </w:instrText>
      </w:r>
      <w:r>
        <w:fldChar w:fldCharType="end"/>
      </w:r>
      <w:r w:rsidRPr="00D92197">
        <w:t>)</w:t>
      </w:r>
      <w:bookmarkEnd w:id="39"/>
    </w:p>
    <w:p w:rsidR="00D87C1A" w:rsidRDefault="00D87C1A" w:rsidP="00D87C1A">
      <w:pPr>
        <w:pStyle w:val="Heading4"/>
        <w:rPr>
          <w:lang w:eastAsia="nl-NL"/>
        </w:rPr>
      </w:pPr>
      <w:bookmarkStart w:id="40" w:name="_Toc402443071"/>
      <w:r>
        <w:rPr>
          <w:lang w:eastAsia="nl-NL"/>
        </w:rPr>
        <w:t>Type (Moxa</w:t>
      </w:r>
      <w:r>
        <w:rPr>
          <w:lang w:eastAsia="nl-NL"/>
        </w:rPr>
        <w:fldChar w:fldCharType="begin"/>
      </w:r>
      <w:r>
        <w:rPr>
          <w:lang w:eastAsia="nl-NL"/>
        </w:rPr>
        <w:instrText xml:space="preserve"> XE "</w:instrText>
      </w:r>
      <w:r>
        <w:instrText>Moxa"</w:instrText>
      </w:r>
      <w:r>
        <w:rPr>
          <w:lang w:eastAsia="nl-NL"/>
        </w:rPr>
        <w:instrText xml:space="preserve"> </w:instrText>
      </w:r>
      <w:r>
        <w:rPr>
          <w:lang w:eastAsia="nl-NL"/>
        </w:rPr>
        <w:fldChar w:fldCharType="end"/>
      </w:r>
      <w:r>
        <w:rPr>
          <w:lang w:eastAsia="nl-NL"/>
        </w:rPr>
        <w:t xml:space="preserve"> UC-711X)</w:t>
      </w:r>
      <w:bookmarkEnd w:id="40"/>
    </w:p>
    <w:p w:rsidR="00D87C1A" w:rsidRDefault="00D87C1A" w:rsidP="00D87C1A">
      <w:pPr>
        <w:rPr>
          <w:lang w:val="en-US"/>
        </w:rPr>
      </w:pPr>
      <w:r>
        <w:rPr>
          <w:lang w:val="en-US"/>
        </w:rPr>
        <w:t>The Moxa</w:t>
      </w:r>
      <w:r>
        <w:rPr>
          <w:lang w:val="en-US"/>
        </w:rPr>
        <w:fldChar w:fldCharType="begin"/>
      </w:r>
      <w:r>
        <w:rPr>
          <w:lang w:val="en-US"/>
        </w:rPr>
        <w:instrText xml:space="preserve"> XE "</w:instrText>
      </w:r>
      <w:r w:rsidRPr="00CA46A0">
        <w:rPr>
          <w:lang w:val="en-US"/>
        </w:rPr>
        <w:instrText>Moxa"</w:instrText>
      </w:r>
      <w:r>
        <w:rPr>
          <w:lang w:val="en-US"/>
        </w:rPr>
        <w:instrText xml:space="preserve"> </w:instrText>
      </w:r>
      <w:r>
        <w:rPr>
          <w:lang w:val="en-US"/>
        </w:rPr>
        <w:fldChar w:fldCharType="end"/>
      </w:r>
      <w:r>
        <w:rPr>
          <w:lang w:val="en-US"/>
        </w:rPr>
        <w:t xml:space="preserve"> is found under “Type” &gt; “Moxa UC-711X” (see </w:t>
      </w:r>
      <w:r>
        <w:rPr>
          <w:lang w:val="en-US"/>
        </w:rPr>
        <w:fldChar w:fldCharType="begin"/>
      </w:r>
      <w:r>
        <w:rPr>
          <w:lang w:val="en-US"/>
        </w:rPr>
        <w:instrText xml:space="preserve"> REF _Ref330820529 \h </w:instrText>
      </w:r>
      <w:r>
        <w:rPr>
          <w:lang w:val="en-US"/>
        </w:rPr>
      </w:r>
      <w:r>
        <w:rPr>
          <w:lang w:val="en-US"/>
        </w:rPr>
        <w:fldChar w:fldCharType="separate"/>
      </w:r>
      <w:r w:rsidRPr="00D92197">
        <w:t xml:space="preserve">Figure </w:t>
      </w:r>
      <w:r>
        <w:rPr>
          <w:noProof/>
        </w:rPr>
        <w:t>2</w:t>
      </w:r>
      <w:r>
        <w:noBreakHyphen/>
      </w:r>
      <w:r>
        <w:rPr>
          <w:noProof/>
        </w:rPr>
        <w:t>21</w:t>
      </w:r>
      <w:r>
        <w:rPr>
          <w:lang w:val="en-US"/>
        </w:rPr>
        <w:fldChar w:fldCharType="end"/>
      </w:r>
      <w:r>
        <w:rPr>
          <w:lang w:val="en-US"/>
        </w:rPr>
        <w:t xml:space="preserve">). </w:t>
      </w:r>
      <w:r>
        <w:rPr>
          <w:lang w:val="en-US"/>
        </w:rPr>
        <w:br/>
        <w:t>Fill in the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of the Moxa unit under “IP Address” (use same range as the PC i.e. 172.16.x.x, for Moxa the last digits are in the 40 range). </w:t>
      </w:r>
      <w:r>
        <w:rPr>
          <w:lang w:val="en-US"/>
        </w:rPr>
        <w:br/>
        <w:t>The very first connected Moxa unit is set to IP address 172.16.1.41 and the next available to 172.16.1.42 etc.</w:t>
      </w:r>
    </w:p>
    <w:p w:rsidR="00D87C1A" w:rsidRDefault="00D87C1A" w:rsidP="00D87C1A">
      <w:pPr>
        <w:rPr>
          <w:lang w:val="en-US"/>
        </w:rPr>
      </w:pPr>
    </w:p>
    <w:p w:rsidR="00D87C1A" w:rsidRDefault="00D87C1A" w:rsidP="00D87C1A">
      <w:pPr>
        <w:rPr>
          <w:i/>
          <w:lang w:val="en-US"/>
        </w:rPr>
      </w:pPr>
      <w:r>
        <w:rPr>
          <w:noProof/>
          <w:lang w:val="nl-NL" w:eastAsia="nl-NL"/>
        </w:rPr>
        <w:drawing>
          <wp:inline distT="0" distB="0" distL="0" distR="0" wp14:anchorId="1427479D" wp14:editId="41F30297">
            <wp:extent cx="416379" cy="342900"/>
            <wp:effectExtent l="0" t="0" r="3175" b="0"/>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w:t>
      </w:r>
    </w:p>
    <w:p w:rsidR="00D87C1A" w:rsidRPr="00E1041F" w:rsidRDefault="00D87C1A" w:rsidP="00D87C1A">
      <w:pPr>
        <w:rPr>
          <w:i/>
          <w:lang w:val="en-US"/>
        </w:rPr>
      </w:pPr>
      <w:r w:rsidRPr="00E1041F">
        <w:rPr>
          <w:i/>
          <w:lang w:val="en-US"/>
        </w:rPr>
        <w:t>The MAC address can be found on the sticker underneath the unit.</w:t>
      </w:r>
    </w:p>
    <w:p w:rsidR="00D87C1A" w:rsidRDefault="00D87C1A" w:rsidP="00D87C1A">
      <w:pPr>
        <w:rPr>
          <w:lang w:val="en-US"/>
        </w:rPr>
      </w:pPr>
    </w:p>
    <w:p w:rsidR="00D87C1A" w:rsidRDefault="00D87C1A" w:rsidP="00D87C1A">
      <w:pPr>
        <w:rPr>
          <w:lang w:val="en-US"/>
        </w:rPr>
      </w:pPr>
      <w:r>
        <w:rPr>
          <w:lang w:val="en-US"/>
        </w:rPr>
        <w:t>For the Moxa</w:t>
      </w:r>
      <w:r>
        <w:rPr>
          <w:lang w:val="en-US"/>
        </w:rPr>
        <w:fldChar w:fldCharType="begin"/>
      </w:r>
      <w:r>
        <w:rPr>
          <w:lang w:val="en-US"/>
        </w:rPr>
        <w:instrText xml:space="preserve"> XE "</w:instrText>
      </w:r>
      <w:r w:rsidRPr="00CA46A0">
        <w:rPr>
          <w:lang w:val="en-US"/>
        </w:rPr>
        <w:instrText>Moxa"</w:instrText>
      </w:r>
      <w:r>
        <w:rPr>
          <w:lang w:val="en-US"/>
        </w:rPr>
        <w:instrText xml:space="preserve"> </w:instrText>
      </w:r>
      <w:r>
        <w:rPr>
          <w:lang w:val="en-US"/>
        </w:rPr>
        <w:fldChar w:fldCharType="end"/>
      </w:r>
      <w:r>
        <w:rPr>
          <w:lang w:val="en-US"/>
        </w:rPr>
        <w:t xml:space="preserve"> unit it is necessary to use a MAC address specified under “MAC Address”. </w:t>
      </w:r>
    </w:p>
    <w:p w:rsidR="00D87C1A" w:rsidRDefault="00D87C1A" w:rsidP="00D87C1A">
      <w:pPr>
        <w:rPr>
          <w:lang w:val="en-US"/>
        </w:rPr>
      </w:pPr>
      <w:r>
        <w:rPr>
          <w:lang w:val="en-US"/>
        </w:rPr>
        <w:t xml:space="preserve">If necessary, verify the LAN1 and/or LAN2 settings and choose the appropriate device interface / protocol (see chapter </w:t>
      </w:r>
      <w:r>
        <w:rPr>
          <w:lang w:val="en-US"/>
        </w:rPr>
        <w:fldChar w:fldCharType="begin"/>
      </w:r>
      <w:r>
        <w:rPr>
          <w:lang w:val="en-US"/>
        </w:rPr>
        <w:instrText xml:space="preserve"> REF _Ref333581187 \r \h </w:instrText>
      </w:r>
      <w:r>
        <w:rPr>
          <w:lang w:val="en-US"/>
        </w:rPr>
      </w:r>
      <w:r>
        <w:rPr>
          <w:lang w:val="en-US"/>
        </w:rPr>
        <w:fldChar w:fldCharType="separate"/>
      </w:r>
      <w:r>
        <w:rPr>
          <w:lang w:val="en-US"/>
        </w:rPr>
        <w:t>2.8.2.1</w:t>
      </w:r>
      <w:r>
        <w:rPr>
          <w:lang w:val="en-US"/>
        </w:rPr>
        <w:fldChar w:fldCharType="end"/>
      </w:r>
      <w:r>
        <w:rPr>
          <w:lang w:val="en-US"/>
        </w:rPr>
        <w:t>).</w:t>
      </w:r>
    </w:p>
    <w:p w:rsidR="00D87C1A" w:rsidRDefault="00D87C1A" w:rsidP="00D87C1A">
      <w:pPr>
        <w:rPr>
          <w:lang w:val="en-US"/>
        </w:rPr>
      </w:pPr>
      <w:r>
        <w:rPr>
          <w:lang w:val="en-US"/>
        </w:rPr>
        <w:t xml:space="preserve">To confirm the settings, click “Accept and restart communication” and verify if the serial data is working within NavVision </w:t>
      </w:r>
      <w:r w:rsidRPr="008C1EF2">
        <w:rPr>
          <w:rFonts w:cs="Arial"/>
          <w:vertAlign w:val="superscript"/>
          <w:lang w:val="en-US"/>
        </w:rPr>
        <w:t>®</w:t>
      </w:r>
      <w:r>
        <w:rPr>
          <w:lang w:val="en-US"/>
        </w:rPr>
        <w:t>.</w:t>
      </w:r>
    </w:p>
    <w:p w:rsidR="00D87C1A" w:rsidRDefault="00D87C1A" w:rsidP="00D87C1A">
      <w:pPr>
        <w:pStyle w:val="Heading4"/>
        <w:rPr>
          <w:lang w:eastAsia="nl-NL"/>
        </w:rPr>
      </w:pPr>
      <w:bookmarkStart w:id="41" w:name="_Toc275955971"/>
      <w:r>
        <w:rPr>
          <w:lang w:eastAsia="nl-NL"/>
        </w:rPr>
        <w:br w:type="page"/>
      </w:r>
      <w:bookmarkStart w:id="42" w:name="_Toc402443072"/>
      <w:r>
        <w:rPr>
          <w:lang w:eastAsia="nl-NL"/>
        </w:rPr>
        <w:lastRenderedPageBreak/>
        <w:t>Type (V-Linx ESR-904</w:t>
      </w:r>
      <w:bookmarkEnd w:id="41"/>
      <w:r>
        <w:rPr>
          <w:lang w:eastAsia="nl-NL"/>
        </w:rPr>
        <w:t xml:space="preserve">) </w:t>
      </w:r>
      <w:r w:rsidRPr="00DB5964">
        <w:rPr>
          <w:i/>
          <w:lang w:eastAsia="nl-NL"/>
        </w:rPr>
        <w:t>Obsolete</w:t>
      </w:r>
      <w:bookmarkEnd w:id="42"/>
    </w:p>
    <w:p w:rsidR="00D87C1A" w:rsidRDefault="00D87C1A" w:rsidP="00D87C1A">
      <w:pPr>
        <w:rPr>
          <w:lang w:val="en-US"/>
        </w:rPr>
      </w:pPr>
      <w:r w:rsidRPr="00CA0364">
        <w:rPr>
          <w:lang w:val="en-US"/>
        </w:rPr>
        <w:t>The</w:t>
      </w:r>
      <w:r>
        <w:rPr>
          <w:lang w:val="en-US"/>
        </w:rPr>
        <w:t xml:space="preserve"> V-Linx is found under “Type” &gt; “V-Linx ESR-904” (see </w:t>
      </w:r>
      <w:r>
        <w:rPr>
          <w:lang w:val="en-US"/>
        </w:rPr>
        <w:fldChar w:fldCharType="begin"/>
      </w:r>
      <w:r>
        <w:rPr>
          <w:lang w:val="en-US"/>
        </w:rPr>
        <w:instrText xml:space="preserve"> REF _Ref330820575 \h </w:instrText>
      </w:r>
      <w:r>
        <w:rPr>
          <w:lang w:val="en-US"/>
        </w:rPr>
      </w:r>
      <w:r>
        <w:rPr>
          <w:lang w:val="en-US"/>
        </w:rPr>
        <w:fldChar w:fldCharType="separate"/>
      </w:r>
      <w:r w:rsidRPr="00D92197">
        <w:t xml:space="preserve">Figure </w:t>
      </w:r>
      <w:r>
        <w:rPr>
          <w:noProof/>
        </w:rPr>
        <w:t>2</w:t>
      </w:r>
      <w:r>
        <w:noBreakHyphen/>
      </w:r>
      <w:r>
        <w:rPr>
          <w:noProof/>
        </w:rPr>
        <w:t>22</w:t>
      </w:r>
      <w:r>
        <w:rPr>
          <w:lang w:val="en-US"/>
        </w:rPr>
        <w:fldChar w:fldCharType="end"/>
      </w:r>
      <w:r>
        <w:rPr>
          <w:lang w:val="en-US"/>
        </w:rPr>
        <w:t xml:space="preserve">). </w:t>
      </w:r>
      <w:r>
        <w:rPr>
          <w:lang w:val="en-US"/>
        </w:rPr>
        <w:br/>
        <w:t>Fill in the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of the V-Linx unit under “IP Address” (use same range as the PC i.e. 172.16.x.x, for V-Linx the last digits are in the 40 range).</w:t>
      </w:r>
      <w:r>
        <w:rPr>
          <w:lang w:val="en-US"/>
        </w:rPr>
        <w:br/>
        <w:t>The very first connected V-Linx unit is set to IP address 172.16.1.41 and the next available to 172.16.1.42 etc.</w:t>
      </w:r>
    </w:p>
    <w:p w:rsidR="00D87C1A" w:rsidRDefault="00D87C1A" w:rsidP="00D87C1A">
      <w:pPr>
        <w:rPr>
          <w:lang w:val="en-US"/>
        </w:rPr>
      </w:pPr>
    </w:p>
    <w:p w:rsidR="00D87C1A" w:rsidRDefault="00D87C1A" w:rsidP="00D87C1A">
      <w:pPr>
        <w:rPr>
          <w:i/>
          <w:lang w:val="en-US"/>
        </w:rPr>
      </w:pPr>
      <w:r>
        <w:rPr>
          <w:noProof/>
          <w:lang w:val="nl-NL" w:eastAsia="nl-NL"/>
        </w:rPr>
        <w:drawing>
          <wp:inline distT="0" distB="0" distL="0" distR="0" wp14:anchorId="22B7294F" wp14:editId="67B875FE">
            <wp:extent cx="416379" cy="342900"/>
            <wp:effectExtent l="0" t="0" r="3175" b="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w:t>
      </w:r>
    </w:p>
    <w:p w:rsidR="00D87C1A" w:rsidRPr="00AF700B" w:rsidRDefault="00D87C1A" w:rsidP="00D87C1A">
      <w:pPr>
        <w:rPr>
          <w:i/>
          <w:lang w:val="en-US"/>
        </w:rPr>
      </w:pPr>
      <w:r>
        <w:rPr>
          <w:i/>
          <w:lang w:val="en-US"/>
        </w:rPr>
        <w:t>Please be aware that multiple units (i.e the Moxa</w:t>
      </w:r>
      <w:r>
        <w:rPr>
          <w:i/>
          <w:lang w:val="en-US"/>
        </w:rPr>
        <w:fldChar w:fldCharType="begin"/>
      </w:r>
      <w:r>
        <w:rPr>
          <w:i/>
          <w:lang w:val="en-US"/>
        </w:rPr>
        <w:instrText xml:space="preserve"> XE "</w:instrText>
      </w:r>
      <w:r w:rsidRPr="00CA46A0">
        <w:rPr>
          <w:lang w:val="en-US"/>
        </w:rPr>
        <w:instrText>Moxa"</w:instrText>
      </w:r>
      <w:r>
        <w:rPr>
          <w:i/>
          <w:lang w:val="en-US"/>
        </w:rPr>
        <w:instrText xml:space="preserve"> </w:instrText>
      </w:r>
      <w:r>
        <w:rPr>
          <w:i/>
          <w:lang w:val="en-US"/>
        </w:rPr>
        <w:fldChar w:fldCharType="end"/>
      </w:r>
      <w:r>
        <w:rPr>
          <w:i/>
          <w:lang w:val="en-US"/>
        </w:rPr>
        <w:t>’s</w:t>
      </w:r>
      <w:r w:rsidRPr="00AF700B">
        <w:rPr>
          <w:i/>
          <w:lang w:val="en-US"/>
        </w:rPr>
        <w:t xml:space="preserve">) will operate </w:t>
      </w:r>
      <w:r>
        <w:rPr>
          <w:i/>
          <w:lang w:val="en-US"/>
        </w:rPr>
        <w:t>within</w:t>
      </w:r>
      <w:r w:rsidRPr="00AF700B">
        <w:rPr>
          <w:i/>
          <w:lang w:val="en-US"/>
        </w:rPr>
        <w:t xml:space="preserve"> the same IP</w:t>
      </w:r>
      <w:r>
        <w:rPr>
          <w:i/>
          <w:lang w:val="en-US"/>
        </w:rPr>
        <w:fldChar w:fldCharType="begin"/>
      </w:r>
      <w:r>
        <w:rPr>
          <w:i/>
          <w:lang w:val="en-US"/>
        </w:rPr>
        <w:instrText xml:space="preserve"> XE "</w:instrText>
      </w:r>
      <w:r w:rsidRPr="00CA46A0">
        <w:rPr>
          <w:lang w:val="en-US"/>
        </w:rPr>
        <w:instrText>IP"</w:instrText>
      </w:r>
      <w:r>
        <w:rPr>
          <w:i/>
          <w:lang w:val="en-US"/>
        </w:rPr>
        <w:instrText xml:space="preserve"> </w:instrText>
      </w:r>
      <w:r>
        <w:rPr>
          <w:i/>
          <w:lang w:val="en-US"/>
        </w:rPr>
        <w:fldChar w:fldCharType="end"/>
      </w:r>
      <w:r w:rsidRPr="00AF700B">
        <w:rPr>
          <w:i/>
          <w:lang w:val="en-US"/>
        </w:rPr>
        <w:t xml:space="preserve"> address range (1</w:t>
      </w:r>
      <w:r>
        <w:rPr>
          <w:i/>
          <w:lang w:val="en-US"/>
        </w:rPr>
        <w:t>7</w:t>
      </w:r>
      <w:r w:rsidRPr="00AF700B">
        <w:rPr>
          <w:i/>
          <w:lang w:val="en-US"/>
        </w:rPr>
        <w:t>2.16.</w:t>
      </w:r>
      <w:r>
        <w:rPr>
          <w:i/>
          <w:lang w:val="en-US"/>
        </w:rPr>
        <w:t>1</w:t>
      </w:r>
      <w:r w:rsidRPr="00AF700B">
        <w:rPr>
          <w:i/>
          <w:lang w:val="en-US"/>
        </w:rPr>
        <w:t xml:space="preserve">.4x). </w:t>
      </w:r>
      <w:r>
        <w:rPr>
          <w:i/>
          <w:lang w:val="en-US"/>
        </w:rPr>
        <w:t>Use different IP addresses,</w:t>
      </w:r>
      <w:r w:rsidRPr="00AF700B">
        <w:rPr>
          <w:i/>
          <w:lang w:val="en-US"/>
        </w:rPr>
        <w:t xml:space="preserve"> otherwise the system </w:t>
      </w:r>
      <w:r>
        <w:rPr>
          <w:i/>
          <w:lang w:val="en-US"/>
        </w:rPr>
        <w:t>may</w:t>
      </w:r>
      <w:r w:rsidRPr="00AF700B">
        <w:rPr>
          <w:i/>
          <w:lang w:val="en-US"/>
        </w:rPr>
        <w:t xml:space="preserve"> not function properly.</w:t>
      </w:r>
    </w:p>
    <w:p w:rsidR="00D87C1A" w:rsidRPr="007631BB" w:rsidRDefault="00D87C1A" w:rsidP="00D87C1A">
      <w:pPr>
        <w:rPr>
          <w:i/>
          <w:lang w:val="en-US"/>
        </w:rPr>
      </w:pPr>
    </w:p>
    <w:p w:rsidR="00D87C1A" w:rsidRDefault="00D87C1A" w:rsidP="00D87C1A">
      <w:pPr>
        <w:rPr>
          <w:lang w:val="en-US"/>
        </w:rPr>
      </w:pPr>
      <w:r>
        <w:rPr>
          <w:lang w:val="en-US"/>
        </w:rPr>
        <w:t xml:space="preserve">Verify the LAN1 - LAN4 settings (if available) and select the appropriate device interface / protocol (see </w:t>
      </w:r>
      <w:r>
        <w:rPr>
          <w:lang w:val="en-US"/>
        </w:rPr>
        <w:fldChar w:fldCharType="begin"/>
      </w:r>
      <w:r>
        <w:rPr>
          <w:lang w:val="en-US"/>
        </w:rPr>
        <w:instrText xml:space="preserve"> REF _Ref333581370 \r \h </w:instrText>
      </w:r>
      <w:r>
        <w:rPr>
          <w:lang w:val="en-US"/>
        </w:rPr>
      </w:r>
      <w:r>
        <w:rPr>
          <w:lang w:val="en-US"/>
        </w:rPr>
        <w:fldChar w:fldCharType="separate"/>
      </w:r>
      <w:r>
        <w:rPr>
          <w:lang w:val="en-US"/>
        </w:rPr>
        <w:t>2.8.2.1</w:t>
      </w:r>
      <w:r>
        <w:rPr>
          <w:lang w:val="en-US"/>
        </w:rPr>
        <w:fldChar w:fldCharType="end"/>
      </w:r>
      <w:r>
        <w:rPr>
          <w:lang w:val="en-US"/>
        </w:rPr>
        <w:t>).</w:t>
      </w:r>
    </w:p>
    <w:p w:rsidR="00D87C1A" w:rsidRDefault="00D87C1A" w:rsidP="00D87C1A">
      <w:pPr>
        <w:rPr>
          <w:lang w:val="en-US"/>
        </w:rPr>
      </w:pPr>
      <w:r>
        <w:rPr>
          <w:lang w:val="en-US"/>
        </w:rPr>
        <w:t xml:space="preserve">To confirm the settings, click “Accept and restart communication” and verify if the serial data is working within NavVision </w:t>
      </w:r>
      <w:r w:rsidRPr="008C1EF2">
        <w:rPr>
          <w:rFonts w:cs="Arial"/>
          <w:vertAlign w:val="superscript"/>
          <w:lang w:val="en-US"/>
        </w:rPr>
        <w:t>®</w:t>
      </w:r>
      <w:r>
        <w:rPr>
          <w:lang w:val="en-US"/>
        </w:rPr>
        <w:t>.</w:t>
      </w:r>
    </w:p>
    <w:p w:rsidR="00D87C1A" w:rsidRDefault="00D87C1A" w:rsidP="00D87C1A">
      <w:pPr>
        <w:rPr>
          <w:lang w:val="en-US"/>
        </w:rPr>
      </w:pPr>
    </w:p>
    <w:p w:rsidR="00D87C1A" w:rsidRDefault="00D87C1A" w:rsidP="00D87C1A">
      <w:pPr>
        <w:keepNext/>
      </w:pPr>
      <w:r>
        <w:rPr>
          <w:noProof/>
          <w:lang w:val="nl-NL" w:eastAsia="nl-NL"/>
        </w:rPr>
        <w:drawing>
          <wp:inline distT="0" distB="0" distL="0" distR="0" wp14:anchorId="2A937741" wp14:editId="7652B441">
            <wp:extent cx="5934075" cy="3848100"/>
            <wp:effectExtent l="19050" t="0" r="9525" b="0"/>
            <wp:docPr id="8" name="Afbeelding 8"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ݻ°"/>
                    <pic:cNvPicPr>
                      <a:picLocks noChangeAspect="1" noChangeArrowheads="1"/>
                    </pic:cNvPicPr>
                  </pic:nvPicPr>
                  <pic:blipFill>
                    <a:blip r:embed="rId14" cstate="print"/>
                    <a:srcRect/>
                    <a:stretch>
                      <a:fillRect/>
                    </a:stretch>
                  </pic:blipFill>
                  <pic:spPr bwMode="auto">
                    <a:xfrm>
                      <a:off x="0" y="0"/>
                      <a:ext cx="5934075" cy="3848100"/>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43" w:name="_Ref330820575"/>
      <w:bookmarkStart w:id="44" w:name="_Toc402443259"/>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22</w:t>
      </w:r>
      <w:r>
        <w:fldChar w:fldCharType="end"/>
      </w:r>
      <w:bookmarkEnd w:id="43"/>
      <w:r w:rsidRPr="00D92197">
        <w:t>: Type (V-Linx ESR-904)</w:t>
      </w:r>
      <w:bookmarkEnd w:id="44"/>
    </w:p>
    <w:p w:rsidR="00D87C1A" w:rsidRDefault="00D87C1A" w:rsidP="00D87C1A">
      <w:pPr>
        <w:pStyle w:val="Heading4"/>
        <w:rPr>
          <w:lang w:eastAsia="nl-NL"/>
        </w:rPr>
      </w:pPr>
      <w:bookmarkStart w:id="45" w:name="_Toc275955972"/>
      <w:r>
        <w:rPr>
          <w:lang w:eastAsia="nl-NL"/>
        </w:rPr>
        <w:br w:type="page"/>
      </w:r>
      <w:bookmarkStart w:id="46" w:name="_Toc402443073"/>
      <w:r>
        <w:rPr>
          <w:lang w:eastAsia="nl-NL"/>
        </w:rPr>
        <w:lastRenderedPageBreak/>
        <w:t>Type (ICPdas i7540D</w:t>
      </w:r>
      <w:bookmarkEnd w:id="45"/>
      <w:r>
        <w:rPr>
          <w:lang w:eastAsia="nl-NL"/>
        </w:rPr>
        <w:t>)</w:t>
      </w:r>
      <w:bookmarkEnd w:id="46"/>
    </w:p>
    <w:p w:rsidR="00D87C1A" w:rsidRDefault="00D87C1A" w:rsidP="00D87C1A">
      <w:pPr>
        <w:rPr>
          <w:lang w:val="en-US"/>
        </w:rPr>
      </w:pPr>
      <w:r>
        <w:rPr>
          <w:lang w:val="en-US"/>
        </w:rPr>
        <w:t xml:space="preserve">The ICPdas is found under “Type” “ICPdas i7540D” (see </w:t>
      </w:r>
      <w:r>
        <w:rPr>
          <w:lang w:val="en-US"/>
        </w:rPr>
        <w:fldChar w:fldCharType="begin"/>
      </w:r>
      <w:r>
        <w:rPr>
          <w:lang w:val="en-US"/>
        </w:rPr>
        <w:instrText xml:space="preserve"> REF _Ref330820598 \h </w:instrText>
      </w:r>
      <w:r>
        <w:rPr>
          <w:lang w:val="en-US"/>
        </w:rPr>
      </w:r>
      <w:r>
        <w:rPr>
          <w:lang w:val="en-US"/>
        </w:rPr>
        <w:fldChar w:fldCharType="separate"/>
      </w:r>
      <w:r w:rsidRPr="00D92197">
        <w:t xml:space="preserve">Figure </w:t>
      </w:r>
      <w:r>
        <w:rPr>
          <w:noProof/>
        </w:rPr>
        <w:t>2</w:t>
      </w:r>
      <w:r>
        <w:noBreakHyphen/>
      </w:r>
      <w:r>
        <w:rPr>
          <w:noProof/>
        </w:rPr>
        <w:t>23</w:t>
      </w:r>
      <w:r>
        <w:rPr>
          <w:lang w:val="en-US"/>
        </w:rPr>
        <w:fldChar w:fldCharType="end"/>
      </w:r>
      <w:r>
        <w:rPr>
          <w:lang w:val="en-US"/>
        </w:rPr>
        <w:t xml:space="preserve">). </w:t>
      </w:r>
      <w:r>
        <w:rPr>
          <w:lang w:val="en-US"/>
        </w:rPr>
        <w:br/>
        <w:t>Fill in the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of the ICPdas server under “IP Address” (same range as the PC i.e. 172.168.x.x, for ICP</w:t>
      </w:r>
      <w:r>
        <w:rPr>
          <w:lang w:val="en-US"/>
        </w:rPr>
        <w:fldChar w:fldCharType="begin"/>
      </w:r>
      <w:r>
        <w:rPr>
          <w:lang w:val="en-US"/>
        </w:rPr>
        <w:instrText xml:space="preserve"> XE "</w:instrText>
      </w:r>
      <w:r w:rsidRPr="00CA46A0">
        <w:rPr>
          <w:lang w:val="en-US"/>
        </w:rPr>
        <w:instrText>ICP"</w:instrText>
      </w:r>
      <w:r>
        <w:rPr>
          <w:lang w:val="en-US"/>
        </w:rPr>
        <w:instrText xml:space="preserve"> </w:instrText>
      </w:r>
      <w:r>
        <w:rPr>
          <w:lang w:val="en-US"/>
        </w:rPr>
        <w:fldChar w:fldCharType="end"/>
      </w:r>
      <w:r>
        <w:rPr>
          <w:lang w:val="en-US"/>
        </w:rPr>
        <w:t xml:space="preserve"> the last digits are in the 30 range).</w:t>
      </w:r>
    </w:p>
    <w:p w:rsidR="00D87C1A" w:rsidRPr="00CA0364" w:rsidRDefault="00D87C1A" w:rsidP="00D87C1A">
      <w:pPr>
        <w:keepNext/>
        <w:rPr>
          <w:noProof/>
          <w:lang w:val="en-US"/>
        </w:rPr>
      </w:pPr>
      <w:r>
        <w:rPr>
          <w:lang w:val="en-US"/>
        </w:rPr>
        <w:t>The very first connected ICP</w:t>
      </w:r>
      <w:r>
        <w:rPr>
          <w:lang w:val="en-US"/>
        </w:rPr>
        <w:fldChar w:fldCharType="begin"/>
      </w:r>
      <w:r>
        <w:rPr>
          <w:lang w:val="en-US"/>
        </w:rPr>
        <w:instrText xml:space="preserve"> XE "</w:instrText>
      </w:r>
      <w:r w:rsidRPr="00CA46A0">
        <w:rPr>
          <w:lang w:val="en-US"/>
        </w:rPr>
        <w:instrText>ICP"</w:instrText>
      </w:r>
      <w:r>
        <w:rPr>
          <w:lang w:val="en-US"/>
        </w:rPr>
        <w:instrText xml:space="preserve"> </w:instrText>
      </w:r>
      <w:r>
        <w:rPr>
          <w:lang w:val="en-US"/>
        </w:rPr>
        <w:fldChar w:fldCharType="end"/>
      </w:r>
      <w:r>
        <w:rPr>
          <w:lang w:val="en-US"/>
        </w:rPr>
        <w:t xml:space="preserve"> is set to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 xml:space="preserve"> address 172.16.1.31 and the next available to 172.16.1.32 etc.</w:t>
      </w:r>
    </w:p>
    <w:p w:rsidR="00D87C1A" w:rsidRPr="00CA0364" w:rsidRDefault="00D87C1A" w:rsidP="00D87C1A">
      <w:pPr>
        <w:keepNext/>
        <w:rPr>
          <w:noProof/>
          <w:lang w:val="en-US"/>
        </w:rPr>
      </w:pPr>
    </w:p>
    <w:p w:rsidR="00D87C1A" w:rsidRPr="00E76B6F" w:rsidRDefault="00D87C1A" w:rsidP="00D87C1A">
      <w:pPr>
        <w:keepNext/>
        <w:rPr>
          <w:rFonts w:cs="Arial"/>
          <w:b/>
          <w:sz w:val="18"/>
          <w:lang w:val="en-US"/>
        </w:rPr>
      </w:pPr>
      <w:r>
        <w:rPr>
          <w:noProof/>
          <w:lang w:val="nl-NL" w:eastAsia="nl-NL"/>
        </w:rPr>
        <w:drawing>
          <wp:inline distT="0" distB="0" distL="0" distR="0" wp14:anchorId="5DDA11EE" wp14:editId="11EEBC18">
            <wp:extent cx="5934075" cy="3895725"/>
            <wp:effectExtent l="19050" t="0" r="9525" b="0"/>
            <wp:docPr id="9" name="Afbeelding 9"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ݻ°"/>
                    <pic:cNvPicPr>
                      <a:picLocks noChangeAspect="1" noChangeArrowheads="1"/>
                    </pic:cNvPicPr>
                  </pic:nvPicPr>
                  <pic:blipFill>
                    <a:blip r:embed="rId15" cstate="print"/>
                    <a:srcRect/>
                    <a:stretch>
                      <a:fillRect/>
                    </a:stretch>
                  </pic:blipFill>
                  <pic:spPr bwMode="auto">
                    <a:xfrm>
                      <a:off x="0" y="0"/>
                      <a:ext cx="5934075" cy="389572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47" w:name="_Ref330820598"/>
      <w:bookmarkStart w:id="48" w:name="_Toc402443260"/>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23</w:t>
      </w:r>
      <w:r>
        <w:fldChar w:fldCharType="end"/>
      </w:r>
      <w:bookmarkEnd w:id="47"/>
      <w:r w:rsidRPr="00D92197">
        <w:t>: Type (ICPdas i7540D)</w:t>
      </w:r>
      <w:bookmarkEnd w:id="48"/>
    </w:p>
    <w:p w:rsidR="00D87C1A" w:rsidRPr="00E76B6F" w:rsidRDefault="00D87C1A" w:rsidP="00D87C1A">
      <w:pPr>
        <w:rPr>
          <w:lang w:val="en-US"/>
        </w:rPr>
      </w:pPr>
      <w:bookmarkStart w:id="49" w:name="_Toc275955973"/>
      <w:r w:rsidRPr="00E76B6F">
        <w:rPr>
          <w:lang w:val="en-US"/>
        </w:rPr>
        <w:t>Verify the LAN1 and LAN2 settings (if available) and select the appropriate protocol (see</w:t>
      </w:r>
      <w:r w:rsidRPr="00CA0364">
        <w:rPr>
          <w:lang w:val="en-US"/>
        </w:rPr>
        <w:t xml:space="preserve"> </w:t>
      </w:r>
      <w:r>
        <w:fldChar w:fldCharType="begin"/>
      </w:r>
      <w:r w:rsidRPr="00CA0364">
        <w:rPr>
          <w:lang w:val="en-US"/>
        </w:rPr>
        <w:instrText xml:space="preserve"> REF _Ref333581576 \r \h </w:instrText>
      </w:r>
      <w:r>
        <w:fldChar w:fldCharType="separate"/>
      </w:r>
      <w:r>
        <w:rPr>
          <w:lang w:val="en-US"/>
        </w:rPr>
        <w:t>2.8.2.1</w:t>
      </w:r>
      <w:r>
        <w:fldChar w:fldCharType="end"/>
      </w:r>
      <w:r w:rsidRPr="00E76B6F">
        <w:rPr>
          <w:lang w:val="en-US"/>
        </w:rPr>
        <w:t>).</w:t>
      </w:r>
    </w:p>
    <w:p w:rsidR="00D87C1A" w:rsidRPr="00E76B6F" w:rsidRDefault="00D87C1A" w:rsidP="00D87C1A">
      <w:pPr>
        <w:rPr>
          <w:lang w:val="en-US"/>
        </w:rPr>
      </w:pPr>
      <w:r w:rsidRPr="00E76B6F">
        <w:rPr>
          <w:lang w:val="en-US"/>
        </w:rPr>
        <w:t xml:space="preserve">To confirm the settings, click “Accept and restart communication” and verify if the serial data is working within </w:t>
      </w:r>
      <w:r>
        <w:rPr>
          <w:lang w:val="en-US"/>
        </w:rPr>
        <w:t xml:space="preserve">NavVision </w:t>
      </w:r>
      <w:r w:rsidRPr="00E76B6F">
        <w:rPr>
          <w:lang w:val="en-US"/>
        </w:rPr>
        <w:t>®.</w:t>
      </w:r>
    </w:p>
    <w:p w:rsidR="00D87C1A" w:rsidRPr="00E76B6F" w:rsidRDefault="00D87C1A" w:rsidP="00D87C1A">
      <w:pPr>
        <w:pStyle w:val="Heading3"/>
        <w:rPr>
          <w:lang w:val="en-US"/>
        </w:rPr>
      </w:pPr>
      <w:r w:rsidRPr="00E76B6F">
        <w:rPr>
          <w:lang w:val="en-US"/>
        </w:rPr>
        <w:br w:type="page"/>
      </w:r>
      <w:bookmarkStart w:id="50" w:name="_Toc402443074"/>
      <w:r w:rsidRPr="00E76B6F">
        <w:rPr>
          <w:lang w:val="en-US"/>
        </w:rPr>
        <w:lastRenderedPageBreak/>
        <w:t>CAN ports</w:t>
      </w:r>
      <w:bookmarkEnd w:id="50"/>
    </w:p>
    <w:p w:rsidR="00D87C1A" w:rsidRPr="00E76B6F" w:rsidRDefault="00D87C1A" w:rsidP="00D87C1A">
      <w:pPr>
        <w:rPr>
          <w:lang w:val="en-US"/>
        </w:rPr>
      </w:pPr>
      <w:r w:rsidRPr="00E76B6F">
        <w:rPr>
          <w:lang w:val="en-US"/>
        </w:rPr>
        <w:t>Under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sidRPr="00E76B6F">
        <w:rPr>
          <w:lang w:val="en-US"/>
        </w:rPr>
        <w:t xml:space="preserve"> &gt; CAN ports” the following menus are available:</w:t>
      </w:r>
    </w:p>
    <w:p w:rsidR="00D87C1A" w:rsidRPr="00E76B6F" w:rsidRDefault="00D87C1A" w:rsidP="00D87C1A">
      <w:pPr>
        <w:numPr>
          <w:ilvl w:val="0"/>
          <w:numId w:val="5"/>
        </w:numPr>
        <w:rPr>
          <w:lang w:val="en-US"/>
        </w:rPr>
      </w:pPr>
      <w:r w:rsidRPr="00E76B6F">
        <w:rPr>
          <w:lang w:val="en-US"/>
        </w:rPr>
        <w:t>Interface</w:t>
      </w:r>
    </w:p>
    <w:p w:rsidR="00D87C1A" w:rsidRPr="00E76B6F" w:rsidRDefault="00D87C1A" w:rsidP="00D87C1A">
      <w:pPr>
        <w:numPr>
          <w:ilvl w:val="0"/>
          <w:numId w:val="5"/>
        </w:numPr>
        <w:rPr>
          <w:lang w:val="en-US"/>
        </w:rPr>
      </w:pPr>
      <w:r w:rsidRPr="00E76B6F">
        <w:rPr>
          <w:lang w:val="en-US"/>
        </w:rPr>
        <w:t>Standard</w:t>
      </w:r>
    </w:p>
    <w:p w:rsidR="00D87C1A" w:rsidRPr="00E76B6F" w:rsidRDefault="00D87C1A" w:rsidP="00D87C1A">
      <w:pPr>
        <w:numPr>
          <w:ilvl w:val="0"/>
          <w:numId w:val="5"/>
        </w:numPr>
        <w:rPr>
          <w:lang w:val="en-US"/>
        </w:rPr>
      </w:pPr>
      <w:r w:rsidRPr="00E76B6F">
        <w:rPr>
          <w:lang w:val="en-US"/>
        </w:rPr>
        <w:t>IP</w:t>
      </w:r>
      <w:r>
        <w:rPr>
          <w:lang w:val="en-US"/>
        </w:rPr>
        <w:fldChar w:fldCharType="begin"/>
      </w:r>
      <w:r>
        <w:rPr>
          <w:lang w:val="en-US"/>
        </w:rPr>
        <w:instrText xml:space="preserve"> XE "</w:instrText>
      </w:r>
      <w:r>
        <w:instrText>IP"</w:instrText>
      </w:r>
      <w:r>
        <w:rPr>
          <w:lang w:val="en-US"/>
        </w:rPr>
        <w:instrText xml:space="preserve"> </w:instrText>
      </w:r>
      <w:r>
        <w:rPr>
          <w:lang w:val="en-US"/>
        </w:rPr>
        <w:fldChar w:fldCharType="end"/>
      </w:r>
    </w:p>
    <w:p w:rsidR="00D87C1A" w:rsidRPr="00E76B6F" w:rsidRDefault="00D87C1A" w:rsidP="00D87C1A">
      <w:pPr>
        <w:numPr>
          <w:ilvl w:val="0"/>
          <w:numId w:val="5"/>
        </w:numPr>
        <w:rPr>
          <w:lang w:val="en-US"/>
        </w:rPr>
      </w:pPr>
      <w:r w:rsidRPr="00E76B6F">
        <w:rPr>
          <w:lang w:val="en-US"/>
        </w:rPr>
        <w:t>Group.</w:t>
      </w:r>
    </w:p>
    <w:p w:rsidR="00D87C1A" w:rsidRPr="00E76B6F" w:rsidRDefault="00D87C1A" w:rsidP="00D87C1A">
      <w:pPr>
        <w:rPr>
          <w:rFonts w:cs="Arial"/>
          <w:b/>
          <w:sz w:val="18"/>
          <w:lang w:val="en-US"/>
        </w:rPr>
      </w:pPr>
    </w:p>
    <w:p w:rsidR="00D87C1A" w:rsidRPr="00E76B6F" w:rsidRDefault="00D87C1A" w:rsidP="00D87C1A">
      <w:pPr>
        <w:rPr>
          <w:rFonts w:cs="Arial"/>
          <w:b/>
          <w:sz w:val="18"/>
          <w:lang w:val="en-US"/>
        </w:rPr>
      </w:pPr>
    </w:p>
    <w:p w:rsidR="00D87C1A" w:rsidRPr="00E76B6F" w:rsidRDefault="00D87C1A" w:rsidP="00D87C1A">
      <w:pPr>
        <w:keepNext/>
        <w:rPr>
          <w:rFonts w:cs="Arial"/>
          <w:b/>
          <w:sz w:val="18"/>
          <w:lang w:val="en-US"/>
        </w:rPr>
      </w:pPr>
      <w:r>
        <w:rPr>
          <w:rFonts w:cs="Arial"/>
          <w:b/>
          <w:noProof/>
          <w:sz w:val="18"/>
          <w:lang w:val="nl-NL" w:eastAsia="nl-NL"/>
        </w:rPr>
        <w:drawing>
          <wp:inline distT="0" distB="0" distL="0" distR="0" wp14:anchorId="0EB29606" wp14:editId="74322B95">
            <wp:extent cx="5934075" cy="3095625"/>
            <wp:effectExtent l="1905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51" w:name="_Ref330820689"/>
      <w:bookmarkStart w:id="52" w:name="_Toc402443261"/>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24</w:t>
      </w:r>
      <w:r>
        <w:fldChar w:fldCharType="end"/>
      </w:r>
      <w:bookmarkEnd w:id="51"/>
      <w:r w:rsidRPr="00D92197">
        <w:t xml:space="preserve">: </w:t>
      </w:r>
      <w:r>
        <w:t>Interface</w:t>
      </w:r>
      <w:bookmarkEnd w:id="52"/>
    </w:p>
    <w:p w:rsidR="00D87C1A" w:rsidRDefault="00D87C1A" w:rsidP="00D87C1A">
      <w:pPr>
        <w:rPr>
          <w:lang w:val="en-US"/>
        </w:rPr>
      </w:pPr>
      <w:r>
        <w:rPr>
          <w:lang w:val="en-US"/>
        </w:rPr>
        <w:t>Under interface you can choose different kinds of Can</w:t>
      </w:r>
      <w:r>
        <w:rPr>
          <w:lang w:val="en-US"/>
        </w:rPr>
        <w:fldChar w:fldCharType="begin"/>
      </w:r>
      <w:r>
        <w:rPr>
          <w:lang w:val="en-US"/>
        </w:rPr>
        <w:instrText xml:space="preserve"> XE "</w:instrText>
      </w:r>
      <w:r w:rsidRPr="00CA46A0">
        <w:rPr>
          <w:lang w:val="en-US"/>
        </w:rPr>
        <w:instrText>Can"</w:instrText>
      </w:r>
      <w:r>
        <w:rPr>
          <w:lang w:val="en-US"/>
        </w:rPr>
        <w:instrText xml:space="preserve"> </w:instrText>
      </w:r>
      <w:r>
        <w:rPr>
          <w:lang w:val="en-US"/>
        </w:rPr>
        <w:fldChar w:fldCharType="end"/>
      </w:r>
      <w:r>
        <w:rPr>
          <w:lang w:val="en-US"/>
        </w:rPr>
        <w:t>-interfaces. The most used one is the ICP</w:t>
      </w:r>
      <w:r>
        <w:rPr>
          <w:lang w:val="en-US"/>
        </w:rPr>
        <w:fldChar w:fldCharType="begin"/>
      </w:r>
      <w:r>
        <w:rPr>
          <w:lang w:val="en-US"/>
        </w:rPr>
        <w:instrText xml:space="preserve"> XE "</w:instrText>
      </w:r>
      <w:r w:rsidRPr="00CA46A0">
        <w:rPr>
          <w:lang w:val="en-US"/>
        </w:rPr>
        <w:instrText>ICP"</w:instrText>
      </w:r>
      <w:r>
        <w:rPr>
          <w:lang w:val="en-US"/>
        </w:rPr>
        <w:instrText xml:space="preserve"> </w:instrText>
      </w:r>
      <w:r>
        <w:rPr>
          <w:lang w:val="en-US"/>
        </w:rPr>
        <w:fldChar w:fldCharType="end"/>
      </w:r>
      <w:r>
        <w:rPr>
          <w:lang w:val="en-US"/>
        </w:rPr>
        <w:t>. If you come across an older version, you can choose it here. (see</w:t>
      </w:r>
      <w:r>
        <w:t xml:space="preserve"> </w:t>
      </w:r>
      <w:r>
        <w:fldChar w:fldCharType="begin"/>
      </w:r>
      <w:r>
        <w:instrText xml:space="preserve"> REF _Ref330820689 \h </w:instrText>
      </w:r>
      <w:r>
        <w:fldChar w:fldCharType="separate"/>
      </w:r>
      <w:r w:rsidRPr="00D92197">
        <w:t xml:space="preserve">Figure </w:t>
      </w:r>
      <w:r>
        <w:rPr>
          <w:noProof/>
        </w:rPr>
        <w:t>2</w:t>
      </w:r>
      <w:r>
        <w:noBreakHyphen/>
      </w:r>
      <w:r>
        <w:rPr>
          <w:noProof/>
        </w:rPr>
        <w:t>24</w:t>
      </w:r>
      <w:r>
        <w:fldChar w:fldCharType="end"/>
      </w:r>
      <w:r>
        <w:rPr>
          <w:lang w:val="en-US"/>
        </w:rPr>
        <w:t>).</w:t>
      </w:r>
    </w:p>
    <w:p w:rsidR="00D87C1A" w:rsidRDefault="00D87C1A" w:rsidP="00D87C1A">
      <w:pPr>
        <w:pStyle w:val="Caption"/>
        <w:rPr>
          <w:b w:val="0"/>
          <w:lang w:val="en-US" w:eastAsia="nl-NL"/>
        </w:rPr>
      </w:pPr>
      <w:r>
        <w:rPr>
          <w:b w:val="0"/>
          <w:noProof/>
          <w:lang w:val="nl-NL" w:eastAsia="nl-NL"/>
        </w:rPr>
        <w:drawing>
          <wp:inline distT="0" distB="0" distL="0" distR="0" wp14:anchorId="43BEF74D" wp14:editId="10222EB3">
            <wp:extent cx="5934075" cy="3105150"/>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34075" cy="3105150"/>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53" w:name="_Ref330820720"/>
      <w:bookmarkStart w:id="54" w:name="_Toc402443262"/>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25</w:t>
      </w:r>
      <w:r>
        <w:fldChar w:fldCharType="end"/>
      </w:r>
      <w:bookmarkEnd w:id="53"/>
      <w:r w:rsidRPr="00D92197">
        <w:t xml:space="preserve">: </w:t>
      </w:r>
      <w:r>
        <w:t>Standard</w:t>
      </w:r>
      <w:bookmarkEnd w:id="54"/>
    </w:p>
    <w:p w:rsidR="00D87C1A" w:rsidRDefault="00D87C1A" w:rsidP="00D87C1A">
      <w:pPr>
        <w:rPr>
          <w:lang w:val="en-US"/>
        </w:rPr>
      </w:pPr>
      <w:r>
        <w:rPr>
          <w:lang w:val="en-US"/>
        </w:rPr>
        <w:lastRenderedPageBreak/>
        <w:t>Under Standard you choose the protocol you want to use with the interface (see</w:t>
      </w:r>
      <w:r w:rsidRPr="00CA0364">
        <w:rPr>
          <w:lang w:val="en-US"/>
        </w:rPr>
        <w:t xml:space="preserve"> </w:t>
      </w:r>
      <w:r>
        <w:fldChar w:fldCharType="begin"/>
      </w:r>
      <w:r w:rsidRPr="00CA0364">
        <w:rPr>
          <w:lang w:val="en-US"/>
        </w:rPr>
        <w:instrText xml:space="preserve"> REF _Ref330820720 \h </w:instrText>
      </w:r>
      <w:r>
        <w:fldChar w:fldCharType="separate"/>
      </w:r>
      <w:r w:rsidRPr="00D92197">
        <w:t xml:space="preserve">Figure </w:t>
      </w:r>
      <w:r>
        <w:rPr>
          <w:noProof/>
        </w:rPr>
        <w:t>2</w:t>
      </w:r>
      <w:r>
        <w:noBreakHyphen/>
      </w:r>
      <w:r>
        <w:rPr>
          <w:noProof/>
        </w:rPr>
        <w:t>25</w:t>
      </w:r>
      <w:r>
        <w:fldChar w:fldCharType="end"/>
      </w:r>
      <w:r>
        <w:rPr>
          <w:lang w:val="en-US"/>
        </w:rPr>
        <w:t>). Most widely used are the NMEA 2000 and the SAE J1939</w:t>
      </w:r>
      <w:r>
        <w:rPr>
          <w:lang w:val="en-US"/>
        </w:rPr>
        <w:fldChar w:fldCharType="begin"/>
      </w:r>
      <w:r>
        <w:rPr>
          <w:lang w:val="en-US"/>
        </w:rPr>
        <w:instrText xml:space="preserve"> XE "</w:instrText>
      </w:r>
      <w:r w:rsidRPr="00CA46A0">
        <w:rPr>
          <w:lang w:val="en-US"/>
        </w:rPr>
        <w:instrText>J1939"</w:instrText>
      </w:r>
      <w:r>
        <w:rPr>
          <w:lang w:val="en-US"/>
        </w:rPr>
        <w:instrText xml:space="preserve"> </w:instrText>
      </w:r>
      <w:r>
        <w:rPr>
          <w:lang w:val="en-US"/>
        </w:rPr>
        <w:fldChar w:fldCharType="end"/>
      </w:r>
      <w:r>
        <w:rPr>
          <w:lang w:val="en-US"/>
        </w:rPr>
        <w:t>. Which to use is depending on your attached protocol.</w:t>
      </w:r>
    </w:p>
    <w:p w:rsidR="00D87C1A" w:rsidRDefault="00D87C1A" w:rsidP="00D87C1A">
      <w:pPr>
        <w:pStyle w:val="Caption"/>
        <w:rPr>
          <w:b w:val="0"/>
          <w:lang w:val="en-US" w:eastAsia="nl-NL"/>
        </w:rPr>
      </w:pPr>
      <w:r>
        <w:rPr>
          <w:b w:val="0"/>
          <w:lang w:val="en-US" w:eastAsia="nl-NL"/>
        </w:rPr>
        <w:t>Under IP</w:t>
      </w:r>
      <w:r>
        <w:rPr>
          <w:b w:val="0"/>
          <w:lang w:val="en-US" w:eastAsia="nl-NL"/>
        </w:rPr>
        <w:fldChar w:fldCharType="begin"/>
      </w:r>
      <w:r>
        <w:rPr>
          <w:b w:val="0"/>
          <w:lang w:val="en-US" w:eastAsia="nl-NL"/>
        </w:rPr>
        <w:instrText xml:space="preserve"> XE "</w:instrText>
      </w:r>
      <w:r>
        <w:instrText>IP"</w:instrText>
      </w:r>
      <w:r>
        <w:rPr>
          <w:b w:val="0"/>
          <w:lang w:val="en-US" w:eastAsia="nl-NL"/>
        </w:rPr>
        <w:instrText xml:space="preserve"> </w:instrText>
      </w:r>
      <w:r>
        <w:rPr>
          <w:b w:val="0"/>
          <w:lang w:val="en-US" w:eastAsia="nl-NL"/>
        </w:rPr>
        <w:fldChar w:fldCharType="end"/>
      </w:r>
      <w:r>
        <w:rPr>
          <w:b w:val="0"/>
          <w:lang w:val="en-US" w:eastAsia="nl-NL"/>
        </w:rPr>
        <w:t xml:space="preserve"> you can select the right IP address that reflects the connected ICP</w:t>
      </w:r>
      <w:r>
        <w:rPr>
          <w:b w:val="0"/>
          <w:lang w:val="en-US" w:eastAsia="nl-NL"/>
        </w:rPr>
        <w:fldChar w:fldCharType="begin"/>
      </w:r>
      <w:r>
        <w:rPr>
          <w:b w:val="0"/>
          <w:lang w:val="en-US" w:eastAsia="nl-NL"/>
        </w:rPr>
        <w:instrText xml:space="preserve"> XE "</w:instrText>
      </w:r>
      <w:r>
        <w:instrText>ICP"</w:instrText>
      </w:r>
      <w:r>
        <w:rPr>
          <w:b w:val="0"/>
          <w:lang w:val="en-US" w:eastAsia="nl-NL"/>
        </w:rPr>
        <w:instrText xml:space="preserve"> </w:instrText>
      </w:r>
      <w:r>
        <w:rPr>
          <w:b w:val="0"/>
          <w:lang w:val="en-US" w:eastAsia="nl-NL"/>
        </w:rPr>
        <w:fldChar w:fldCharType="end"/>
      </w:r>
      <w:r>
        <w:rPr>
          <w:b w:val="0"/>
          <w:lang w:val="en-US" w:eastAsia="nl-NL"/>
        </w:rPr>
        <w:t xml:space="preserve"> for example. You can best leave it as it is by default (which will become the 172.16.1.x range). For information on how to set the right IP-address in the ICP, please refer to the ICP installation manual.</w:t>
      </w:r>
    </w:p>
    <w:p w:rsidR="00D87C1A" w:rsidRDefault="00D87C1A" w:rsidP="00D87C1A">
      <w:pPr>
        <w:rPr>
          <w:lang w:val="en-US"/>
        </w:rPr>
      </w:pPr>
      <w:r>
        <w:rPr>
          <w:lang w:val="en-US"/>
        </w:rPr>
        <w:t>The group you choose reflects under which group the information will be stored in NavVision. If you, for example, want the information from the interface to show up under Engine Port, you select that under Group (see</w:t>
      </w:r>
      <w:r w:rsidRPr="00CA0364">
        <w:rPr>
          <w:lang w:val="en-US"/>
        </w:rPr>
        <w:t xml:space="preserve"> </w:t>
      </w:r>
      <w:r>
        <w:fldChar w:fldCharType="begin"/>
      </w:r>
      <w:r w:rsidRPr="00CA0364">
        <w:rPr>
          <w:lang w:val="en-US"/>
        </w:rPr>
        <w:instrText xml:space="preserve"> REF _Ref330820720 \h </w:instrText>
      </w:r>
      <w:r>
        <w:fldChar w:fldCharType="separate"/>
      </w:r>
      <w:r w:rsidRPr="00D92197">
        <w:t xml:space="preserve">Figure </w:t>
      </w:r>
      <w:r>
        <w:rPr>
          <w:noProof/>
        </w:rPr>
        <w:t>2</w:t>
      </w:r>
      <w:r>
        <w:noBreakHyphen/>
      </w:r>
      <w:r>
        <w:rPr>
          <w:noProof/>
        </w:rPr>
        <w:t>25</w:t>
      </w:r>
      <w:r>
        <w:fldChar w:fldCharType="end"/>
      </w:r>
      <w:r>
        <w:rPr>
          <w:lang w:val="en-US"/>
        </w:rPr>
        <w:t>).</w:t>
      </w:r>
    </w:p>
    <w:p w:rsidR="00D87C1A" w:rsidRDefault="00D87C1A" w:rsidP="00D87C1A">
      <w:pPr>
        <w:pStyle w:val="Caption"/>
        <w:rPr>
          <w:b w:val="0"/>
          <w:lang w:val="en-US" w:eastAsia="nl-NL"/>
        </w:rPr>
      </w:pPr>
      <w:r>
        <w:rPr>
          <w:b w:val="0"/>
          <w:lang w:val="en-US" w:eastAsia="nl-NL"/>
        </w:rPr>
        <w:t>After each change you need to hit “Accept and restart communication” to save it to the system.</w:t>
      </w:r>
    </w:p>
    <w:p w:rsidR="00D87C1A" w:rsidRDefault="00D87C1A" w:rsidP="00D87C1A">
      <w:pPr>
        <w:pStyle w:val="Heading3"/>
        <w:rPr>
          <w:lang w:val="en-US" w:eastAsia="nl-NL"/>
        </w:rPr>
      </w:pPr>
      <w:r>
        <w:rPr>
          <w:lang w:val="en-US" w:eastAsia="nl-NL"/>
        </w:rPr>
        <w:br w:type="page"/>
      </w:r>
      <w:bookmarkStart w:id="55" w:name="_Toc402443075"/>
      <w:bookmarkEnd w:id="49"/>
      <w:r>
        <w:rPr>
          <w:lang w:val="en-US" w:eastAsia="nl-NL"/>
        </w:rPr>
        <w:lastRenderedPageBreak/>
        <w:t>Overview connected devices</w:t>
      </w:r>
      <w:bookmarkEnd w:id="55"/>
    </w:p>
    <w:p w:rsidR="00D87C1A" w:rsidRDefault="00D87C1A" w:rsidP="00D87C1A">
      <w:pPr>
        <w:rPr>
          <w:lang w:val="en-US"/>
        </w:rPr>
      </w:pPr>
    </w:p>
    <w:p w:rsidR="00D87C1A" w:rsidRDefault="00D87C1A" w:rsidP="00D87C1A">
      <w:pPr>
        <w:pStyle w:val="Text"/>
        <w:rPr>
          <w:i/>
          <w:lang w:val="en-US" w:eastAsia="nl-NL"/>
        </w:rPr>
      </w:pPr>
      <w:r>
        <w:rPr>
          <w:noProof/>
          <w:lang w:val="nl-NL" w:eastAsia="nl-NL"/>
        </w:rPr>
        <w:drawing>
          <wp:inline distT="0" distB="0" distL="0" distR="0" wp14:anchorId="0A6647D2" wp14:editId="10DDFF03">
            <wp:extent cx="416379" cy="342900"/>
            <wp:effectExtent l="0" t="0" r="3175" b="0"/>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eastAsia="nl-NL"/>
        </w:rPr>
        <w:t>:</w:t>
      </w:r>
    </w:p>
    <w:p w:rsidR="00D87C1A" w:rsidRPr="000804CB" w:rsidRDefault="00D87C1A" w:rsidP="00D87C1A">
      <w:pPr>
        <w:rPr>
          <w:i/>
          <w:lang w:val="en-US"/>
        </w:rPr>
      </w:pPr>
      <w:r w:rsidRPr="000804CB">
        <w:rPr>
          <w:i/>
          <w:lang w:val="en-US"/>
        </w:rPr>
        <w:t>The installation of serial devi</w:t>
      </w:r>
      <w:r>
        <w:rPr>
          <w:i/>
          <w:lang w:val="en-US"/>
        </w:rPr>
        <w:t xml:space="preserve">ces may require some </w:t>
      </w:r>
      <w:r w:rsidRPr="000804CB">
        <w:rPr>
          <w:i/>
          <w:lang w:val="en-US"/>
        </w:rPr>
        <w:t>calibration. For example, it may be possible that you need to make some adjustments in the “INI-files”. For more detailed information on this subject please refer to</w:t>
      </w:r>
      <w:r>
        <w:rPr>
          <w:i/>
          <w:lang w:val="en-US"/>
        </w:rPr>
        <w:t xml:space="preserve"> Free Technics</w:t>
      </w:r>
      <w:r w:rsidRPr="000804CB">
        <w:rPr>
          <w:i/>
          <w:lang w:val="en-US"/>
        </w:rPr>
        <w:t xml:space="preserve"> .</w:t>
      </w:r>
    </w:p>
    <w:p w:rsidR="00D87C1A" w:rsidRDefault="00D87C1A" w:rsidP="00D87C1A">
      <w:pPr>
        <w:rPr>
          <w:lang w:val="en-US"/>
        </w:rPr>
      </w:pPr>
    </w:p>
    <w:p w:rsidR="00D87C1A" w:rsidRPr="00CA0364" w:rsidRDefault="00D87C1A" w:rsidP="00D87C1A">
      <w:pPr>
        <w:rPr>
          <w:noProof/>
          <w:lang w:val="en-US"/>
        </w:rPr>
      </w:pPr>
      <w:r>
        <w:rPr>
          <w:lang w:val="en-US"/>
        </w:rPr>
        <w:t>Under “Serial</w:t>
      </w:r>
      <w:r>
        <w:rPr>
          <w:lang w:val="en-US"/>
        </w:rPr>
        <w:fldChar w:fldCharType="begin"/>
      </w:r>
      <w:r>
        <w:rPr>
          <w:lang w:val="en-US"/>
        </w:rPr>
        <w:instrText xml:space="preserve"> XE "</w:instrText>
      </w:r>
      <w:r w:rsidRPr="00CA46A0">
        <w:rPr>
          <w:lang w:val="en-US"/>
        </w:rPr>
        <w:instrText>Serial"</w:instrText>
      </w:r>
      <w:r>
        <w:rPr>
          <w:lang w:val="en-US"/>
        </w:rPr>
        <w:instrText xml:space="preserve"> </w:instrText>
      </w:r>
      <w:r>
        <w:rPr>
          <w:lang w:val="en-US"/>
        </w:rPr>
        <w:fldChar w:fldCharType="end"/>
      </w:r>
      <w:r>
        <w:rPr>
          <w:lang w:val="en-US"/>
        </w:rPr>
        <w:t xml:space="preserve"> &gt; Overview Connected Devices” (see </w:t>
      </w:r>
      <w:r>
        <w:rPr>
          <w:lang w:val="en-US"/>
        </w:rPr>
        <w:fldChar w:fldCharType="begin"/>
      </w:r>
      <w:r>
        <w:rPr>
          <w:lang w:val="en-US"/>
        </w:rPr>
        <w:instrText xml:space="preserve"> REF _Ref330820764 \h </w:instrText>
      </w:r>
      <w:r>
        <w:rPr>
          <w:lang w:val="en-US"/>
        </w:rPr>
      </w:r>
      <w:r>
        <w:rPr>
          <w:lang w:val="en-US"/>
        </w:rPr>
        <w:fldChar w:fldCharType="separate"/>
      </w:r>
      <w:r w:rsidRPr="00D92197">
        <w:t xml:space="preserve">Figure </w:t>
      </w:r>
      <w:r>
        <w:rPr>
          <w:noProof/>
        </w:rPr>
        <w:t>2</w:t>
      </w:r>
      <w:r>
        <w:noBreakHyphen/>
      </w:r>
      <w:r>
        <w:rPr>
          <w:noProof/>
        </w:rPr>
        <w:t>26</w:t>
      </w:r>
      <w:r>
        <w:rPr>
          <w:lang w:val="en-US"/>
        </w:rPr>
        <w:fldChar w:fldCharType="end"/>
      </w:r>
      <w:r>
        <w:rPr>
          <w:lang w:val="en-US"/>
        </w:rPr>
        <w:t xml:space="preserve">) an overview of the connected devices is shown. </w:t>
      </w:r>
    </w:p>
    <w:p w:rsidR="00D87C1A" w:rsidRPr="00CA0364" w:rsidRDefault="00D87C1A" w:rsidP="00D87C1A">
      <w:pPr>
        <w:rPr>
          <w:noProof/>
          <w:lang w:val="en-US"/>
        </w:rPr>
      </w:pPr>
    </w:p>
    <w:p w:rsidR="00D87C1A" w:rsidRDefault="00D87C1A" w:rsidP="00D87C1A">
      <w:pPr>
        <w:keepNext/>
      </w:pPr>
      <w:r>
        <w:rPr>
          <w:noProof/>
          <w:lang w:val="nl-NL" w:eastAsia="nl-NL"/>
        </w:rPr>
        <w:drawing>
          <wp:inline distT="0" distB="0" distL="0" distR="0" wp14:anchorId="2F8CC0A7" wp14:editId="45C780BD">
            <wp:extent cx="5934075" cy="3914775"/>
            <wp:effectExtent l="19050" t="0" r="9525" b="0"/>
            <wp:docPr id="12" name="Afbeelding 12" descr="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ݻ°"/>
                    <pic:cNvPicPr>
                      <a:picLocks noChangeAspect="1" noChangeArrowheads="1"/>
                    </pic:cNvPicPr>
                  </pic:nvPicPr>
                  <pic:blipFill>
                    <a:blip r:embed="rId18" cstate="print"/>
                    <a:srcRect/>
                    <a:stretch>
                      <a:fillRect/>
                    </a:stretch>
                  </pic:blipFill>
                  <pic:spPr bwMode="auto">
                    <a:xfrm>
                      <a:off x="0" y="0"/>
                      <a:ext cx="5934075" cy="3914775"/>
                    </a:xfrm>
                    <a:prstGeom prst="rect">
                      <a:avLst/>
                    </a:prstGeom>
                    <a:noFill/>
                    <a:ln w="9525">
                      <a:noFill/>
                      <a:miter lim="800000"/>
                      <a:headEnd/>
                      <a:tailEnd/>
                    </a:ln>
                  </pic:spPr>
                </pic:pic>
              </a:graphicData>
            </a:graphic>
          </wp:inline>
        </w:drawing>
      </w:r>
    </w:p>
    <w:p w:rsidR="00D87C1A" w:rsidRPr="00D92197" w:rsidRDefault="00D87C1A" w:rsidP="00D87C1A">
      <w:pPr>
        <w:pStyle w:val="Onderschrift"/>
      </w:pPr>
      <w:bookmarkStart w:id="56" w:name="_Ref330820764"/>
      <w:bookmarkStart w:id="57" w:name="_Toc402443263"/>
      <w:r w:rsidRPr="00D92197">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26</w:t>
      </w:r>
      <w:r>
        <w:fldChar w:fldCharType="end"/>
      </w:r>
      <w:bookmarkEnd w:id="56"/>
      <w:r w:rsidRPr="00D92197">
        <w:t>: Overview connected devices</w:t>
      </w:r>
      <w:bookmarkEnd w:id="57"/>
    </w:p>
    <w:p w:rsidR="00D87C1A" w:rsidRDefault="00D87C1A" w:rsidP="00D87C1A">
      <w:pPr>
        <w:pStyle w:val="Heading3"/>
        <w:rPr>
          <w:lang w:eastAsia="nl-NL"/>
        </w:rPr>
      </w:pPr>
      <w:bookmarkStart w:id="58" w:name="_Toc275955975"/>
      <w:r>
        <w:rPr>
          <w:lang w:eastAsia="nl-NL"/>
        </w:rPr>
        <w:br w:type="page"/>
      </w:r>
      <w:bookmarkStart w:id="59" w:name="_Toc402443076"/>
      <w:r>
        <w:rPr>
          <w:lang w:eastAsia="nl-NL"/>
        </w:rPr>
        <w:lastRenderedPageBreak/>
        <w:t>IP</w:t>
      </w:r>
      <w:r>
        <w:rPr>
          <w:lang w:eastAsia="nl-NL"/>
        </w:rPr>
        <w:fldChar w:fldCharType="begin"/>
      </w:r>
      <w:r>
        <w:rPr>
          <w:lang w:eastAsia="nl-NL"/>
        </w:rPr>
        <w:instrText xml:space="preserve"> XE "</w:instrText>
      </w:r>
      <w:r>
        <w:instrText>IP"</w:instrText>
      </w:r>
      <w:r>
        <w:rPr>
          <w:lang w:eastAsia="nl-NL"/>
        </w:rPr>
        <w:instrText xml:space="preserve"> </w:instrText>
      </w:r>
      <w:r>
        <w:rPr>
          <w:lang w:eastAsia="nl-NL"/>
        </w:rPr>
        <w:fldChar w:fldCharType="end"/>
      </w:r>
      <w:r>
        <w:rPr>
          <w:lang w:eastAsia="nl-NL"/>
        </w:rPr>
        <w:t>-Address standardization</w:t>
      </w:r>
      <w:bookmarkEnd w:id="58"/>
      <w:bookmarkEnd w:id="59"/>
    </w:p>
    <w:p w:rsidR="00D87C1A" w:rsidRDefault="00D87C1A" w:rsidP="00D87C1A">
      <w:pPr>
        <w:rPr>
          <w:lang w:val="en-US"/>
        </w:rPr>
      </w:pPr>
      <w:r>
        <w:rPr>
          <w:lang w:val="en-US"/>
        </w:rPr>
        <w:t>For standardization purposes the same IP</w:t>
      </w:r>
      <w:r>
        <w:rPr>
          <w:lang w:val="en-US"/>
        </w:rPr>
        <w:fldChar w:fldCharType="begin"/>
      </w:r>
      <w:r>
        <w:rPr>
          <w:lang w:val="en-US"/>
        </w:rPr>
        <w:instrText xml:space="preserve"> XE "</w:instrText>
      </w:r>
      <w:r w:rsidRPr="00CA46A0">
        <w:rPr>
          <w:lang w:val="en-US"/>
        </w:rPr>
        <w:instrText>IP"</w:instrText>
      </w:r>
      <w:r>
        <w:rPr>
          <w:lang w:val="en-US"/>
        </w:rPr>
        <w:instrText xml:space="preserve"> </w:instrText>
      </w:r>
      <w:r>
        <w:rPr>
          <w:lang w:val="en-US"/>
        </w:rPr>
        <w:fldChar w:fldCharType="end"/>
      </w:r>
      <w:r>
        <w:rPr>
          <w:lang w:val="en-US"/>
        </w:rPr>
        <w:t>-addresses are used throughout each system. In the table below you’ll find the IP-addresses (standard protocol) for most instruments.</w:t>
      </w:r>
    </w:p>
    <w:p w:rsidR="00D87C1A" w:rsidRDefault="00D87C1A" w:rsidP="00D87C1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7039"/>
      </w:tblGrid>
      <w:tr w:rsidR="00D87C1A" w:rsidRPr="00B1180C" w:rsidTr="00F234A8">
        <w:tc>
          <w:tcPr>
            <w:tcW w:w="2088" w:type="dxa"/>
            <w:shd w:val="clear" w:color="auto" w:fill="0C0C0C"/>
          </w:tcPr>
          <w:p w:rsidR="00D87C1A" w:rsidRPr="00B1180C" w:rsidRDefault="00D87C1A" w:rsidP="00F234A8">
            <w:pPr>
              <w:rPr>
                <w:b/>
                <w:lang w:val="en-US"/>
              </w:rPr>
            </w:pPr>
            <w:r w:rsidRPr="00B1180C">
              <w:rPr>
                <w:b/>
                <w:lang w:val="en-US"/>
              </w:rPr>
              <w:t>Detail</w:t>
            </w:r>
          </w:p>
        </w:tc>
        <w:tc>
          <w:tcPr>
            <w:tcW w:w="7406" w:type="dxa"/>
            <w:shd w:val="clear" w:color="auto" w:fill="0C0C0C"/>
          </w:tcPr>
          <w:p w:rsidR="00D87C1A" w:rsidRPr="00B1180C" w:rsidRDefault="00D87C1A" w:rsidP="00F234A8">
            <w:pPr>
              <w:rPr>
                <w:b/>
                <w:lang w:val="en-US"/>
              </w:rPr>
            </w:pPr>
            <w:r w:rsidRPr="00B1180C">
              <w:rPr>
                <w:b/>
                <w:lang w:val="en-US"/>
              </w:rPr>
              <w:t>IP-</w:t>
            </w:r>
            <w:r>
              <w:rPr>
                <w:b/>
                <w:lang w:val="en-US"/>
              </w:rPr>
              <w:fldChar w:fldCharType="begin"/>
            </w:r>
            <w:r>
              <w:rPr>
                <w:b/>
                <w:lang w:val="en-US"/>
              </w:rPr>
              <w:instrText xml:space="preserve"> XE "</w:instrText>
            </w:r>
            <w:r>
              <w:instrText>IP"</w:instrText>
            </w:r>
            <w:r>
              <w:rPr>
                <w:b/>
                <w:lang w:val="en-US"/>
              </w:rPr>
              <w:instrText xml:space="preserve"> </w:instrText>
            </w:r>
            <w:r>
              <w:rPr>
                <w:b/>
                <w:lang w:val="en-US"/>
              </w:rPr>
              <w:fldChar w:fldCharType="end"/>
            </w:r>
            <w:r w:rsidRPr="00B1180C">
              <w:rPr>
                <w:b/>
                <w:lang w:val="en-US"/>
              </w:rPr>
              <w:t>Address</w:t>
            </w:r>
          </w:p>
        </w:tc>
      </w:tr>
      <w:tr w:rsidR="00D87C1A" w:rsidRPr="000F200F" w:rsidTr="00F234A8">
        <w:tc>
          <w:tcPr>
            <w:tcW w:w="2088" w:type="dxa"/>
          </w:tcPr>
          <w:p w:rsidR="00D87C1A" w:rsidRPr="00B1180C" w:rsidRDefault="00D87C1A" w:rsidP="00F234A8">
            <w:pPr>
              <w:rPr>
                <w:lang w:val="en-US"/>
              </w:rPr>
            </w:pPr>
            <w:r w:rsidRPr="00B1180C">
              <w:rPr>
                <w:lang w:val="en-US"/>
              </w:rPr>
              <w:t>PC I/O</w:t>
            </w:r>
          </w:p>
        </w:tc>
        <w:tc>
          <w:tcPr>
            <w:tcW w:w="7406" w:type="dxa"/>
          </w:tcPr>
          <w:p w:rsidR="00D87C1A" w:rsidRPr="00B1180C" w:rsidRDefault="00D87C1A" w:rsidP="00F234A8">
            <w:pPr>
              <w:rPr>
                <w:lang w:val="en-US"/>
              </w:rPr>
            </w:pPr>
            <w:r w:rsidRPr="00B1180C">
              <w:rPr>
                <w:lang w:val="en-US"/>
              </w:rPr>
              <w:t>1</w:t>
            </w:r>
            <w:r>
              <w:rPr>
                <w:lang w:val="en-US"/>
              </w:rPr>
              <w:t>72.16</w:t>
            </w:r>
            <w:r w:rsidRPr="00B1180C">
              <w:rPr>
                <w:lang w:val="en-US"/>
              </w:rPr>
              <w:t>.x.x (1</w:t>
            </w:r>
            <w:r>
              <w:rPr>
                <w:lang w:val="en-US"/>
              </w:rPr>
              <w:t>7</w:t>
            </w:r>
            <w:r w:rsidRPr="00B1180C">
              <w:rPr>
                <w:lang w:val="en-US"/>
              </w:rPr>
              <w:t>2.16.24.35 for key number 2435)</w:t>
            </w:r>
          </w:p>
        </w:tc>
      </w:tr>
      <w:tr w:rsidR="00D87C1A" w:rsidRPr="000F200F" w:rsidTr="00F234A8">
        <w:tc>
          <w:tcPr>
            <w:tcW w:w="2088" w:type="dxa"/>
          </w:tcPr>
          <w:p w:rsidR="00D87C1A" w:rsidRPr="00B1180C" w:rsidRDefault="00D87C1A" w:rsidP="00F234A8">
            <w:pPr>
              <w:rPr>
                <w:lang w:val="en-US"/>
              </w:rPr>
            </w:pPr>
            <w:r w:rsidRPr="00B1180C">
              <w:rPr>
                <w:lang w:val="en-US"/>
              </w:rPr>
              <w:t xml:space="preserve">PC </w:t>
            </w:r>
            <w:r>
              <w:rPr>
                <w:lang w:val="en-US"/>
              </w:rPr>
              <w:t>I/O next ring</w:t>
            </w:r>
          </w:p>
        </w:tc>
        <w:tc>
          <w:tcPr>
            <w:tcW w:w="7406" w:type="dxa"/>
          </w:tcPr>
          <w:p w:rsidR="00D87C1A" w:rsidRPr="00B1180C" w:rsidRDefault="00D87C1A" w:rsidP="00F234A8">
            <w:pPr>
              <w:rPr>
                <w:lang w:val="en-US"/>
              </w:rPr>
            </w:pPr>
            <w:r w:rsidRPr="00B1180C">
              <w:rPr>
                <w:lang w:val="en-US"/>
              </w:rPr>
              <w:t>172.1</w:t>
            </w:r>
            <w:r>
              <w:rPr>
                <w:lang w:val="en-US"/>
              </w:rPr>
              <w:t>7</w:t>
            </w:r>
            <w:r w:rsidRPr="00B1180C">
              <w:rPr>
                <w:lang w:val="en-US"/>
              </w:rPr>
              <w:t>.x.x (172.1</w:t>
            </w:r>
            <w:r>
              <w:rPr>
                <w:lang w:val="en-US"/>
              </w:rPr>
              <w:t>7</w:t>
            </w:r>
            <w:r w:rsidRPr="00B1180C">
              <w:rPr>
                <w:lang w:val="en-US"/>
              </w:rPr>
              <w:t>.24.35 for key number 2435)</w:t>
            </w:r>
          </w:p>
        </w:tc>
      </w:tr>
      <w:tr w:rsidR="00D87C1A" w:rsidRPr="00A67E0F" w:rsidTr="00F234A8">
        <w:tc>
          <w:tcPr>
            <w:tcW w:w="2088" w:type="dxa"/>
          </w:tcPr>
          <w:p w:rsidR="00D87C1A" w:rsidRPr="00B1180C" w:rsidRDefault="00D87C1A" w:rsidP="00F234A8">
            <w:pPr>
              <w:rPr>
                <w:lang w:val="en-US"/>
              </w:rPr>
            </w:pPr>
            <w:r w:rsidRPr="00B1180C">
              <w:rPr>
                <w:lang w:val="en-US"/>
              </w:rPr>
              <w:t>Duty Alarm Panel</w:t>
            </w:r>
            <w:r>
              <w:rPr>
                <w:lang w:val="en-US"/>
              </w:rPr>
              <w:fldChar w:fldCharType="begin"/>
            </w:r>
            <w:r>
              <w:rPr>
                <w:lang w:val="en-US"/>
              </w:rPr>
              <w:instrText xml:space="preserve"> XE "</w:instrText>
            </w:r>
            <w:r w:rsidRPr="00CA46A0">
              <w:rPr>
                <w:lang w:val="en-US"/>
              </w:rPr>
              <w:instrText>DAP"</w:instrText>
            </w:r>
            <w:r>
              <w:rPr>
                <w:lang w:val="en-US"/>
              </w:rPr>
              <w:instrText xml:space="preserve"> </w:instrText>
            </w:r>
            <w:r>
              <w:rPr>
                <w:lang w:val="en-US"/>
              </w:rPr>
              <w:fldChar w:fldCharType="end"/>
            </w:r>
            <w:r w:rsidRPr="00B1180C">
              <w:rPr>
                <w:lang w:val="en-US"/>
              </w:rPr>
              <w:t>s</w:t>
            </w:r>
          </w:p>
          <w:p w:rsidR="00D87C1A" w:rsidRPr="00B1180C" w:rsidRDefault="00D87C1A" w:rsidP="00F234A8">
            <w:pPr>
              <w:rPr>
                <w:lang w:val="en-US"/>
              </w:rPr>
            </w:pPr>
            <w:r w:rsidRPr="00B1180C">
              <w:rPr>
                <w:lang w:val="en-US"/>
              </w:rPr>
              <w:t>(DAP)</w:t>
            </w:r>
          </w:p>
        </w:tc>
        <w:tc>
          <w:tcPr>
            <w:tcW w:w="7406" w:type="dxa"/>
          </w:tcPr>
          <w:p w:rsidR="00D87C1A" w:rsidRPr="00B1180C" w:rsidRDefault="00D87C1A" w:rsidP="00F234A8">
            <w:pPr>
              <w:rPr>
                <w:lang w:val="en-US"/>
              </w:rPr>
            </w:pPr>
            <w:r w:rsidRPr="00B1180C">
              <w:rPr>
                <w:lang w:val="en-US"/>
              </w:rPr>
              <w:t>Using range x.x.1.8y</w:t>
            </w:r>
          </w:p>
          <w:p w:rsidR="00D87C1A" w:rsidRPr="00B1180C" w:rsidRDefault="00D87C1A" w:rsidP="00F234A8">
            <w:pPr>
              <w:rPr>
                <w:lang w:val="en-US"/>
              </w:rPr>
            </w:pPr>
            <w:r>
              <w:rPr>
                <w:lang w:val="en-US"/>
              </w:rPr>
              <w:t>Depending on the network connected</w:t>
            </w:r>
            <w:r w:rsidRPr="00B1180C">
              <w:rPr>
                <w:lang w:val="en-US"/>
              </w:rPr>
              <w:t>, this will result in:</w:t>
            </w:r>
          </w:p>
          <w:p w:rsidR="00D87C1A" w:rsidRPr="00D764FF" w:rsidRDefault="00D87C1A" w:rsidP="00F234A8">
            <w:r w:rsidRPr="00D764FF">
              <w:t xml:space="preserve">DAP 1: 172.16.1.81        </w:t>
            </w:r>
            <w:r w:rsidRPr="00D764FF">
              <w:br/>
              <w:t xml:space="preserve">DAP 2: 172.16.1.82        </w:t>
            </w:r>
            <w:r w:rsidRPr="00D764FF">
              <w:br/>
              <w:t xml:space="preserve">DAP 3: 172.16.1.83        </w:t>
            </w:r>
          </w:p>
        </w:tc>
      </w:tr>
      <w:tr w:rsidR="00D87C1A" w:rsidRPr="000F200F" w:rsidTr="00F234A8">
        <w:tc>
          <w:tcPr>
            <w:tcW w:w="2088" w:type="dxa"/>
          </w:tcPr>
          <w:p w:rsidR="00D87C1A" w:rsidRPr="00B1180C" w:rsidRDefault="00D87C1A" w:rsidP="00F234A8">
            <w:pPr>
              <w:rPr>
                <w:lang w:val="en-US"/>
              </w:rPr>
            </w:pPr>
            <w:r w:rsidRPr="00B1180C">
              <w:rPr>
                <w:lang w:val="en-US"/>
              </w:rPr>
              <w:t>Serial</w:t>
            </w:r>
            <w:r>
              <w:rPr>
                <w:lang w:val="en-US"/>
              </w:rPr>
              <w:fldChar w:fldCharType="begin"/>
            </w:r>
            <w:r>
              <w:rPr>
                <w:lang w:val="en-US"/>
              </w:rPr>
              <w:instrText xml:space="preserve"> XE "</w:instrText>
            </w:r>
            <w:r>
              <w:instrText>Serial"</w:instrText>
            </w:r>
            <w:r>
              <w:rPr>
                <w:lang w:val="en-US"/>
              </w:rPr>
              <w:instrText xml:space="preserve"> </w:instrText>
            </w:r>
            <w:r>
              <w:rPr>
                <w:lang w:val="en-US"/>
              </w:rPr>
              <w:fldChar w:fldCharType="end"/>
            </w:r>
            <w:r w:rsidRPr="00B1180C">
              <w:rPr>
                <w:lang w:val="en-US"/>
              </w:rPr>
              <w:t xml:space="preserve"> LAN</w:t>
            </w:r>
            <w:r>
              <w:rPr>
                <w:lang w:val="en-US"/>
              </w:rPr>
              <w:fldChar w:fldCharType="begin"/>
            </w:r>
            <w:r>
              <w:rPr>
                <w:lang w:val="en-US"/>
              </w:rPr>
              <w:instrText xml:space="preserve"> XE "</w:instrText>
            </w:r>
            <w:r>
              <w:instrText>LAN"</w:instrText>
            </w:r>
            <w:r>
              <w:rPr>
                <w:lang w:val="en-US"/>
              </w:rPr>
              <w:instrText xml:space="preserve"> </w:instrText>
            </w:r>
            <w:r>
              <w:rPr>
                <w:lang w:val="en-US"/>
              </w:rPr>
              <w:fldChar w:fldCharType="end"/>
            </w:r>
            <w:r w:rsidRPr="00B1180C">
              <w:rPr>
                <w:lang w:val="en-US"/>
              </w:rPr>
              <w:t xml:space="preserve"> servers</w:t>
            </w:r>
          </w:p>
        </w:tc>
        <w:tc>
          <w:tcPr>
            <w:tcW w:w="7406" w:type="dxa"/>
          </w:tcPr>
          <w:p w:rsidR="00D87C1A" w:rsidRPr="00B1180C" w:rsidRDefault="00D87C1A" w:rsidP="00F234A8">
            <w:pPr>
              <w:rPr>
                <w:lang w:val="en-US"/>
              </w:rPr>
            </w:pPr>
            <w:r w:rsidRPr="00B1180C">
              <w:rPr>
                <w:lang w:val="en-US"/>
              </w:rPr>
              <w:t>Using range 1</w:t>
            </w:r>
            <w:r>
              <w:rPr>
                <w:lang w:val="en-US"/>
              </w:rPr>
              <w:t>72.16</w:t>
            </w:r>
            <w:r w:rsidRPr="00B1180C">
              <w:rPr>
                <w:lang w:val="en-US"/>
              </w:rPr>
              <w:t>.1.4x (attached to I/O subnet</w:t>
            </w:r>
            <w:r>
              <w:rPr>
                <w:lang w:val="en-US"/>
              </w:rPr>
              <w:t xml:space="preserve"> 172.16</w:t>
            </w:r>
            <w:r w:rsidRPr="00B1180C">
              <w:rPr>
                <w:lang w:val="en-US"/>
              </w:rPr>
              <w:t>)</w:t>
            </w:r>
            <w:r w:rsidRPr="00B1180C">
              <w:rPr>
                <w:lang w:val="en-US"/>
              </w:rPr>
              <w:br/>
              <w:t>INT 1: 1</w:t>
            </w:r>
            <w:r>
              <w:rPr>
                <w:lang w:val="en-US"/>
              </w:rPr>
              <w:t>7</w:t>
            </w:r>
            <w:r w:rsidRPr="00B1180C">
              <w:rPr>
                <w:lang w:val="en-US"/>
              </w:rPr>
              <w:t>2.16.1.41</w:t>
            </w:r>
            <w:r w:rsidRPr="00B1180C">
              <w:rPr>
                <w:lang w:val="en-US"/>
              </w:rPr>
              <w:br/>
              <w:t>INT 2: 1</w:t>
            </w:r>
            <w:r>
              <w:rPr>
                <w:lang w:val="en-US"/>
              </w:rPr>
              <w:t>7</w:t>
            </w:r>
            <w:r w:rsidRPr="00B1180C">
              <w:rPr>
                <w:lang w:val="en-US"/>
              </w:rPr>
              <w:t>2.16.1.42</w:t>
            </w:r>
            <w:r w:rsidRPr="00B1180C">
              <w:rPr>
                <w:lang w:val="en-US"/>
              </w:rPr>
              <w:br/>
              <w:t>INT 3: 1</w:t>
            </w:r>
            <w:r>
              <w:rPr>
                <w:lang w:val="en-US"/>
              </w:rPr>
              <w:t>7</w:t>
            </w:r>
            <w:r w:rsidRPr="00B1180C">
              <w:rPr>
                <w:lang w:val="en-US"/>
              </w:rPr>
              <w:t>2.16.1.43</w:t>
            </w:r>
          </w:p>
        </w:tc>
      </w:tr>
      <w:tr w:rsidR="00D87C1A" w:rsidRPr="000F200F" w:rsidTr="00F234A8">
        <w:tc>
          <w:tcPr>
            <w:tcW w:w="2088" w:type="dxa"/>
          </w:tcPr>
          <w:p w:rsidR="00D87C1A" w:rsidRPr="00B1180C" w:rsidRDefault="00D87C1A" w:rsidP="00F234A8">
            <w:pPr>
              <w:rPr>
                <w:lang w:val="en-US"/>
              </w:rPr>
            </w:pPr>
            <w:r w:rsidRPr="00B1180C">
              <w:rPr>
                <w:lang w:val="en-US"/>
              </w:rPr>
              <w:t>Wago</w:t>
            </w:r>
            <w:r>
              <w:rPr>
                <w:lang w:val="en-US"/>
              </w:rPr>
              <w:fldChar w:fldCharType="begin"/>
            </w:r>
            <w:r>
              <w:rPr>
                <w:lang w:val="en-US"/>
              </w:rPr>
              <w:instrText xml:space="preserve"> XE "</w:instrText>
            </w:r>
            <w:r>
              <w:instrText>Wago"</w:instrText>
            </w:r>
            <w:r>
              <w:rPr>
                <w:lang w:val="en-US"/>
              </w:rPr>
              <w:instrText xml:space="preserve"> </w:instrText>
            </w:r>
            <w:r>
              <w:rPr>
                <w:lang w:val="en-US"/>
              </w:rPr>
              <w:fldChar w:fldCharType="end"/>
            </w:r>
          </w:p>
        </w:tc>
        <w:tc>
          <w:tcPr>
            <w:tcW w:w="7406" w:type="dxa"/>
          </w:tcPr>
          <w:p w:rsidR="00D87C1A" w:rsidRPr="00B1180C" w:rsidRDefault="00D87C1A" w:rsidP="00F234A8">
            <w:pPr>
              <w:rPr>
                <w:lang w:val="en-US"/>
              </w:rPr>
            </w:pPr>
            <w:r w:rsidRPr="00B1180C">
              <w:rPr>
                <w:lang w:val="en-US"/>
              </w:rPr>
              <w:t>Using range 1</w:t>
            </w:r>
            <w:r>
              <w:rPr>
                <w:lang w:val="en-US"/>
              </w:rPr>
              <w:t>7</w:t>
            </w:r>
            <w:r w:rsidRPr="00B1180C">
              <w:rPr>
                <w:lang w:val="en-US"/>
              </w:rPr>
              <w:t>2.16.1.9x (attached to I/O subnet</w:t>
            </w:r>
            <w:r>
              <w:rPr>
                <w:lang w:val="en-US"/>
              </w:rPr>
              <w:t xml:space="preserve"> 172.16</w:t>
            </w:r>
            <w:r w:rsidRPr="00B1180C">
              <w:rPr>
                <w:lang w:val="en-US"/>
              </w:rPr>
              <w:t>)</w:t>
            </w:r>
            <w:r w:rsidRPr="00B1180C">
              <w:rPr>
                <w:lang w:val="en-US"/>
              </w:rPr>
              <w:br/>
              <w:t>Wago</w:t>
            </w:r>
            <w:r>
              <w:rPr>
                <w:lang w:val="en-US"/>
              </w:rPr>
              <w:fldChar w:fldCharType="begin"/>
            </w:r>
            <w:r>
              <w:rPr>
                <w:lang w:val="en-US"/>
              </w:rPr>
              <w:instrText xml:space="preserve"> XE "</w:instrText>
            </w:r>
            <w:r w:rsidRPr="00CA46A0">
              <w:rPr>
                <w:lang w:val="en-US"/>
              </w:rPr>
              <w:instrText>Wago"</w:instrText>
            </w:r>
            <w:r>
              <w:rPr>
                <w:lang w:val="en-US"/>
              </w:rPr>
              <w:instrText xml:space="preserve"> </w:instrText>
            </w:r>
            <w:r>
              <w:rPr>
                <w:lang w:val="en-US"/>
              </w:rPr>
              <w:fldChar w:fldCharType="end"/>
            </w:r>
            <w:r w:rsidRPr="00B1180C">
              <w:rPr>
                <w:lang w:val="en-US"/>
              </w:rPr>
              <w:t xml:space="preserve"> substation 1: 1</w:t>
            </w:r>
            <w:r>
              <w:rPr>
                <w:lang w:val="en-US"/>
              </w:rPr>
              <w:t>7</w:t>
            </w:r>
            <w:r w:rsidRPr="00B1180C">
              <w:rPr>
                <w:lang w:val="en-US"/>
              </w:rPr>
              <w:t>2.16.1.91</w:t>
            </w:r>
            <w:r w:rsidRPr="00B1180C">
              <w:rPr>
                <w:lang w:val="en-US"/>
              </w:rPr>
              <w:br/>
              <w:t>Wago substation 2: 1</w:t>
            </w:r>
            <w:r>
              <w:rPr>
                <w:lang w:val="en-US"/>
              </w:rPr>
              <w:t>7</w:t>
            </w:r>
            <w:r w:rsidRPr="00B1180C">
              <w:rPr>
                <w:lang w:val="en-US"/>
              </w:rPr>
              <w:t>2.16.1.92</w:t>
            </w:r>
            <w:r w:rsidRPr="00B1180C">
              <w:rPr>
                <w:lang w:val="en-US"/>
              </w:rPr>
              <w:br/>
              <w:t>Wago substation 3: 1</w:t>
            </w:r>
            <w:r>
              <w:rPr>
                <w:lang w:val="en-US"/>
              </w:rPr>
              <w:t>7</w:t>
            </w:r>
            <w:r w:rsidRPr="00B1180C">
              <w:rPr>
                <w:lang w:val="en-US"/>
              </w:rPr>
              <w:t>2.16.1.93</w:t>
            </w:r>
          </w:p>
        </w:tc>
      </w:tr>
      <w:tr w:rsidR="00D87C1A" w:rsidRPr="000F200F" w:rsidTr="00F234A8">
        <w:tc>
          <w:tcPr>
            <w:tcW w:w="2088" w:type="dxa"/>
          </w:tcPr>
          <w:p w:rsidR="00D87C1A" w:rsidRPr="00B1180C" w:rsidRDefault="00D87C1A" w:rsidP="00F234A8">
            <w:pPr>
              <w:rPr>
                <w:lang w:val="en-US"/>
              </w:rPr>
            </w:pPr>
            <w:r w:rsidRPr="00B1180C">
              <w:rPr>
                <w:lang w:val="en-US"/>
              </w:rPr>
              <w:t>CAN-Interface</w:t>
            </w:r>
          </w:p>
        </w:tc>
        <w:tc>
          <w:tcPr>
            <w:tcW w:w="7406" w:type="dxa"/>
          </w:tcPr>
          <w:p w:rsidR="00D87C1A" w:rsidRPr="00B1180C" w:rsidRDefault="00D87C1A" w:rsidP="00F234A8">
            <w:pPr>
              <w:rPr>
                <w:lang w:val="en-US"/>
              </w:rPr>
            </w:pPr>
            <w:r w:rsidRPr="00B1180C">
              <w:rPr>
                <w:lang w:val="en-US"/>
              </w:rPr>
              <w:t>Using range 1</w:t>
            </w:r>
            <w:r>
              <w:rPr>
                <w:lang w:val="en-US"/>
              </w:rPr>
              <w:t>7</w:t>
            </w:r>
            <w:r w:rsidRPr="00B1180C">
              <w:rPr>
                <w:lang w:val="en-US"/>
              </w:rPr>
              <w:t>2.16.1.3x (attached to I/O subnet</w:t>
            </w:r>
            <w:r>
              <w:rPr>
                <w:lang w:val="en-US"/>
              </w:rPr>
              <w:t xml:space="preserve"> 172.16</w:t>
            </w:r>
            <w:r w:rsidRPr="00B1180C">
              <w:rPr>
                <w:lang w:val="en-US"/>
              </w:rPr>
              <w:t>)</w:t>
            </w:r>
            <w:r w:rsidRPr="00B1180C">
              <w:rPr>
                <w:lang w:val="en-US"/>
              </w:rPr>
              <w:br/>
              <w:t>CAN interface 1: 1</w:t>
            </w:r>
            <w:r>
              <w:rPr>
                <w:lang w:val="en-US"/>
              </w:rPr>
              <w:t>7</w:t>
            </w:r>
            <w:r w:rsidRPr="00B1180C">
              <w:rPr>
                <w:lang w:val="en-US"/>
              </w:rPr>
              <w:t>2.16.1.31</w:t>
            </w:r>
            <w:r w:rsidRPr="00B1180C">
              <w:rPr>
                <w:lang w:val="en-US"/>
              </w:rPr>
              <w:br/>
              <w:t>CAN interface 2: 1</w:t>
            </w:r>
            <w:r>
              <w:rPr>
                <w:lang w:val="en-US"/>
              </w:rPr>
              <w:t>7</w:t>
            </w:r>
            <w:r w:rsidRPr="00B1180C">
              <w:rPr>
                <w:lang w:val="en-US"/>
              </w:rPr>
              <w:t>2.16.1.32</w:t>
            </w:r>
            <w:r w:rsidRPr="00B1180C">
              <w:rPr>
                <w:lang w:val="en-US"/>
              </w:rPr>
              <w:br/>
              <w:t>CAN interface 3: 1</w:t>
            </w:r>
            <w:r>
              <w:rPr>
                <w:lang w:val="en-US"/>
              </w:rPr>
              <w:t>7</w:t>
            </w:r>
            <w:r w:rsidRPr="00B1180C">
              <w:rPr>
                <w:lang w:val="en-US"/>
              </w:rPr>
              <w:t>2.16.1.33</w:t>
            </w:r>
          </w:p>
        </w:tc>
      </w:tr>
      <w:tr w:rsidR="00D87C1A" w:rsidRPr="000F200F" w:rsidTr="00F234A8">
        <w:tc>
          <w:tcPr>
            <w:tcW w:w="2088" w:type="dxa"/>
          </w:tcPr>
          <w:p w:rsidR="00D87C1A" w:rsidRPr="00B1180C" w:rsidRDefault="00D87C1A" w:rsidP="00F234A8">
            <w:pPr>
              <w:rPr>
                <w:lang w:val="en-US"/>
              </w:rPr>
            </w:pPr>
            <w:r w:rsidRPr="00B1180C">
              <w:rPr>
                <w:lang w:val="en-US"/>
              </w:rPr>
              <w:t>Axis</w:t>
            </w:r>
          </w:p>
        </w:tc>
        <w:tc>
          <w:tcPr>
            <w:tcW w:w="7406" w:type="dxa"/>
          </w:tcPr>
          <w:p w:rsidR="00D87C1A" w:rsidRPr="00B1180C" w:rsidRDefault="00D87C1A" w:rsidP="00F234A8">
            <w:pPr>
              <w:rPr>
                <w:lang w:val="en-US"/>
              </w:rPr>
            </w:pPr>
            <w:r w:rsidRPr="00B1180C">
              <w:rPr>
                <w:lang w:val="en-US"/>
              </w:rPr>
              <w:t>Using range 1</w:t>
            </w:r>
            <w:r>
              <w:rPr>
                <w:lang w:val="en-US"/>
              </w:rPr>
              <w:t>72</w:t>
            </w:r>
            <w:r w:rsidRPr="00B1180C">
              <w:rPr>
                <w:lang w:val="en-US"/>
              </w:rPr>
              <w:t>.16.1.24x (attached to I/O subnet</w:t>
            </w:r>
            <w:r>
              <w:rPr>
                <w:lang w:val="en-US"/>
              </w:rPr>
              <w:t xml:space="preserve"> 172.16</w:t>
            </w:r>
            <w:r w:rsidRPr="00B1180C">
              <w:rPr>
                <w:lang w:val="en-US"/>
              </w:rPr>
              <w:t>)</w:t>
            </w:r>
            <w:r w:rsidRPr="00B1180C">
              <w:rPr>
                <w:lang w:val="en-US"/>
              </w:rPr>
              <w:br/>
              <w:t>Axis cam server 1: 1</w:t>
            </w:r>
            <w:r>
              <w:rPr>
                <w:lang w:val="en-US"/>
              </w:rPr>
              <w:t>7</w:t>
            </w:r>
            <w:r w:rsidRPr="00B1180C">
              <w:rPr>
                <w:lang w:val="en-US"/>
              </w:rPr>
              <w:t>2.16.1.241</w:t>
            </w:r>
            <w:r w:rsidRPr="00B1180C">
              <w:rPr>
                <w:lang w:val="en-US"/>
              </w:rPr>
              <w:br/>
              <w:t>Axis cam server 2: 1</w:t>
            </w:r>
            <w:r>
              <w:rPr>
                <w:lang w:val="en-US"/>
              </w:rPr>
              <w:t>7</w:t>
            </w:r>
            <w:r w:rsidRPr="00B1180C">
              <w:rPr>
                <w:lang w:val="en-US"/>
              </w:rPr>
              <w:t>2.16.1.242</w:t>
            </w:r>
            <w:r w:rsidRPr="00B1180C">
              <w:rPr>
                <w:lang w:val="en-US"/>
              </w:rPr>
              <w:br/>
              <w:t>Axis cam s</w:t>
            </w:r>
            <w:r>
              <w:rPr>
                <w:lang w:val="en-US"/>
              </w:rPr>
              <w:t>erver 3: 172</w:t>
            </w:r>
            <w:r w:rsidRPr="00B1180C">
              <w:rPr>
                <w:lang w:val="en-US"/>
              </w:rPr>
              <w:t>.16.1.243</w:t>
            </w:r>
          </w:p>
        </w:tc>
      </w:tr>
    </w:tbl>
    <w:p w:rsidR="00D87C1A" w:rsidRDefault="00D87C1A" w:rsidP="00D87C1A">
      <w:pPr>
        <w:rPr>
          <w:lang w:val="en-US"/>
        </w:rPr>
      </w:pPr>
      <w:r w:rsidRPr="000A1809">
        <w:rPr>
          <w:lang w:val="en-US"/>
        </w:rPr>
        <w:br/>
      </w:r>
    </w:p>
    <w:p w:rsidR="001D66BB" w:rsidRPr="00D87C1A" w:rsidRDefault="001D66BB">
      <w:pPr>
        <w:rPr>
          <w:lang w:val="en-US"/>
        </w:rPr>
      </w:pPr>
      <w:bookmarkStart w:id="60" w:name="_GoBack"/>
      <w:bookmarkEnd w:id="60"/>
    </w:p>
    <w:sectPr w:rsidR="001D66BB" w:rsidRPr="00D87C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F90728"/>
    <w:multiLevelType w:val="hybridMultilevel"/>
    <w:tmpl w:val="672A355E"/>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BA3443"/>
    <w:multiLevelType w:val="hybridMultilevel"/>
    <w:tmpl w:val="7BA4B1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0346FD"/>
    <w:multiLevelType w:val="hybridMultilevel"/>
    <w:tmpl w:val="3D429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FD64268"/>
    <w:multiLevelType w:val="hybridMultilevel"/>
    <w:tmpl w:val="A41EAEA2"/>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1A"/>
    <w:rsid w:val="000800BE"/>
    <w:rsid w:val="001D66BB"/>
    <w:rsid w:val="00D33DAB"/>
    <w:rsid w:val="00D87C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65435-04FA-49E6-8FA0-F57591F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C1A"/>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D87C1A"/>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D87C1A"/>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D87C1A"/>
    <w:pPr>
      <w:numPr>
        <w:ilvl w:val="2"/>
      </w:numPr>
      <w:outlineLvl w:val="2"/>
    </w:pPr>
    <w:rPr>
      <w:sz w:val="22"/>
    </w:rPr>
  </w:style>
  <w:style w:type="paragraph" w:styleId="Heading4">
    <w:name w:val="heading 4"/>
    <w:aliases w:val="Sectie"/>
    <w:basedOn w:val="Heading2"/>
    <w:next w:val="Normal"/>
    <w:link w:val="Heading4Char"/>
    <w:qFormat/>
    <w:rsid w:val="00D87C1A"/>
    <w:pPr>
      <w:numPr>
        <w:ilvl w:val="3"/>
      </w:numPr>
      <w:outlineLvl w:val="3"/>
    </w:pPr>
  </w:style>
  <w:style w:type="paragraph" w:styleId="Heading5">
    <w:name w:val="heading 5"/>
    <w:aliases w:val="Onderdeel"/>
    <w:basedOn w:val="Heading2"/>
    <w:next w:val="Normal"/>
    <w:link w:val="Heading5Char"/>
    <w:qFormat/>
    <w:rsid w:val="00D87C1A"/>
    <w:pPr>
      <w:numPr>
        <w:ilvl w:val="4"/>
      </w:numPr>
      <w:outlineLvl w:val="4"/>
    </w:pPr>
  </w:style>
  <w:style w:type="paragraph" w:styleId="Heading6">
    <w:name w:val="heading 6"/>
    <w:basedOn w:val="Heading2"/>
    <w:next w:val="Normal"/>
    <w:link w:val="Heading6Char"/>
    <w:qFormat/>
    <w:rsid w:val="00D87C1A"/>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D87C1A"/>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D87C1A"/>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C1A"/>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D87C1A"/>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D87C1A"/>
    <w:rPr>
      <w:rFonts w:ascii="Arial" w:eastAsiaTheme="majorEastAsia" w:hAnsi="Arial" w:cstheme="majorBidi"/>
      <w:b/>
      <w:szCs w:val="20"/>
      <w:lang w:val="en-GB"/>
    </w:rPr>
  </w:style>
  <w:style w:type="character" w:customStyle="1" w:styleId="Heading4Char">
    <w:name w:val="Heading 4 Char"/>
    <w:aliases w:val="Sectie Char1"/>
    <w:basedOn w:val="DefaultParagraphFont"/>
    <w:link w:val="Heading4"/>
    <w:rsid w:val="00D87C1A"/>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D87C1A"/>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D87C1A"/>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D87C1A"/>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D87C1A"/>
    <w:rPr>
      <w:rFonts w:ascii="Arial" w:eastAsiaTheme="majorEastAsia" w:hAnsi="Arial" w:cstheme="majorBidi"/>
      <w:b/>
      <w:sz w:val="24"/>
      <w:szCs w:val="20"/>
      <w:lang w:val="en-GB"/>
    </w:rPr>
  </w:style>
  <w:style w:type="paragraph" w:styleId="Caption">
    <w:name w:val="caption"/>
    <w:basedOn w:val="Normal"/>
    <w:next w:val="Normal"/>
    <w:rsid w:val="00D87C1A"/>
    <w:pPr>
      <w:spacing w:before="120" w:after="240"/>
    </w:pPr>
    <w:rPr>
      <w:b/>
    </w:rPr>
  </w:style>
  <w:style w:type="paragraph" w:customStyle="1" w:styleId="Text">
    <w:name w:val="Text"/>
    <w:basedOn w:val="Normal"/>
    <w:link w:val="TextChar"/>
    <w:rsid w:val="00D87C1A"/>
  </w:style>
  <w:style w:type="character" w:customStyle="1" w:styleId="TextChar">
    <w:name w:val="Text Char"/>
    <w:link w:val="Text"/>
    <w:rsid w:val="00D87C1A"/>
    <w:rPr>
      <w:rFonts w:ascii="Arial" w:eastAsia="Times New Roman" w:hAnsi="Arial" w:cs="Times New Roman"/>
      <w:szCs w:val="20"/>
      <w:lang w:val="en-GB"/>
    </w:rPr>
  </w:style>
  <w:style w:type="paragraph" w:customStyle="1" w:styleId="Onderschrift">
    <w:name w:val="Onderschrift"/>
    <w:basedOn w:val="Caption"/>
    <w:autoRedefine/>
    <w:qFormat/>
    <w:rsid w:val="00D87C1A"/>
    <w:rPr>
      <w:rFonts w:cs="Arial"/>
      <w:sz w:val="18"/>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1747</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2014-11-21T13:05:00Z</dcterms:created>
  <dcterms:modified xsi:type="dcterms:W3CDTF">2014-11-21T13:05:00Z</dcterms:modified>
</cp:coreProperties>
</file>