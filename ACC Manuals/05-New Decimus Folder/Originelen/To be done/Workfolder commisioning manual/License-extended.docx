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4740"/>
        <w:gridCol w:w="4614"/>
      </w:tblGrid>
      <w:tr w:rsidR="00E360B0" w:rsidTr="00F234A8">
        <w:trPr>
          <w:trHeight w:val="886"/>
          <w:ins w:id="0" w:author="Unknown"/>
        </w:trPr>
        <w:tc>
          <w:tcPr>
            <w:tcW w:w="9458" w:type="dxa"/>
            <w:gridSpan w:val="2"/>
          </w:tcPr>
          <w:p w:rsidR="00E360B0" w:rsidRDefault="00E360B0" w:rsidP="00F234A8">
            <w:pPr>
              <w:pStyle w:val="zTitle"/>
              <w:rPr>
                <w:ins w:id="1" w:author="Unknown"/>
              </w:rPr>
            </w:pPr>
            <w:r>
              <w:fldChar w:fldCharType="begin"/>
            </w:r>
            <w:r>
              <w:instrText xml:space="preserve"> TITLE  "ACC NavVision licences Manual"  \* MERGEFORMAT </w:instrText>
            </w:r>
            <w:r>
              <w:fldChar w:fldCharType="separate"/>
            </w:r>
            <w:r>
              <w:t>ACC NavVision licences Manual</w:t>
            </w:r>
            <w:r>
              <w:fldChar w:fldCharType="end"/>
            </w:r>
          </w:p>
        </w:tc>
      </w:tr>
      <w:tr w:rsidR="00E360B0" w:rsidTr="00F234A8">
        <w:trPr>
          <w:trHeight w:val="1074"/>
          <w:ins w:id="2" w:author="Unknown"/>
        </w:trPr>
        <w:tc>
          <w:tcPr>
            <w:tcW w:w="9458" w:type="dxa"/>
            <w:gridSpan w:val="2"/>
          </w:tcPr>
          <w:p w:rsidR="00E360B0" w:rsidRDefault="00E360B0" w:rsidP="00F234A8">
            <w:pPr>
              <w:pStyle w:val="zSubTitle"/>
              <w:rPr>
                <w:ins w:id="3" w:author="Unknown"/>
              </w:rPr>
            </w:pPr>
            <w:r>
              <w:fldChar w:fldCharType="begin"/>
            </w:r>
            <w:r>
              <w:instrText xml:space="preserve"> KEYWORDS  "Automation Competence Center"  \* MERGEFORMAT </w:instrText>
            </w:r>
            <w:r>
              <w:fldChar w:fldCharType="separate"/>
            </w:r>
            <w:r>
              <w:t>Automation Competence Center</w:t>
            </w:r>
            <w:r>
              <w:fldChar w:fldCharType="end"/>
            </w:r>
          </w:p>
        </w:tc>
      </w:tr>
      <w:tr w:rsidR="00E360B0" w:rsidTr="00F234A8">
        <w:trPr>
          <w:cantSplit/>
          <w:hidden/>
          <w:ins w:id="4" w:author="Unknown"/>
        </w:trPr>
        <w:tc>
          <w:tcPr>
            <w:tcW w:w="4788" w:type="dxa"/>
          </w:tcPr>
          <w:p w:rsidR="00E360B0" w:rsidRDefault="00E360B0" w:rsidP="00F234A8">
            <w:pPr>
              <w:pStyle w:val="zVolume"/>
              <w:jc w:val="left"/>
              <w:rPr>
                <w:ins w:id="5" w:author="Unknown"/>
                <w:vanish/>
              </w:rPr>
            </w:pPr>
          </w:p>
        </w:tc>
        <w:tc>
          <w:tcPr>
            <w:tcW w:w="4670" w:type="dxa"/>
          </w:tcPr>
          <w:p w:rsidR="00E360B0" w:rsidRDefault="00E360B0" w:rsidP="00F234A8">
            <w:pPr>
              <w:pStyle w:val="zVolumeNumber"/>
              <w:rPr>
                <w:ins w:id="6" w:author="Unknown"/>
              </w:rPr>
            </w:pPr>
          </w:p>
        </w:tc>
      </w:tr>
    </w:tbl>
    <w:p w:rsidR="00E360B0" w:rsidRDefault="00E360B0" w:rsidP="00E360B0">
      <w:pPr>
        <w:rPr>
          <w:ins w:id="7" w:author="Unknown"/>
        </w:rPr>
      </w:pPr>
      <w:ins w:id="8" w:author="Unknown">
        <w:r>
          <w:br w:type="page"/>
        </w:r>
      </w:ins>
    </w:p>
    <w:tbl>
      <w:tblPr>
        <w:tblW w:w="0" w:type="auto"/>
        <w:tblLook w:val="0000" w:firstRow="0" w:lastRow="0" w:firstColumn="0" w:lastColumn="0" w:noHBand="0" w:noVBand="0"/>
      </w:tblPr>
      <w:tblGrid>
        <w:gridCol w:w="4730"/>
        <w:gridCol w:w="4624"/>
      </w:tblGrid>
      <w:tr w:rsidR="00E360B0" w:rsidTr="00F234A8">
        <w:trPr>
          <w:ins w:id="9" w:author="Unknown"/>
        </w:trPr>
        <w:tc>
          <w:tcPr>
            <w:tcW w:w="4788" w:type="dxa"/>
          </w:tcPr>
          <w:p w:rsidR="00E360B0" w:rsidRDefault="00E360B0" w:rsidP="00F234A8">
            <w:pPr>
              <w:pStyle w:val="zAdmLeft"/>
              <w:rPr>
                <w:ins w:id="10" w:author="Unknown"/>
              </w:rPr>
            </w:pPr>
            <w:ins w:id="11" w:author="Unknown">
              <w:r>
                <w:lastRenderedPageBreak/>
                <w:t>Publication type:</w:t>
              </w:r>
            </w:ins>
          </w:p>
        </w:tc>
        <w:tc>
          <w:tcPr>
            <w:tcW w:w="4680" w:type="dxa"/>
          </w:tcPr>
          <w:p w:rsidR="00E360B0" w:rsidRDefault="00E360B0" w:rsidP="00F234A8">
            <w:pPr>
              <w:pStyle w:val="zAdmRight"/>
              <w:rPr>
                <w:ins w:id="12" w:author="Unknown"/>
              </w:rPr>
            </w:pPr>
            <w:r>
              <w:t>Licenses</w:t>
            </w:r>
            <w:ins w:id="13" w:author="Unknown">
              <w:r>
                <w:t xml:space="preserve"> Installation Manual</w:t>
              </w:r>
            </w:ins>
          </w:p>
        </w:tc>
      </w:tr>
      <w:tr w:rsidR="00E360B0" w:rsidTr="00F234A8">
        <w:trPr>
          <w:ins w:id="14" w:author="Unknown"/>
        </w:trPr>
        <w:tc>
          <w:tcPr>
            <w:tcW w:w="4788" w:type="dxa"/>
          </w:tcPr>
          <w:p w:rsidR="00E360B0" w:rsidRDefault="00E360B0" w:rsidP="00F234A8">
            <w:pPr>
              <w:pStyle w:val="zAdmLeft"/>
              <w:rPr>
                <w:ins w:id="15" w:author="Unknown"/>
              </w:rPr>
            </w:pPr>
            <w:ins w:id="16" w:author="Unknown">
              <w:r>
                <w:t>Publication number:</w:t>
              </w:r>
            </w:ins>
          </w:p>
        </w:tc>
        <w:tc>
          <w:tcPr>
            <w:tcW w:w="4680" w:type="dxa"/>
          </w:tcPr>
          <w:p w:rsidR="00E360B0" w:rsidRDefault="00E360B0" w:rsidP="00F234A8">
            <w:pPr>
              <w:pStyle w:val="zAdmRight"/>
              <w:rPr>
                <w:ins w:id="17" w:author="Unknown"/>
              </w:rPr>
            </w:pPr>
            <w:r>
              <w:fldChar w:fldCharType="begin"/>
            </w:r>
            <w:r>
              <w:instrText xml:space="preserve"> TITLE   \* MERGEFORMAT </w:instrText>
            </w:r>
            <w:r>
              <w:fldChar w:fldCharType="separate"/>
            </w:r>
            <w:r>
              <w:t>ACC NavVision licences Manual</w:t>
            </w:r>
            <w:r>
              <w:fldChar w:fldCharType="end"/>
            </w:r>
          </w:p>
        </w:tc>
      </w:tr>
      <w:tr w:rsidR="00E360B0" w:rsidTr="00F234A8">
        <w:trPr>
          <w:ins w:id="18" w:author="Unknown"/>
        </w:trPr>
        <w:tc>
          <w:tcPr>
            <w:tcW w:w="4788" w:type="dxa"/>
          </w:tcPr>
          <w:p w:rsidR="00E360B0" w:rsidRDefault="00E360B0" w:rsidP="00F234A8">
            <w:pPr>
              <w:pStyle w:val="zAdmLeft"/>
              <w:rPr>
                <w:ins w:id="19" w:author="Unknown"/>
              </w:rPr>
            </w:pPr>
            <w:ins w:id="20" w:author="Unknown">
              <w:r>
                <w:t>Title:</w:t>
              </w:r>
            </w:ins>
          </w:p>
        </w:tc>
        <w:tc>
          <w:tcPr>
            <w:tcW w:w="4680" w:type="dxa"/>
          </w:tcPr>
          <w:p w:rsidR="00E360B0" w:rsidRDefault="00E360B0" w:rsidP="00F234A8">
            <w:pPr>
              <w:pStyle w:val="zAdmRight"/>
              <w:rPr>
                <w:ins w:id="21" w:author="Unknown"/>
              </w:rPr>
            </w:pPr>
            <w:r>
              <w:t>ACC-NavVision-licenses-Manual v1.1.20</w:t>
            </w:r>
          </w:p>
        </w:tc>
      </w:tr>
      <w:tr w:rsidR="00E360B0" w:rsidTr="00F234A8">
        <w:trPr>
          <w:ins w:id="22" w:author="Unknown"/>
        </w:trPr>
        <w:tc>
          <w:tcPr>
            <w:tcW w:w="4788" w:type="dxa"/>
          </w:tcPr>
          <w:p w:rsidR="00E360B0" w:rsidRDefault="00E360B0" w:rsidP="00F234A8">
            <w:pPr>
              <w:pStyle w:val="zAdmLeft"/>
              <w:rPr>
                <w:ins w:id="23" w:author="Unknown"/>
              </w:rPr>
            </w:pPr>
            <w:ins w:id="24" w:author="Unknown">
              <w:r>
                <w:t>Subject:</w:t>
              </w:r>
            </w:ins>
          </w:p>
        </w:tc>
        <w:tc>
          <w:tcPr>
            <w:tcW w:w="4680" w:type="dxa"/>
          </w:tcPr>
          <w:p w:rsidR="00E360B0" w:rsidRDefault="00E360B0" w:rsidP="00F234A8">
            <w:pPr>
              <w:pStyle w:val="zAdmRight"/>
              <w:rPr>
                <w:ins w:id="25" w:author="Unknown"/>
              </w:rPr>
            </w:pPr>
          </w:p>
        </w:tc>
      </w:tr>
      <w:tr w:rsidR="00E360B0" w:rsidTr="00F234A8">
        <w:trPr>
          <w:ins w:id="26" w:author="Unknown"/>
        </w:trPr>
        <w:tc>
          <w:tcPr>
            <w:tcW w:w="4788" w:type="dxa"/>
          </w:tcPr>
          <w:p w:rsidR="00E360B0" w:rsidRDefault="00E360B0" w:rsidP="00F234A8">
            <w:pPr>
              <w:pStyle w:val="zAdmLeft"/>
              <w:rPr>
                <w:ins w:id="27" w:author="Unknown"/>
              </w:rPr>
            </w:pPr>
            <w:ins w:id="28" w:author="Unknown">
              <w:r>
                <w:t>Issue:</w:t>
              </w:r>
            </w:ins>
          </w:p>
        </w:tc>
        <w:tc>
          <w:tcPr>
            <w:tcW w:w="4680" w:type="dxa"/>
          </w:tcPr>
          <w:p w:rsidR="00E360B0" w:rsidRDefault="00E360B0" w:rsidP="00F234A8">
            <w:pPr>
              <w:pStyle w:val="zAdmRight"/>
              <w:rPr>
                <w:ins w:id="29" w:author="Unknown"/>
              </w:rPr>
            </w:pPr>
            <w:ins w:id="30" w:author="Unknown">
              <w:r>
                <w:t>1.1</w:t>
              </w:r>
            </w:ins>
            <w:r>
              <w:t>.20</w:t>
            </w:r>
          </w:p>
        </w:tc>
      </w:tr>
      <w:tr w:rsidR="00E360B0" w:rsidTr="00F234A8">
        <w:trPr>
          <w:ins w:id="31" w:author="Unknown"/>
        </w:trPr>
        <w:tc>
          <w:tcPr>
            <w:tcW w:w="4788" w:type="dxa"/>
          </w:tcPr>
          <w:p w:rsidR="00E360B0" w:rsidRDefault="00E360B0" w:rsidP="00F234A8">
            <w:pPr>
              <w:pStyle w:val="zAdmLeft"/>
              <w:rPr>
                <w:ins w:id="32" w:author="Unknown"/>
              </w:rPr>
            </w:pPr>
            <w:ins w:id="33" w:author="Unknown">
              <w:r>
                <w:t>Publication date:</w:t>
              </w:r>
            </w:ins>
          </w:p>
        </w:tc>
        <w:tc>
          <w:tcPr>
            <w:tcW w:w="4680" w:type="dxa"/>
          </w:tcPr>
          <w:p w:rsidR="00E360B0" w:rsidRDefault="00E360B0" w:rsidP="00F234A8">
            <w:pPr>
              <w:pStyle w:val="zAdmRight"/>
              <w:rPr>
                <w:ins w:id="34" w:author="Unknown"/>
              </w:rPr>
            </w:pPr>
            <w:ins w:id="35" w:author="Unknown">
              <w:r>
                <w:t>November 20, 2012</w:t>
              </w:r>
            </w:ins>
          </w:p>
        </w:tc>
      </w:tr>
      <w:tr w:rsidR="00E360B0" w:rsidTr="00F234A8">
        <w:trPr>
          <w:ins w:id="36" w:author="Unknown"/>
        </w:trPr>
        <w:tc>
          <w:tcPr>
            <w:tcW w:w="4788" w:type="dxa"/>
          </w:tcPr>
          <w:p w:rsidR="00E360B0" w:rsidRDefault="00E360B0" w:rsidP="00F234A8">
            <w:pPr>
              <w:pStyle w:val="zAdmLeft"/>
              <w:rPr>
                <w:ins w:id="37" w:author="Unknown"/>
              </w:rPr>
            </w:pPr>
            <w:ins w:id="38" w:author="Unknown">
              <w:r>
                <w:t>Total number of pages:</w:t>
              </w:r>
            </w:ins>
          </w:p>
        </w:tc>
        <w:tc>
          <w:tcPr>
            <w:tcW w:w="4680" w:type="dxa"/>
          </w:tcPr>
          <w:p w:rsidR="00E360B0" w:rsidRDefault="00E360B0" w:rsidP="00F234A8">
            <w:pPr>
              <w:pStyle w:val="zAdmRight"/>
              <w:rPr>
                <w:ins w:id="39" w:author="Unknown"/>
              </w:rPr>
            </w:pPr>
            <w:ins w:id="40" w:author="Unknown">
              <w:r>
                <w:fldChar w:fldCharType="begin"/>
              </w:r>
              <w:r>
                <w:instrText xml:space="preserve"> Numpages  \* MERGEFORMAT </w:instrText>
              </w:r>
              <w:r>
                <w:fldChar w:fldCharType="separate"/>
              </w:r>
            </w:ins>
            <w:r>
              <w:t>19</w:t>
            </w:r>
            <w:ins w:id="41" w:author="Unknown">
              <w:r>
                <w:fldChar w:fldCharType="end"/>
              </w:r>
            </w:ins>
          </w:p>
        </w:tc>
      </w:tr>
      <w:tr w:rsidR="00E360B0" w:rsidTr="00F234A8">
        <w:trPr>
          <w:ins w:id="42" w:author="Unknown"/>
        </w:trPr>
        <w:tc>
          <w:tcPr>
            <w:tcW w:w="4788" w:type="dxa"/>
          </w:tcPr>
          <w:p w:rsidR="00E360B0" w:rsidRDefault="00E360B0" w:rsidP="00F234A8">
            <w:pPr>
              <w:pStyle w:val="zAdmNameLeft"/>
              <w:ind w:left="284" w:hanging="284"/>
              <w:rPr>
                <w:ins w:id="43" w:author="Unknown"/>
              </w:rPr>
            </w:pPr>
            <w:ins w:id="44" w:author="Unknown">
              <w:r>
                <w:t>Author:</w:t>
              </w:r>
            </w:ins>
          </w:p>
        </w:tc>
        <w:tc>
          <w:tcPr>
            <w:tcW w:w="4680" w:type="dxa"/>
          </w:tcPr>
          <w:p w:rsidR="00E360B0" w:rsidRDefault="00E360B0" w:rsidP="00F234A8">
            <w:pPr>
              <w:pStyle w:val="zAdmNameRightOK"/>
              <w:rPr>
                <w:ins w:id="45" w:author="Unknown"/>
              </w:rPr>
            </w:pPr>
            <w:ins w:id="46" w:author="Unknown">
              <w:r>
                <w:t>VCMM Kerckhaert</w:t>
              </w:r>
            </w:ins>
          </w:p>
        </w:tc>
      </w:tr>
    </w:tbl>
    <w:p w:rsidR="00E360B0" w:rsidRDefault="00E360B0" w:rsidP="00E360B0">
      <w:pPr>
        <w:pStyle w:val="TOCtitle"/>
        <w:numPr>
          <w:ilvl w:val="0"/>
          <w:numId w:val="0"/>
        </w:numPr>
        <w:ind w:left="851" w:hanging="851"/>
      </w:pPr>
      <w:r>
        <w:br w:type="page"/>
      </w:r>
      <w:r>
        <w:lastRenderedPageBreak/>
        <w:t>Table of contents</w:t>
      </w:r>
    </w:p>
    <w:p w:rsidR="00E360B0" w:rsidRDefault="00E360B0" w:rsidP="00E360B0">
      <w:pPr>
        <w:pStyle w:val="zTOCtext"/>
        <w:rPr>
          <w:ins w:id="47" w:author="Unknown"/>
        </w:rPr>
      </w:pPr>
      <w:ins w:id="48" w:author="Unknown">
        <w:r>
          <w:t>Page #</w:t>
        </w:r>
      </w:ins>
    </w:p>
    <w:p w:rsidR="00E360B0" w:rsidRDefault="00E360B0" w:rsidP="00E360B0">
      <w:pPr>
        <w:pStyle w:val="TOC1"/>
        <w:rPr>
          <w:rFonts w:asciiTheme="minorHAnsi" w:eastAsiaTheme="minorEastAsia" w:hAnsiTheme="minorHAnsi" w:cstheme="minorBidi"/>
          <w:b w:val="0"/>
          <w:szCs w:val="22"/>
          <w:lang w:val="nl-NL" w:eastAsia="nl-NL"/>
        </w:rPr>
      </w:pPr>
      <w:ins w:id="49" w:author="Unknown">
        <w:r>
          <w:fldChar w:fldCharType="begin"/>
        </w:r>
        <w:r>
          <w:instrText xml:space="preserve"> TOC \o \t "Heading 1 no Nr." </w:instrText>
        </w:r>
        <w:r>
          <w:fldChar w:fldCharType="separate"/>
        </w:r>
      </w:ins>
      <w:r>
        <w:t>Figures</w:t>
      </w:r>
      <w:r>
        <w:tab/>
      </w:r>
      <w:r>
        <w:fldChar w:fldCharType="begin"/>
      </w:r>
      <w:r>
        <w:instrText xml:space="preserve"> PAGEREF _Toc381873461 \h </w:instrText>
      </w:r>
      <w:r>
        <w:fldChar w:fldCharType="separate"/>
      </w:r>
      <w:r>
        <w:t>4</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Tables</w:t>
      </w:r>
      <w:r>
        <w:tab/>
      </w:r>
      <w:r>
        <w:fldChar w:fldCharType="begin"/>
      </w:r>
      <w:r>
        <w:instrText xml:space="preserve"> PAGEREF _Toc381873462 \h </w:instrText>
      </w:r>
      <w:r>
        <w:fldChar w:fldCharType="separate"/>
      </w:r>
      <w:r>
        <w:t>4</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References</w:t>
      </w:r>
      <w:r>
        <w:tab/>
      </w:r>
      <w:r>
        <w:fldChar w:fldCharType="begin"/>
      </w:r>
      <w:r>
        <w:instrText xml:space="preserve"> PAGEREF _Toc381873463 \h </w:instrText>
      </w:r>
      <w:r>
        <w:fldChar w:fldCharType="separate"/>
      </w:r>
      <w:r>
        <w:t>6</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_Toc381873464 \h </w:instrText>
      </w:r>
      <w:r>
        <w:fldChar w:fldCharType="separate"/>
      </w:r>
      <w:r>
        <w:t>7</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About the installation manual</w:t>
      </w:r>
      <w:r>
        <w:tab/>
      </w:r>
      <w:r>
        <w:fldChar w:fldCharType="begin"/>
      </w:r>
      <w:r>
        <w:instrText xml:space="preserve"> PAGEREF _Toc381873465 \h </w:instrText>
      </w:r>
      <w:r>
        <w:fldChar w:fldCharType="separate"/>
      </w:r>
      <w:r>
        <w:t>7</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Abbreviations list</w:t>
      </w:r>
      <w:r>
        <w:tab/>
      </w:r>
      <w:r>
        <w:fldChar w:fldCharType="begin"/>
      </w:r>
      <w:r>
        <w:instrText xml:space="preserve"> PAGEREF _Toc381873466 \h </w:instrText>
      </w:r>
      <w:r>
        <w:fldChar w:fldCharType="separate"/>
      </w:r>
      <w:r>
        <w:t>8</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Safety instructions</w:t>
      </w:r>
      <w:r>
        <w:tab/>
      </w:r>
      <w:r>
        <w:fldChar w:fldCharType="begin"/>
      </w:r>
      <w:r>
        <w:instrText xml:space="preserve"> PAGEREF _Toc381873467 \h </w:instrText>
      </w:r>
      <w:r>
        <w:fldChar w:fldCharType="separate"/>
      </w:r>
      <w:r>
        <w:t>9</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_Toc381873468 \h </w:instrText>
      </w:r>
      <w:r>
        <w:fldChar w:fldCharType="separate"/>
      </w:r>
      <w:r>
        <w:t>9</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1.</w:t>
      </w:r>
      <w:r>
        <w:rPr>
          <w:rFonts w:asciiTheme="minorHAnsi" w:eastAsiaTheme="minorEastAsia" w:hAnsiTheme="minorHAnsi" w:cstheme="minorBidi"/>
          <w:b w:val="0"/>
          <w:szCs w:val="22"/>
          <w:lang w:val="nl-NL" w:eastAsia="nl-NL"/>
        </w:rPr>
        <w:tab/>
      </w:r>
      <w:r>
        <w:t>Keys</w:t>
      </w:r>
      <w:r>
        <w:tab/>
      </w:r>
      <w:r>
        <w:fldChar w:fldCharType="begin"/>
      </w:r>
      <w:r>
        <w:instrText xml:space="preserve"> PAGEREF _Toc381873469 \h </w:instrText>
      </w:r>
      <w:r>
        <w:fldChar w:fldCharType="separate"/>
      </w:r>
      <w:r>
        <w:t>10</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1.1</w:t>
      </w:r>
      <w:r>
        <w:rPr>
          <w:rFonts w:asciiTheme="minorHAnsi" w:eastAsiaTheme="minorEastAsia" w:hAnsiTheme="minorHAnsi" w:cstheme="minorBidi"/>
          <w:sz w:val="22"/>
          <w:szCs w:val="22"/>
          <w:lang w:val="nl-NL" w:eastAsia="nl-NL"/>
        </w:rPr>
        <w:tab/>
      </w:r>
      <w:r w:rsidRPr="008F60AE">
        <w:rPr>
          <w:lang w:val="en-US"/>
        </w:rPr>
        <w:t>Introduction</w:t>
      </w:r>
      <w:r>
        <w:tab/>
      </w:r>
      <w:r>
        <w:fldChar w:fldCharType="begin"/>
      </w:r>
      <w:r>
        <w:instrText xml:space="preserve"> PAGEREF _Toc381873470 \h </w:instrText>
      </w:r>
      <w:r>
        <w:fldChar w:fldCharType="separate"/>
      </w:r>
      <w:r>
        <w:t>10</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1.2</w:t>
      </w:r>
      <w:r>
        <w:rPr>
          <w:rFonts w:asciiTheme="minorHAnsi" w:eastAsiaTheme="minorEastAsia" w:hAnsiTheme="minorHAnsi" w:cstheme="minorBidi"/>
          <w:sz w:val="22"/>
          <w:szCs w:val="22"/>
          <w:lang w:val="nl-NL" w:eastAsia="nl-NL"/>
        </w:rPr>
        <w:tab/>
      </w:r>
      <w:r w:rsidRPr="008F60AE">
        <w:rPr>
          <w:lang w:val="en-US"/>
        </w:rPr>
        <w:t>Starting</w:t>
      </w:r>
      <w:r>
        <w:tab/>
      </w:r>
      <w:r>
        <w:fldChar w:fldCharType="begin"/>
      </w:r>
      <w:r>
        <w:instrText xml:space="preserve"> PAGEREF _Toc381873471 \h </w:instrText>
      </w:r>
      <w:r>
        <w:fldChar w:fldCharType="separate"/>
      </w:r>
      <w:r>
        <w:t>10</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rsidRPr="008F60AE">
        <w:rPr>
          <w:lang w:val="en-US"/>
        </w:rPr>
        <w:t>2.</w:t>
      </w:r>
      <w:r>
        <w:rPr>
          <w:rFonts w:asciiTheme="minorHAnsi" w:eastAsiaTheme="minorEastAsia" w:hAnsiTheme="minorHAnsi" w:cstheme="minorBidi"/>
          <w:b w:val="0"/>
          <w:szCs w:val="22"/>
          <w:lang w:val="nl-NL" w:eastAsia="nl-NL"/>
        </w:rPr>
        <w:tab/>
      </w:r>
      <w:r w:rsidRPr="008F60AE">
        <w:rPr>
          <w:lang w:val="en-US"/>
        </w:rPr>
        <w:t>Licenses</w:t>
      </w:r>
      <w:r>
        <w:tab/>
      </w:r>
      <w:r>
        <w:fldChar w:fldCharType="begin"/>
      </w:r>
      <w:r>
        <w:instrText xml:space="preserve"> PAGEREF _Toc381873472 \h </w:instrText>
      </w:r>
      <w:r>
        <w:fldChar w:fldCharType="separate"/>
      </w:r>
      <w:r>
        <w:t>10</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2.1</w:t>
      </w:r>
      <w:r>
        <w:rPr>
          <w:rFonts w:asciiTheme="minorHAnsi" w:eastAsiaTheme="minorEastAsia" w:hAnsiTheme="minorHAnsi" w:cstheme="minorBidi"/>
          <w:sz w:val="22"/>
          <w:szCs w:val="22"/>
          <w:lang w:val="nl-NL" w:eastAsia="nl-NL"/>
        </w:rPr>
        <w:tab/>
      </w:r>
      <w:r w:rsidRPr="008F60AE">
        <w:rPr>
          <w:lang w:val="en-US"/>
        </w:rPr>
        <w:t>Website</w:t>
      </w:r>
      <w:r>
        <w:tab/>
      </w:r>
      <w:r>
        <w:fldChar w:fldCharType="begin"/>
      </w:r>
      <w:r>
        <w:instrText xml:space="preserve"> PAGEREF _Toc381873473 \h </w:instrText>
      </w:r>
      <w:r>
        <w:fldChar w:fldCharType="separate"/>
      </w:r>
      <w:r>
        <w:t>10</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2.2</w:t>
      </w:r>
      <w:r>
        <w:rPr>
          <w:rFonts w:asciiTheme="minorHAnsi" w:eastAsiaTheme="minorEastAsia" w:hAnsiTheme="minorHAnsi" w:cstheme="minorBidi"/>
          <w:sz w:val="22"/>
          <w:szCs w:val="22"/>
          <w:lang w:val="nl-NL" w:eastAsia="nl-NL"/>
        </w:rPr>
        <w:tab/>
      </w:r>
      <w:r>
        <w:t>Licenses</w:t>
      </w:r>
      <w:r>
        <w:tab/>
      </w:r>
      <w:r>
        <w:fldChar w:fldCharType="begin"/>
      </w:r>
      <w:r>
        <w:instrText xml:space="preserve"> PAGEREF _Toc381873474 \h </w:instrText>
      </w:r>
      <w:r>
        <w:fldChar w:fldCharType="separate"/>
      </w:r>
      <w:r>
        <w:t>11</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2.3</w:t>
      </w:r>
      <w:r>
        <w:rPr>
          <w:rFonts w:asciiTheme="minorHAnsi" w:eastAsiaTheme="minorEastAsia" w:hAnsiTheme="minorHAnsi" w:cstheme="minorBidi"/>
          <w:sz w:val="22"/>
          <w:szCs w:val="22"/>
          <w:lang w:val="nl-NL" w:eastAsia="nl-NL"/>
        </w:rPr>
        <w:tab/>
      </w:r>
      <w:r>
        <w:t>Heritage</w:t>
      </w:r>
      <w:r>
        <w:tab/>
      </w:r>
      <w:r>
        <w:fldChar w:fldCharType="begin"/>
      </w:r>
      <w:r>
        <w:instrText xml:space="preserve"> PAGEREF _Toc381873475 \h </w:instrText>
      </w:r>
      <w:r>
        <w:fldChar w:fldCharType="separate"/>
      </w:r>
      <w:r>
        <w:t>12</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3.</w:t>
      </w:r>
      <w:r>
        <w:rPr>
          <w:rFonts w:asciiTheme="minorHAnsi" w:eastAsiaTheme="minorEastAsia" w:hAnsiTheme="minorHAnsi" w:cstheme="minorBidi"/>
          <w:b w:val="0"/>
          <w:szCs w:val="22"/>
          <w:lang w:val="nl-NL" w:eastAsia="nl-NL"/>
        </w:rPr>
        <w:tab/>
      </w:r>
      <w:r>
        <w:t>How to add licenses</w:t>
      </w:r>
      <w:r>
        <w:tab/>
      </w:r>
      <w:r>
        <w:fldChar w:fldCharType="begin"/>
      </w:r>
      <w:r>
        <w:instrText xml:space="preserve"> PAGEREF _Toc381873476 \h </w:instrText>
      </w:r>
      <w:r>
        <w:fldChar w:fldCharType="separate"/>
      </w:r>
      <w:r>
        <w:t>13</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3.1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_Toc381873477 \h </w:instrText>
      </w:r>
      <w:r>
        <w:fldChar w:fldCharType="separate"/>
      </w:r>
      <w:r>
        <w:t>13</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3.2</w:t>
      </w:r>
      <w:r>
        <w:rPr>
          <w:rFonts w:asciiTheme="minorHAnsi" w:eastAsiaTheme="minorEastAsia" w:hAnsiTheme="minorHAnsi" w:cstheme="minorBidi"/>
          <w:sz w:val="22"/>
          <w:szCs w:val="22"/>
          <w:lang w:val="nl-NL" w:eastAsia="nl-NL"/>
        </w:rPr>
        <w:tab/>
      </w:r>
      <w:r>
        <w:t>Licenses</w:t>
      </w:r>
      <w:r>
        <w:tab/>
      </w:r>
      <w:r>
        <w:fldChar w:fldCharType="begin"/>
      </w:r>
      <w:r>
        <w:instrText xml:space="preserve"> PAGEREF _Toc381873478 \h </w:instrText>
      </w:r>
      <w:r>
        <w:fldChar w:fldCharType="separate"/>
      </w:r>
      <w:r>
        <w:t>13</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3.3</w:t>
      </w:r>
      <w:r>
        <w:rPr>
          <w:rFonts w:asciiTheme="minorHAnsi" w:eastAsiaTheme="minorEastAsia" w:hAnsiTheme="minorHAnsi" w:cstheme="minorBidi"/>
          <w:sz w:val="22"/>
          <w:szCs w:val="22"/>
          <w:lang w:val="nl-NL" w:eastAsia="nl-NL"/>
        </w:rPr>
        <w:tab/>
      </w:r>
      <w:r>
        <w:t>Licenses for additional keys</w:t>
      </w:r>
      <w:r>
        <w:tab/>
      </w:r>
      <w:r>
        <w:fldChar w:fldCharType="begin"/>
      </w:r>
      <w:r>
        <w:instrText xml:space="preserve"> PAGEREF _Toc381873479 \h </w:instrText>
      </w:r>
      <w:r>
        <w:fldChar w:fldCharType="separate"/>
      </w:r>
      <w:r>
        <w:t>17</w:t>
      </w:r>
      <w:r>
        <w:fldChar w:fldCharType="end"/>
      </w:r>
    </w:p>
    <w:p w:rsidR="00E360B0" w:rsidRDefault="00E360B0" w:rsidP="00E360B0">
      <w:pPr>
        <w:pStyle w:val="TOC1"/>
        <w:rPr>
          <w:rFonts w:asciiTheme="minorHAnsi" w:eastAsiaTheme="minorEastAsia" w:hAnsiTheme="minorHAnsi" w:cstheme="minorBidi"/>
          <w:b w:val="0"/>
          <w:szCs w:val="22"/>
          <w:lang w:val="nl-NL" w:eastAsia="nl-NL"/>
        </w:rPr>
      </w:pPr>
      <w:r>
        <w:t>4.</w:t>
      </w:r>
      <w:r>
        <w:rPr>
          <w:rFonts w:asciiTheme="minorHAnsi" w:eastAsiaTheme="minorEastAsia" w:hAnsiTheme="minorHAnsi" w:cstheme="minorBidi"/>
          <w:b w:val="0"/>
          <w:szCs w:val="22"/>
          <w:lang w:val="nl-NL" w:eastAsia="nl-NL"/>
        </w:rPr>
        <w:tab/>
      </w:r>
      <w:r>
        <w:t>Additional actions</w:t>
      </w:r>
      <w:r>
        <w:tab/>
      </w:r>
      <w:r>
        <w:fldChar w:fldCharType="begin"/>
      </w:r>
      <w:r>
        <w:instrText xml:space="preserve"> PAGEREF _Toc381873480 \h </w:instrText>
      </w:r>
      <w:r>
        <w:fldChar w:fldCharType="separate"/>
      </w:r>
      <w:r>
        <w:t>18</w:t>
      </w:r>
      <w:r>
        <w:fldChar w:fldCharType="end"/>
      </w:r>
    </w:p>
    <w:p w:rsidR="00E360B0" w:rsidRDefault="00E360B0" w:rsidP="00E360B0">
      <w:pPr>
        <w:pStyle w:val="TOC2"/>
        <w:tabs>
          <w:tab w:val="left" w:pos="1134"/>
        </w:tabs>
        <w:rPr>
          <w:rFonts w:asciiTheme="minorHAnsi" w:eastAsiaTheme="minorEastAsia" w:hAnsiTheme="minorHAnsi" w:cstheme="minorBidi"/>
          <w:sz w:val="22"/>
          <w:szCs w:val="22"/>
          <w:lang w:val="nl-NL" w:eastAsia="nl-NL"/>
        </w:rPr>
      </w:pPr>
      <w:r>
        <w:t>4.1</w:t>
      </w:r>
      <w:r>
        <w:rPr>
          <w:rFonts w:asciiTheme="minorHAnsi" w:eastAsiaTheme="minorEastAsia" w:hAnsiTheme="minorHAnsi" w:cstheme="minorBidi"/>
          <w:sz w:val="22"/>
          <w:szCs w:val="22"/>
          <w:lang w:val="nl-NL" w:eastAsia="nl-NL"/>
        </w:rPr>
        <w:tab/>
      </w:r>
      <w:r>
        <w:t>Introduction</w:t>
      </w:r>
      <w:r>
        <w:tab/>
      </w:r>
      <w:r>
        <w:fldChar w:fldCharType="begin"/>
      </w:r>
      <w:r>
        <w:instrText xml:space="preserve"> PAGEREF _Toc381873481 \h </w:instrText>
      </w:r>
      <w:r>
        <w:fldChar w:fldCharType="separate"/>
      </w:r>
      <w:r>
        <w:t>18</w:t>
      </w:r>
      <w:r>
        <w:fldChar w:fldCharType="end"/>
      </w:r>
    </w:p>
    <w:p w:rsidR="00E360B0" w:rsidRDefault="00E360B0" w:rsidP="00E360B0">
      <w:pPr>
        <w:pStyle w:val="TOC1"/>
        <w:rPr>
          <w:ins w:id="50" w:author="Unknown"/>
        </w:rPr>
      </w:pPr>
      <w:ins w:id="51" w:author="Unknown">
        <w:r>
          <w:fldChar w:fldCharType="end"/>
        </w:r>
      </w:ins>
    </w:p>
    <w:p w:rsidR="00E360B0" w:rsidRDefault="00E360B0" w:rsidP="00E360B0">
      <w:pPr>
        <w:pStyle w:val="TOC1"/>
        <w:rPr>
          <w:ins w:id="52" w:author="Unknown"/>
        </w:rPr>
      </w:pPr>
    </w:p>
    <w:p w:rsidR="00E360B0" w:rsidRDefault="00E360B0" w:rsidP="00E360B0">
      <w:pPr>
        <w:pStyle w:val="TOC1"/>
      </w:pPr>
    </w:p>
    <w:p w:rsidR="00E360B0" w:rsidRDefault="00E360B0" w:rsidP="00E360B0">
      <w:pPr>
        <w:pStyle w:val="TOC1"/>
      </w:pPr>
    </w:p>
    <w:p w:rsidR="00E360B0" w:rsidRDefault="00E360B0" w:rsidP="00E360B0">
      <w:pPr>
        <w:pStyle w:val="TOC1"/>
      </w:pPr>
    </w:p>
    <w:p w:rsidR="00E360B0" w:rsidRDefault="00E360B0" w:rsidP="00E360B0">
      <w:pPr>
        <w:pStyle w:val="TOC1"/>
        <w:rPr>
          <w:ins w:id="53" w:author="Unknown"/>
        </w:rPr>
      </w:pPr>
    </w:p>
    <w:p w:rsidR="00E360B0" w:rsidRDefault="00E360B0" w:rsidP="00E360B0">
      <w:pPr>
        <w:pStyle w:val="Heading1noNr"/>
        <w:numPr>
          <w:ilvl w:val="0"/>
          <w:numId w:val="0"/>
        </w:numPr>
        <w:ind w:left="851" w:hanging="851"/>
      </w:pPr>
      <w:bookmarkStart w:id="54" w:name="_Toc285555366"/>
      <w:bookmarkStart w:id="55" w:name="_Toc381873461"/>
      <w:r>
        <w:lastRenderedPageBreak/>
        <w:t>Figures</w:t>
      </w:r>
      <w:bookmarkEnd w:id="54"/>
      <w:bookmarkEnd w:id="55"/>
    </w:p>
    <w:p w:rsidR="00E360B0" w:rsidRDefault="00E360B0" w:rsidP="00E360B0">
      <w:pPr>
        <w:pStyle w:val="TableofFigures"/>
        <w:rPr>
          <w:rFonts w:asciiTheme="minorHAnsi" w:eastAsiaTheme="minorEastAsia" w:hAnsiTheme="minorHAnsi" w:cstheme="minorBidi"/>
          <w:szCs w:val="22"/>
          <w:lang w:val="nl-NL" w:eastAsia="nl-NL"/>
        </w:rPr>
      </w:pPr>
      <w:ins w:id="56" w:author="Unknown">
        <w:r>
          <w:fldChar w:fldCharType="begin"/>
        </w:r>
        <w:r w:rsidRPr="00244C45">
          <w:rPr>
            <w:lang w:val="en-US"/>
          </w:rPr>
          <w:instrText xml:space="preserve"> TOC \c "Figure" </w:instrText>
        </w:r>
        <w:r>
          <w:fldChar w:fldCharType="separate"/>
        </w:r>
      </w:ins>
      <w:r>
        <w:t>Figure 2</w:t>
      </w:r>
      <w:r>
        <w:noBreakHyphen/>
        <w:t>1: login screen</w:t>
      </w:r>
      <w:r>
        <w:tab/>
      </w:r>
      <w:r>
        <w:fldChar w:fldCharType="begin"/>
      </w:r>
      <w:r>
        <w:instrText xml:space="preserve"> PAGEREF _Toc381873482 \h </w:instrText>
      </w:r>
      <w:r>
        <w:fldChar w:fldCharType="separate"/>
      </w:r>
      <w:r>
        <w:t>11</w:t>
      </w:r>
      <w:r>
        <w:fldChar w:fldCharType="end"/>
      </w:r>
    </w:p>
    <w:p w:rsidR="00E360B0" w:rsidRDefault="00E360B0" w:rsidP="00E360B0">
      <w:pPr>
        <w:pStyle w:val="TableofFigures"/>
        <w:rPr>
          <w:rFonts w:asciiTheme="minorHAnsi" w:eastAsiaTheme="minorEastAsia" w:hAnsiTheme="minorHAnsi" w:cstheme="minorBidi"/>
          <w:szCs w:val="22"/>
          <w:lang w:val="nl-NL" w:eastAsia="nl-NL"/>
        </w:rPr>
      </w:pPr>
      <w:r>
        <w:t>Figure 2</w:t>
      </w:r>
      <w:r>
        <w:noBreakHyphen/>
        <w:t>2: license keys</w:t>
      </w:r>
      <w:r>
        <w:tab/>
      </w:r>
      <w:r>
        <w:fldChar w:fldCharType="begin"/>
      </w:r>
      <w:r>
        <w:instrText xml:space="preserve"> PAGEREF _Toc381873483 \h </w:instrText>
      </w:r>
      <w:r>
        <w:fldChar w:fldCharType="separate"/>
      </w:r>
      <w:r>
        <w:t>11</w:t>
      </w:r>
      <w:r>
        <w:fldChar w:fldCharType="end"/>
      </w:r>
    </w:p>
    <w:p w:rsidR="00E360B0" w:rsidRDefault="00E360B0" w:rsidP="00E360B0">
      <w:pPr>
        <w:pStyle w:val="TableofFigures"/>
        <w:rPr>
          <w:rFonts w:asciiTheme="minorHAnsi" w:eastAsiaTheme="minorEastAsia" w:hAnsiTheme="minorHAnsi" w:cstheme="minorBidi"/>
          <w:szCs w:val="22"/>
          <w:lang w:val="nl-NL" w:eastAsia="nl-NL"/>
        </w:rPr>
      </w:pPr>
      <w:r>
        <w:t>Figure 2</w:t>
      </w:r>
      <w:r>
        <w:noBreakHyphen/>
        <w:t>3: License key page</w:t>
      </w:r>
      <w:r>
        <w:tab/>
      </w:r>
      <w:r>
        <w:fldChar w:fldCharType="begin"/>
      </w:r>
      <w:r>
        <w:instrText xml:space="preserve"> PAGEREF _Toc381873484 \h </w:instrText>
      </w:r>
      <w:r>
        <w:fldChar w:fldCharType="separate"/>
      </w:r>
      <w:r>
        <w:t>12</w:t>
      </w:r>
      <w:r>
        <w:fldChar w:fldCharType="end"/>
      </w:r>
    </w:p>
    <w:p w:rsidR="00E360B0" w:rsidRDefault="00E360B0" w:rsidP="00E360B0">
      <w:pPr>
        <w:pStyle w:val="TableofFigures"/>
        <w:rPr>
          <w:rFonts w:asciiTheme="minorHAnsi" w:eastAsiaTheme="minorEastAsia" w:hAnsiTheme="minorHAnsi" w:cstheme="minorBidi"/>
          <w:szCs w:val="22"/>
          <w:lang w:val="nl-NL" w:eastAsia="nl-NL"/>
        </w:rPr>
      </w:pPr>
      <w:r>
        <w:t>Figure 2</w:t>
      </w:r>
      <w:r>
        <w:noBreakHyphen/>
        <w:t>4: heritage</w:t>
      </w:r>
      <w:r>
        <w:tab/>
      </w:r>
      <w:r>
        <w:fldChar w:fldCharType="begin"/>
      </w:r>
      <w:r>
        <w:instrText xml:space="preserve"> PAGEREF _Toc381873485 \h </w:instrText>
      </w:r>
      <w:r>
        <w:fldChar w:fldCharType="separate"/>
      </w:r>
      <w:r>
        <w:t>13</w:t>
      </w:r>
      <w:r>
        <w:fldChar w:fldCharType="end"/>
      </w:r>
    </w:p>
    <w:p w:rsidR="00E360B0" w:rsidRDefault="00E360B0" w:rsidP="00E360B0">
      <w:pPr>
        <w:pStyle w:val="TableofFigures"/>
        <w:rPr>
          <w:rFonts w:asciiTheme="minorHAnsi" w:eastAsiaTheme="minorEastAsia" w:hAnsiTheme="minorHAnsi" w:cstheme="minorBidi"/>
          <w:szCs w:val="22"/>
          <w:lang w:val="nl-NL" w:eastAsia="nl-NL"/>
        </w:rPr>
      </w:pPr>
      <w:r>
        <w:t>Figure 3</w:t>
      </w:r>
      <w:r>
        <w:noBreakHyphen/>
        <w:t>1: AMCS main workstation</w:t>
      </w:r>
      <w:r>
        <w:tab/>
      </w:r>
      <w:r>
        <w:fldChar w:fldCharType="begin"/>
      </w:r>
      <w:r>
        <w:instrText xml:space="preserve"> PAGEREF _Toc381873486 \h </w:instrText>
      </w:r>
      <w:r>
        <w:fldChar w:fldCharType="separate"/>
      </w:r>
      <w:r>
        <w:t>14</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2: AMCS mimic main workstation</w:t>
      </w:r>
      <w:r>
        <w:tab/>
      </w:r>
      <w:r>
        <w:fldChar w:fldCharType="begin"/>
      </w:r>
      <w:r>
        <w:instrText xml:space="preserve"> PAGEREF _Toc381873487 \h </w:instrText>
      </w:r>
      <w:r>
        <w:fldChar w:fldCharType="separate"/>
      </w:r>
      <w:r>
        <w:t>14</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3: Communication licenses</w:t>
      </w:r>
      <w:r>
        <w:tab/>
      </w:r>
      <w:r>
        <w:fldChar w:fldCharType="begin"/>
      </w:r>
      <w:r>
        <w:instrText xml:space="preserve"> PAGEREF _Toc381873488 \h </w:instrText>
      </w:r>
      <w:r>
        <w:fldChar w:fldCharType="separate"/>
      </w:r>
      <w:r>
        <w:t>15</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4: Accept billing</w:t>
      </w:r>
      <w:r>
        <w:tab/>
      </w:r>
      <w:r>
        <w:fldChar w:fldCharType="begin"/>
      </w:r>
      <w:r>
        <w:instrText xml:space="preserve"> PAGEREF _Toc381873489 \h </w:instrText>
      </w:r>
      <w:r>
        <w:fldChar w:fldCharType="separate"/>
      </w:r>
      <w:r>
        <w:t>16</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5: mimic amount</w:t>
      </w:r>
      <w:r>
        <w:tab/>
      </w:r>
      <w:r>
        <w:fldChar w:fldCharType="begin"/>
      </w:r>
      <w:r>
        <w:instrText xml:space="preserve"> PAGEREF _Toc381873490 \h </w:instrText>
      </w:r>
      <w:r>
        <w:fldChar w:fldCharType="separate"/>
      </w:r>
      <w:r>
        <w:t>16</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6: additional costs</w:t>
      </w:r>
      <w:r>
        <w:tab/>
      </w:r>
      <w:r>
        <w:fldChar w:fldCharType="begin"/>
      </w:r>
      <w:r>
        <w:instrText xml:space="preserve"> PAGEREF _Toc381873491 \h </w:instrText>
      </w:r>
      <w:r>
        <w:fldChar w:fldCharType="separate"/>
      </w:r>
      <w:r>
        <w:t>16</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7: inherited licenses</w:t>
      </w:r>
      <w:r>
        <w:tab/>
      </w:r>
      <w:r>
        <w:fldChar w:fldCharType="begin"/>
      </w:r>
      <w:r>
        <w:instrText xml:space="preserve"> PAGEREF _Toc381873492 \h </w:instrText>
      </w:r>
      <w:r>
        <w:fldChar w:fldCharType="separate"/>
      </w:r>
      <w:r>
        <w:t>17</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3</w:t>
      </w:r>
      <w:r>
        <w:noBreakHyphen/>
        <w:t>8: Licenses additional keys</w:t>
      </w:r>
      <w:r>
        <w:tab/>
      </w:r>
      <w:r>
        <w:fldChar w:fldCharType="begin"/>
      </w:r>
      <w:r>
        <w:instrText xml:space="preserve"> PAGEREF _Toc381873493 \h </w:instrText>
      </w:r>
      <w:r>
        <w:fldChar w:fldCharType="separate"/>
      </w:r>
      <w:r>
        <w:t>18</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4</w:t>
      </w:r>
      <w:r>
        <w:noBreakHyphen/>
        <w:t>1: ini file download</w:t>
      </w:r>
      <w:r>
        <w:tab/>
      </w:r>
      <w:r>
        <w:fldChar w:fldCharType="begin"/>
      </w:r>
      <w:r>
        <w:instrText xml:space="preserve"> PAGEREF _Toc381873494 \h </w:instrText>
      </w:r>
      <w:r>
        <w:fldChar w:fldCharType="separate"/>
      </w:r>
      <w:r>
        <w:t>18</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Figure 4</w:t>
      </w:r>
      <w:r>
        <w:noBreakHyphen/>
        <w:t>2: Licenses</w:t>
      </w:r>
      <w:r>
        <w:tab/>
      </w:r>
      <w:r>
        <w:fldChar w:fldCharType="begin"/>
      </w:r>
      <w:r>
        <w:instrText xml:space="preserve"> PAGEREF _Toc381873495 \h </w:instrText>
      </w:r>
      <w:r>
        <w:fldChar w:fldCharType="separate"/>
      </w:r>
      <w:r>
        <w:t>19</w:t>
      </w:r>
      <w:r>
        <w:fldChar w:fldCharType="end"/>
      </w:r>
    </w:p>
    <w:p w:rsidR="00E360B0" w:rsidRDefault="00E360B0" w:rsidP="00E360B0">
      <w:pPr>
        <w:pStyle w:val="Heading1noNr"/>
        <w:numPr>
          <w:ilvl w:val="0"/>
          <w:numId w:val="0"/>
        </w:numPr>
        <w:ind w:left="851" w:hanging="851"/>
      </w:pPr>
      <w:ins w:id="57" w:author="Unknown">
        <w:r>
          <w:fldChar w:fldCharType="end"/>
        </w:r>
      </w:ins>
      <w:bookmarkStart w:id="58" w:name="z_MarkPosition"/>
      <w:bookmarkEnd w:id="58"/>
      <w:r w:rsidRPr="00003DCD">
        <w:t xml:space="preserve"> </w:t>
      </w:r>
      <w:bookmarkStart w:id="59" w:name="_Toc381873462"/>
      <w:r>
        <w:t>Tables</w:t>
      </w:r>
      <w:bookmarkEnd w:id="59"/>
    </w:p>
    <w:p w:rsidR="00E360B0" w:rsidRPr="008B7044" w:rsidRDefault="00E360B0" w:rsidP="00E360B0">
      <w:pPr>
        <w:pStyle w:val="TableofFigures"/>
        <w:rPr>
          <w:rFonts w:asciiTheme="minorHAnsi" w:eastAsiaTheme="minorEastAsia" w:hAnsiTheme="minorHAnsi" w:cstheme="minorBidi"/>
          <w:szCs w:val="22"/>
          <w:lang w:eastAsia="nl-NL"/>
        </w:rPr>
      </w:pPr>
      <w:ins w:id="60" w:author="Unknown">
        <w:r>
          <w:fldChar w:fldCharType="begin"/>
        </w:r>
        <w:r w:rsidRPr="00244C45">
          <w:rPr>
            <w:lang w:val="en-US"/>
          </w:rPr>
          <w:instrText xml:space="preserve"> TOC \c "</w:instrText>
        </w:r>
      </w:ins>
      <w:r>
        <w:rPr>
          <w:lang w:val="en-US"/>
        </w:rPr>
        <w:instrText>Table</w:instrText>
      </w:r>
      <w:ins w:id="61" w:author="Unknown">
        <w:r w:rsidRPr="00244C45">
          <w:rPr>
            <w:lang w:val="en-US"/>
          </w:rPr>
          <w:instrText xml:space="preserve">" </w:instrText>
        </w:r>
        <w:r>
          <w:fldChar w:fldCharType="separate"/>
        </w:r>
      </w:ins>
      <w:r>
        <w:t>Table 2</w:t>
      </w:r>
      <w:r>
        <w:noBreakHyphen/>
        <w:t>1: license page explanation table</w:t>
      </w:r>
      <w:r>
        <w:tab/>
      </w:r>
      <w:r>
        <w:fldChar w:fldCharType="begin"/>
      </w:r>
      <w:r>
        <w:instrText xml:space="preserve"> PAGEREF _Toc381873496 \h </w:instrText>
      </w:r>
      <w:r>
        <w:fldChar w:fldCharType="separate"/>
      </w:r>
      <w:r>
        <w:t>12</w:t>
      </w:r>
      <w:r>
        <w:fldChar w:fldCharType="end"/>
      </w:r>
    </w:p>
    <w:p w:rsidR="00E360B0" w:rsidRPr="008B7044" w:rsidRDefault="00E360B0" w:rsidP="00E360B0">
      <w:pPr>
        <w:pStyle w:val="TableofFigures"/>
        <w:rPr>
          <w:rFonts w:asciiTheme="minorHAnsi" w:eastAsiaTheme="minorEastAsia" w:hAnsiTheme="minorHAnsi" w:cstheme="minorBidi"/>
          <w:szCs w:val="22"/>
          <w:lang w:eastAsia="nl-NL"/>
        </w:rPr>
      </w:pPr>
      <w:r>
        <w:t>Table 3</w:t>
      </w:r>
      <w:r>
        <w:noBreakHyphen/>
        <w:t>1: License declarations</w:t>
      </w:r>
      <w:r>
        <w:tab/>
      </w:r>
      <w:r>
        <w:fldChar w:fldCharType="begin"/>
      </w:r>
      <w:r>
        <w:instrText xml:space="preserve"> PAGEREF _Toc381873497 \h </w:instrText>
      </w:r>
      <w:r>
        <w:fldChar w:fldCharType="separate"/>
      </w:r>
      <w:r>
        <w:t>17</w:t>
      </w:r>
      <w:r>
        <w:fldChar w:fldCharType="end"/>
      </w:r>
    </w:p>
    <w:p w:rsidR="00E360B0" w:rsidRPr="00CB399E" w:rsidRDefault="00E360B0" w:rsidP="00E360B0">
      <w:pPr>
        <w:pStyle w:val="TOC1"/>
        <w:rPr>
          <w:ins w:id="62" w:author="Unknown"/>
          <w:lang w:val="en-US"/>
        </w:rPr>
      </w:pPr>
      <w:ins w:id="63" w:author="Unknown">
        <w:r>
          <w:fldChar w:fldCharType="end"/>
        </w:r>
        <w:r w:rsidRPr="009E66D7">
          <w:br w:type="page"/>
        </w:r>
      </w:ins>
    </w:p>
    <w:p w:rsidR="00E360B0" w:rsidRPr="009E66D7" w:rsidRDefault="00E360B0" w:rsidP="00E360B0">
      <w:pPr>
        <w:pStyle w:val="Text"/>
        <w:rPr>
          <w:ins w:id="64" w:author="Unknown"/>
        </w:rPr>
      </w:pPr>
    </w:p>
    <w:p w:rsidR="00E360B0" w:rsidRPr="009E66D7" w:rsidRDefault="00E360B0" w:rsidP="00E360B0">
      <w:pPr>
        <w:pStyle w:val="Text"/>
        <w:rPr>
          <w:ins w:id="65" w:author="Unknown"/>
        </w:rPr>
      </w:pPr>
    </w:p>
    <w:p w:rsidR="00E360B0" w:rsidRPr="009E66D7" w:rsidRDefault="00E360B0" w:rsidP="00E360B0">
      <w:pPr>
        <w:pStyle w:val="Text"/>
        <w:jc w:val="both"/>
        <w:rPr>
          <w:ins w:id="66" w:author="Unknown"/>
          <w:color w:val="000000"/>
        </w:rPr>
      </w:pPr>
    </w:p>
    <w:p w:rsidR="00E360B0" w:rsidRDefault="00E360B0" w:rsidP="00E360B0">
      <w:pPr>
        <w:pBdr>
          <w:top w:val="single" w:sz="6" w:space="1" w:color="auto"/>
          <w:left w:val="single" w:sz="6" w:space="1" w:color="auto"/>
          <w:bottom w:val="single" w:sz="6" w:space="1" w:color="auto"/>
          <w:right w:val="single" w:sz="6" w:space="1" w:color="auto"/>
        </w:pBdr>
        <w:ind w:left="567" w:right="708"/>
        <w:jc w:val="center"/>
        <w:rPr>
          <w:ins w:id="67" w:author="Unknown"/>
          <w:rFonts w:cs="Arial"/>
          <w:b/>
          <w:color w:val="000000"/>
          <w:sz w:val="24"/>
        </w:rPr>
      </w:pPr>
      <w:ins w:id="68" w:author="Unknown">
        <w:r>
          <w:rPr>
            <w:rFonts w:cs="Arial"/>
            <w:b/>
            <w:color w:val="000000"/>
            <w:sz w:val="24"/>
          </w:rPr>
          <w:t>NOTICE</w:t>
        </w:r>
      </w:ins>
    </w:p>
    <w:p w:rsidR="00E360B0" w:rsidRDefault="00E360B0" w:rsidP="00E360B0">
      <w:pPr>
        <w:pBdr>
          <w:top w:val="single" w:sz="6" w:space="1" w:color="auto"/>
          <w:left w:val="single" w:sz="6" w:space="1" w:color="auto"/>
          <w:bottom w:val="single" w:sz="6" w:space="1" w:color="auto"/>
          <w:right w:val="single" w:sz="6" w:space="1" w:color="auto"/>
        </w:pBdr>
        <w:ind w:left="567" w:right="708"/>
        <w:jc w:val="center"/>
        <w:rPr>
          <w:ins w:id="69" w:author="Unknown"/>
          <w:rFonts w:cs="Arial"/>
          <w:b/>
          <w:color w:val="000000"/>
          <w:sz w:val="24"/>
        </w:rPr>
      </w:pPr>
    </w:p>
    <w:p w:rsidR="00E360B0" w:rsidRDefault="00E360B0" w:rsidP="00E360B0">
      <w:pPr>
        <w:pBdr>
          <w:top w:val="single" w:sz="6" w:space="1" w:color="auto"/>
          <w:left w:val="single" w:sz="6" w:space="1" w:color="auto"/>
          <w:bottom w:val="single" w:sz="6" w:space="1" w:color="auto"/>
          <w:right w:val="single" w:sz="6" w:space="1" w:color="auto"/>
        </w:pBdr>
        <w:ind w:left="567" w:right="708"/>
        <w:jc w:val="center"/>
        <w:rPr>
          <w:ins w:id="70" w:author="Unknown"/>
          <w:rFonts w:cs="Arial"/>
          <w:b/>
          <w:color w:val="000000"/>
          <w:sz w:val="24"/>
        </w:rPr>
      </w:pPr>
      <w:ins w:id="71" w:author="Unknown">
        <w:r>
          <w:rPr>
            <w:rFonts w:cs="Arial"/>
            <w:b/>
            <w:color w:val="000000"/>
            <w:sz w:val="24"/>
          </w:rPr>
          <w:t xml:space="preserve">This document contains proprietary information. </w:t>
        </w:r>
      </w:ins>
    </w:p>
    <w:p w:rsidR="00E360B0" w:rsidRDefault="00E360B0" w:rsidP="00E360B0">
      <w:pPr>
        <w:pBdr>
          <w:top w:val="single" w:sz="6" w:space="1" w:color="auto"/>
          <w:left w:val="single" w:sz="6" w:space="1" w:color="auto"/>
          <w:bottom w:val="single" w:sz="6" w:space="1" w:color="auto"/>
          <w:right w:val="single" w:sz="6" w:space="1" w:color="auto"/>
        </w:pBdr>
        <w:ind w:left="567" w:right="708"/>
        <w:jc w:val="center"/>
        <w:rPr>
          <w:ins w:id="72" w:author="Unknown"/>
          <w:rFonts w:cs="Arial"/>
          <w:b/>
          <w:bCs/>
          <w:color w:val="000000"/>
          <w:sz w:val="24"/>
        </w:rPr>
      </w:pPr>
      <w:ins w:id="73" w:author="Unknown">
        <w:r>
          <w:rPr>
            <w:rFonts w:cs="Arial"/>
            <w:b/>
            <w:bCs/>
            <w:color w:val="000000"/>
            <w:sz w:val="24"/>
          </w:rPr>
          <w:t xml:space="preserve">No part of this document may be photocopied, reproduced or translated into another language without the prior written consent of </w:t>
        </w:r>
        <w:r>
          <w:rPr>
            <w:rFonts w:cs="Arial"/>
            <w:b/>
            <w:bCs/>
            <w:color w:val="000000"/>
            <w:sz w:val="24"/>
          </w:rPr>
          <w:br/>
          <w:t>Free Technics B.V.</w:t>
        </w:r>
      </w:ins>
    </w:p>
    <w:p w:rsidR="00E360B0" w:rsidRDefault="00E360B0" w:rsidP="00E360B0">
      <w:pPr>
        <w:pStyle w:val="BlockText"/>
        <w:rPr>
          <w:ins w:id="74" w:author="Unknown"/>
          <w:rFonts w:cs="Arial"/>
          <w:color w:val="000000"/>
        </w:rPr>
      </w:pPr>
    </w:p>
    <w:p w:rsidR="00E360B0" w:rsidRDefault="00E360B0" w:rsidP="00E360B0">
      <w:pPr>
        <w:pStyle w:val="Text"/>
        <w:jc w:val="both"/>
        <w:rPr>
          <w:ins w:id="75" w:author="Unknown"/>
          <w:color w:val="000000"/>
        </w:rPr>
      </w:pPr>
    </w:p>
    <w:p w:rsidR="00E360B0" w:rsidRDefault="00E360B0" w:rsidP="00E360B0">
      <w:pPr>
        <w:pStyle w:val="Text"/>
        <w:rPr>
          <w:ins w:id="76" w:author="Unknown"/>
        </w:rPr>
      </w:pPr>
    </w:p>
    <w:p w:rsidR="00E360B0" w:rsidRDefault="00E360B0" w:rsidP="00E360B0">
      <w:pPr>
        <w:pStyle w:val="Text"/>
        <w:rPr>
          <w:ins w:id="77" w:author="Unknown"/>
        </w:rPr>
      </w:pPr>
    </w:p>
    <w:p w:rsidR="00E360B0" w:rsidRPr="00694C3E" w:rsidRDefault="00E360B0" w:rsidP="00E360B0">
      <w:pPr>
        <w:pStyle w:val="Heading1noNr"/>
        <w:numPr>
          <w:ilvl w:val="0"/>
          <w:numId w:val="0"/>
        </w:numPr>
        <w:ind w:left="851" w:hanging="851"/>
      </w:pPr>
      <w:r w:rsidRPr="00694C3E">
        <w:br w:type="page"/>
      </w:r>
      <w:bookmarkStart w:id="78" w:name="_Toc285555368"/>
      <w:bookmarkStart w:id="79" w:name="_Toc381873463"/>
      <w:r w:rsidRPr="00694C3E">
        <w:lastRenderedPageBreak/>
        <w:t>References</w:t>
      </w:r>
      <w:bookmarkStart w:id="80" w:name="_Toc15373462"/>
      <w:bookmarkStart w:id="81" w:name="_Toc71091586"/>
      <w:bookmarkStart w:id="82" w:name="_Toc88449302"/>
      <w:bookmarkStart w:id="83" w:name="_Toc88449863"/>
      <w:bookmarkEnd w:id="78"/>
      <w:bookmarkEnd w:id="79"/>
    </w:p>
    <w:p w:rsidR="00E360B0" w:rsidRPr="00694C3E" w:rsidRDefault="00E360B0" w:rsidP="00E360B0">
      <w:pPr>
        <w:pStyle w:val="References"/>
        <w:numPr>
          <w:ilvl w:val="0"/>
          <w:numId w:val="0"/>
        </w:numPr>
        <w:ind w:left="360" w:hanging="360"/>
        <w:rPr>
          <w:ins w:id="84" w:author="Unknown"/>
          <w:lang w:val="en-GB"/>
        </w:rPr>
      </w:pPr>
      <w:r w:rsidRPr="00694C3E">
        <w:rPr>
          <w:lang w:val="en-GB"/>
        </w:rPr>
        <w:t>N/A</w:t>
      </w:r>
    </w:p>
    <w:p w:rsidR="00E360B0" w:rsidRPr="00694C3E" w:rsidRDefault="00E360B0" w:rsidP="00E360B0">
      <w:pPr>
        <w:pStyle w:val="References"/>
        <w:numPr>
          <w:ilvl w:val="0"/>
          <w:numId w:val="0"/>
        </w:numPr>
        <w:ind w:left="360" w:hanging="360"/>
        <w:rPr>
          <w:ins w:id="85" w:author="Unknown"/>
          <w:lang w:val="en-GB"/>
        </w:rPr>
      </w:pPr>
    </w:p>
    <w:p w:rsidR="00E360B0" w:rsidRDefault="00E360B0" w:rsidP="00E360B0">
      <w:pPr>
        <w:pStyle w:val="Heading1noNr"/>
        <w:numPr>
          <w:ilvl w:val="0"/>
          <w:numId w:val="0"/>
        </w:numPr>
        <w:ind w:left="850" w:hanging="850"/>
      </w:pPr>
      <w:r w:rsidRPr="00B258B2">
        <w:br w:type="page"/>
      </w:r>
      <w:bookmarkStart w:id="86" w:name="_Ref210437134"/>
      <w:bookmarkStart w:id="87" w:name="_Toc210614733"/>
      <w:bookmarkStart w:id="88" w:name="_Toc381873464"/>
      <w:r>
        <w:lastRenderedPageBreak/>
        <w:t>Introduction</w:t>
      </w:r>
      <w:bookmarkEnd w:id="86"/>
      <w:bookmarkEnd w:id="87"/>
      <w:bookmarkEnd w:id="88"/>
    </w:p>
    <w:p w:rsidR="00E360B0" w:rsidRDefault="00E360B0" w:rsidP="00E360B0">
      <w:pPr>
        <w:rPr>
          <w:ins w:id="89" w:author="Unknown"/>
        </w:rPr>
      </w:pPr>
    </w:p>
    <w:p w:rsidR="00E360B0" w:rsidRDefault="00E360B0" w:rsidP="00E360B0">
      <w:pPr>
        <w:pStyle w:val="BodyText"/>
        <w:rPr>
          <w:ins w:id="90" w:author="Unknown"/>
        </w:rPr>
      </w:pPr>
      <w:r>
        <w:t>The NavVision program works with special dongle-keys which provides a licensing system by which only obtained modules of the system will be available. To open this modules for a project of a single key it is necessary to apply licence information to the system. These licenses can be obtained at Imtech through a special procedure which will be described in this manual</w:t>
      </w:r>
    </w:p>
    <w:p w:rsidR="00E360B0" w:rsidRDefault="00E360B0" w:rsidP="00E360B0">
      <w:pPr>
        <w:pStyle w:val="Heading1noNr"/>
        <w:numPr>
          <w:ilvl w:val="0"/>
          <w:numId w:val="0"/>
        </w:numPr>
        <w:ind w:left="850" w:hanging="850"/>
      </w:pPr>
      <w:bookmarkStart w:id="91" w:name="_Toc210614734"/>
      <w:bookmarkStart w:id="92" w:name="_Toc381873465"/>
      <w:r>
        <w:t>About the installation manual</w:t>
      </w:r>
      <w:bookmarkEnd w:id="91"/>
      <w:bookmarkEnd w:id="92"/>
    </w:p>
    <w:p w:rsidR="00E360B0" w:rsidRDefault="00E360B0" w:rsidP="00E360B0">
      <w:pPr>
        <w:rPr>
          <w:ins w:id="93" w:author="Unknown"/>
        </w:rPr>
      </w:pPr>
    </w:p>
    <w:p w:rsidR="00E360B0" w:rsidRDefault="00E360B0" w:rsidP="00E360B0">
      <w:pPr>
        <w:pStyle w:val="BodyText"/>
        <w:rPr>
          <w:ins w:id="94" w:author="Unknown"/>
        </w:rPr>
      </w:pPr>
      <w:ins w:id="95" w:author="Unknown">
        <w:r>
          <w:t>The installation manual contains the following chapters:</w:t>
        </w:r>
      </w:ins>
    </w:p>
    <w:p w:rsidR="00E360B0" w:rsidRDefault="00E360B0" w:rsidP="00E360B0">
      <w:pPr>
        <w:pStyle w:val="BodyText"/>
        <w:numPr>
          <w:ilvl w:val="0"/>
          <w:numId w:val="3"/>
        </w:numPr>
        <w:rPr>
          <w:ins w:id="96" w:author="Unknown"/>
        </w:rPr>
      </w:pPr>
      <w:ins w:id="97" w:author="Unknown">
        <w:r>
          <w:t>Chapter “</w:t>
        </w:r>
      </w:ins>
      <w:r>
        <w:t>Keys</w:t>
      </w:r>
      <w:ins w:id="98" w:author="Unknown">
        <w:r>
          <w:t xml:space="preserve">” presents </w:t>
        </w:r>
      </w:ins>
      <w:r>
        <w:t>information about use of keys in the system</w:t>
      </w:r>
    </w:p>
    <w:p w:rsidR="00E360B0" w:rsidRDefault="00E360B0" w:rsidP="00E360B0">
      <w:pPr>
        <w:pStyle w:val="BodyText"/>
        <w:numPr>
          <w:ilvl w:val="0"/>
          <w:numId w:val="3"/>
        </w:numPr>
        <w:rPr>
          <w:ins w:id="99" w:author="Unknown"/>
        </w:rPr>
      </w:pPr>
      <w:ins w:id="100" w:author="Unknown">
        <w:r>
          <w:t>Chapter “</w:t>
        </w:r>
      </w:ins>
      <w:r>
        <w:t>licenses</w:t>
      </w:r>
      <w:ins w:id="101" w:author="Unknown">
        <w:r>
          <w:t xml:space="preserve">” gives an instruction on how to </w:t>
        </w:r>
      </w:ins>
      <w:r>
        <w:t>obtain and install licenses</w:t>
      </w:r>
      <w:ins w:id="102" w:author="Unknown">
        <w:r>
          <w:t>.</w:t>
        </w:r>
      </w:ins>
    </w:p>
    <w:p w:rsidR="00E360B0" w:rsidRDefault="00E360B0" w:rsidP="00E360B0">
      <w:pPr>
        <w:pStyle w:val="BodyText"/>
        <w:numPr>
          <w:ilvl w:val="0"/>
          <w:numId w:val="3"/>
        </w:numPr>
        <w:rPr>
          <w:ins w:id="103" w:author="Unknown"/>
        </w:rPr>
      </w:pPr>
      <w:ins w:id="104" w:author="Unknown">
        <w:r>
          <w:t>Chapter “</w:t>
        </w:r>
      </w:ins>
      <w:r>
        <w:t>exceptions</w:t>
      </w:r>
      <w:ins w:id="105" w:author="Unknown">
        <w:r>
          <w:t xml:space="preserve">” contains an overview of the main </w:t>
        </w:r>
      </w:ins>
      <w:r>
        <w:t>exceptions</w:t>
      </w:r>
      <w:ins w:id="106" w:author="Unknown">
        <w:r>
          <w:t xml:space="preserve"> and technical data.</w:t>
        </w:r>
      </w:ins>
    </w:p>
    <w:p w:rsidR="00E360B0" w:rsidRDefault="00E360B0" w:rsidP="00E360B0">
      <w:pPr>
        <w:rPr>
          <w:ins w:id="107" w:author="Unknown"/>
        </w:rPr>
      </w:pPr>
    </w:p>
    <w:p w:rsidR="00E360B0" w:rsidRDefault="00E360B0" w:rsidP="00E360B0">
      <w:pPr>
        <w:pStyle w:val="Heading1noNr"/>
        <w:numPr>
          <w:ilvl w:val="0"/>
          <w:numId w:val="0"/>
        </w:numPr>
        <w:ind w:hanging="357"/>
      </w:pPr>
      <w:r>
        <w:br w:type="page"/>
      </w:r>
      <w:bookmarkStart w:id="108" w:name="_Toc381873466"/>
      <w:r>
        <w:lastRenderedPageBreak/>
        <w:t>Abbreviations list</w:t>
      </w:r>
      <w:bookmarkEnd w:id="108"/>
    </w:p>
    <w:p w:rsidR="00E360B0" w:rsidRDefault="00E360B0" w:rsidP="00E360B0">
      <w:pPr>
        <w:rPr>
          <w:ins w:id="109" w:author="Unknown"/>
        </w:rPr>
      </w:pPr>
      <w:bookmarkStart w:id="110" w:name="_Ref211390692"/>
    </w:p>
    <w:p w:rsidR="00E360B0" w:rsidRDefault="00E360B0" w:rsidP="00E360B0">
      <w:pPr>
        <w:rPr>
          <w:ins w:id="111" w:author="Unknown"/>
        </w:rPr>
      </w:pPr>
    </w:p>
    <w:p w:rsidR="00E360B0" w:rsidRDefault="00E360B0" w:rsidP="00E360B0">
      <w:pPr>
        <w:rPr>
          <w:ins w:id="112" w:author="Unknown"/>
        </w:rPr>
      </w:pPr>
    </w:p>
    <w:p w:rsidR="00E360B0" w:rsidRDefault="00E360B0" w:rsidP="00E360B0">
      <w:pPr>
        <w:pStyle w:val="Heading1noNr"/>
        <w:numPr>
          <w:ilvl w:val="0"/>
          <w:numId w:val="0"/>
        </w:numPr>
        <w:ind w:hanging="357"/>
      </w:pPr>
      <w:r>
        <w:br w:type="page"/>
      </w:r>
      <w:bookmarkStart w:id="113" w:name="_Toc381873467"/>
      <w:r>
        <w:lastRenderedPageBreak/>
        <w:t>Safety instructions</w:t>
      </w:r>
      <w:bookmarkEnd w:id="110"/>
      <w:bookmarkEnd w:id="113"/>
    </w:p>
    <w:p w:rsidR="00E360B0" w:rsidRDefault="00E360B0" w:rsidP="00E360B0">
      <w:pPr>
        <w:rPr>
          <w:ins w:id="114" w:author="Unknown"/>
        </w:rPr>
      </w:pPr>
    </w:p>
    <w:p w:rsidR="00E360B0" w:rsidRPr="00815E6C" w:rsidRDefault="00E360B0" w:rsidP="00E360B0">
      <w:pPr>
        <w:pStyle w:val="BodyText"/>
        <w:rPr>
          <w:ins w:id="115" w:author="Unknown"/>
          <w:i/>
        </w:rPr>
      </w:pPr>
      <w:ins w:id="116" w:author="Unknown">
        <w:r w:rsidRPr="00815E6C">
          <w:rPr>
            <w:i/>
          </w:rPr>
          <w:t>NOTE:</w:t>
        </w:r>
        <w:r w:rsidRPr="00815E6C">
          <w:rPr>
            <w:i/>
          </w:rPr>
          <w:br/>
        </w:r>
        <w:r w:rsidRPr="00815E6C">
          <w:rPr>
            <w:i/>
            <w:lang w:val="en-US"/>
          </w:rPr>
          <w:t>This section provides only a summary of the most important safety requirements and notes, which will be mentioned in the individual sections. To protect your health and prevent damage to the devices, it is essential to read and carefully follow the safety instructions.</w:t>
        </w:r>
      </w:ins>
    </w:p>
    <w:p w:rsidR="00E360B0" w:rsidRDefault="00E360B0" w:rsidP="00E360B0">
      <w:pPr>
        <w:rPr>
          <w:ins w:id="117" w:author="Unknown"/>
        </w:rPr>
      </w:pPr>
    </w:p>
    <w:p w:rsidR="00E360B0" w:rsidRDefault="00E360B0" w:rsidP="00E360B0">
      <w:pPr>
        <w:pStyle w:val="BodyText"/>
        <w:rPr>
          <w:ins w:id="118" w:author="Unknown"/>
        </w:rPr>
      </w:pPr>
      <w:ins w:id="119" w:author="Unknown">
        <w:r>
          <w:t>The indications NOTE, CAUTION and WARNING have the following significance:</w:t>
        </w:r>
      </w:ins>
    </w:p>
    <w:p w:rsidR="00E360B0" w:rsidRDefault="00E360B0" w:rsidP="00E360B0">
      <w:pPr>
        <w:pStyle w:val="BodyText"/>
        <w:rPr>
          <w:ins w:id="120" w:author="Unknown"/>
        </w:rPr>
      </w:pPr>
    </w:p>
    <w:p w:rsidR="00E360B0" w:rsidRPr="001C6023" w:rsidRDefault="00E360B0" w:rsidP="00E360B0">
      <w:pPr>
        <w:pStyle w:val="BodyText"/>
        <w:rPr>
          <w:ins w:id="121" w:author="Unknown"/>
          <w:i/>
        </w:rPr>
      </w:pPr>
      <w:ins w:id="122" w:author="Unknown">
        <w:r w:rsidRPr="001C6023">
          <w:rPr>
            <w:i/>
          </w:rPr>
          <w:t>NOTE</w:t>
        </w:r>
        <w:r>
          <w:rPr>
            <w:i/>
          </w:rPr>
          <w:t>:</w:t>
        </w:r>
        <w:r>
          <w:rPr>
            <w:i/>
          </w:rPr>
          <w:br/>
        </w:r>
        <w:r w:rsidRPr="001C6023">
          <w:rPr>
            <w:i/>
          </w:rPr>
          <w:t>An operating procedure, practice or condition etc., which it is essential to emphasize.</w:t>
        </w:r>
      </w:ins>
    </w:p>
    <w:p w:rsidR="00E360B0" w:rsidRDefault="00E360B0" w:rsidP="00E360B0">
      <w:pPr>
        <w:pStyle w:val="BodyText"/>
        <w:rPr>
          <w:ins w:id="123" w:author="Unknown"/>
        </w:rPr>
      </w:pPr>
    </w:p>
    <w:p w:rsidR="00E360B0" w:rsidRDefault="00E360B0" w:rsidP="00E360B0">
      <w:pPr>
        <w:pStyle w:val="BodyText"/>
        <w:jc w:val="center"/>
        <w:rPr>
          <w:ins w:id="124" w:author="Unknown"/>
        </w:rPr>
      </w:pPr>
      <w:ins w:id="125" w:author="Unknown">
        <w:r>
          <w:rPr>
            <w:b/>
            <w:bCs/>
          </w:rPr>
          <w:t>CAUTION</w:t>
        </w:r>
      </w:ins>
    </w:p>
    <w:p w:rsidR="00E360B0" w:rsidRPr="00E137FC" w:rsidRDefault="00E360B0" w:rsidP="00E360B0">
      <w:pPr>
        <w:pStyle w:val="BodyText"/>
        <w:rPr>
          <w:ins w:id="126" w:author="Unknown"/>
          <w:b/>
        </w:rPr>
      </w:pPr>
      <w:ins w:id="127" w:author="Unknown">
        <w:r w:rsidRPr="00E137FC">
          <w:rPr>
            <w:b/>
          </w:rPr>
          <w:t>An operating procedure, practise or condition etc., which, if not strictly observed, may damage or destroy equipment.</w:t>
        </w:r>
      </w:ins>
    </w:p>
    <w:p w:rsidR="00E360B0" w:rsidRDefault="00E360B0" w:rsidP="00E360B0">
      <w:pPr>
        <w:pStyle w:val="BodyText"/>
        <w:rPr>
          <w:ins w:id="128" w:author="Unknown"/>
        </w:rPr>
      </w:pPr>
    </w:p>
    <w:p w:rsidR="00E360B0" w:rsidRDefault="00E360B0" w:rsidP="00E360B0">
      <w:pPr>
        <w:pStyle w:val="BodyText"/>
        <w:jc w:val="center"/>
        <w:rPr>
          <w:ins w:id="129" w:author="Unknown"/>
        </w:rPr>
      </w:pPr>
      <w:ins w:id="130" w:author="Unknown">
        <w:r>
          <w:rPr>
            <w:b/>
            <w:bCs/>
          </w:rPr>
          <w:t>WARNING</w:t>
        </w:r>
      </w:ins>
    </w:p>
    <w:p w:rsidR="00E360B0" w:rsidRPr="00E137FC" w:rsidRDefault="00E360B0" w:rsidP="00E360B0">
      <w:pPr>
        <w:pStyle w:val="BodyText"/>
        <w:rPr>
          <w:ins w:id="131" w:author="Unknown"/>
          <w:b/>
        </w:rPr>
      </w:pPr>
      <w:ins w:id="132" w:author="Unknown">
        <w:r w:rsidRPr="00E137FC">
          <w:rPr>
            <w:b/>
          </w:rPr>
          <w:t>An operating procedure, practise or condition etc., which, if not carefully observed may result in personal injury or loss of life.</w:t>
        </w:r>
      </w:ins>
    </w:p>
    <w:p w:rsidR="00E360B0" w:rsidRDefault="00E360B0" w:rsidP="00E360B0">
      <w:pPr>
        <w:pStyle w:val="Text"/>
        <w:rPr>
          <w:ins w:id="133" w:author="Unknown"/>
        </w:rPr>
      </w:pPr>
    </w:p>
    <w:bookmarkEnd w:id="80"/>
    <w:bookmarkEnd w:id="81"/>
    <w:bookmarkEnd w:id="82"/>
    <w:bookmarkEnd w:id="83"/>
    <w:p w:rsidR="00E360B0" w:rsidRDefault="00E360B0" w:rsidP="00E360B0">
      <w:pPr>
        <w:pStyle w:val="Text"/>
        <w:rPr>
          <w:ins w:id="134" w:author="Unknown"/>
        </w:rPr>
      </w:pPr>
    </w:p>
    <w:p w:rsidR="00E360B0" w:rsidRDefault="00E360B0" w:rsidP="00E360B0">
      <w:pPr>
        <w:pStyle w:val="Text"/>
        <w:rPr>
          <w:ins w:id="135" w:author="Unknown"/>
        </w:rPr>
      </w:pPr>
    </w:p>
    <w:p w:rsidR="00E360B0" w:rsidRDefault="00E360B0" w:rsidP="00E360B0">
      <w:pPr>
        <w:pStyle w:val="Text"/>
        <w:rPr>
          <w:ins w:id="136" w:author="Unknown"/>
        </w:rPr>
      </w:pPr>
    </w:p>
    <w:p w:rsidR="00E360B0" w:rsidRPr="00DD62DB" w:rsidRDefault="00E360B0" w:rsidP="00E360B0">
      <w:pPr>
        <w:pStyle w:val="Heading1noNr"/>
        <w:numPr>
          <w:ilvl w:val="0"/>
          <w:numId w:val="0"/>
        </w:numPr>
      </w:pPr>
      <w:bookmarkStart w:id="137" w:name="_Toc259108766"/>
      <w:bookmarkStart w:id="138" w:name="_Toc260044235"/>
      <w:bookmarkStart w:id="139" w:name="_Toc381873468"/>
      <w:r w:rsidRPr="00E77B8E">
        <w:t>Revision</w:t>
      </w:r>
      <w:r>
        <w:t xml:space="preserve"> history</w:t>
      </w:r>
      <w:bookmarkEnd w:id="137"/>
      <w:bookmarkEnd w:id="138"/>
      <w:bookmarkEnd w:id="139"/>
    </w:p>
    <w:p w:rsidR="00E360B0" w:rsidRDefault="00E360B0" w:rsidP="00E360B0">
      <w:pPr>
        <w:pStyle w:val="Text"/>
        <w:rPr>
          <w:ins w:id="140" w:author="Unknown"/>
        </w:rPr>
      </w:pPr>
      <w:ins w:id="141" w:author="Unknown">
        <w:r>
          <w:t>Revisions issued since publication.</w:t>
        </w:r>
      </w:ins>
    </w:p>
    <w:p w:rsidR="00E360B0" w:rsidRDefault="00E360B0" w:rsidP="00E360B0">
      <w:pPr>
        <w:pStyle w:val="Text"/>
        <w:rPr>
          <w:ins w:id="142" w:author="Unknown"/>
        </w:rPr>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267"/>
        <w:gridCol w:w="3921"/>
        <w:gridCol w:w="2232"/>
      </w:tblGrid>
      <w:tr w:rsidR="00E360B0" w:rsidTr="00F234A8">
        <w:trPr>
          <w:ins w:id="143" w:author="Unknown"/>
        </w:trPr>
        <w:tc>
          <w:tcPr>
            <w:tcW w:w="852" w:type="dxa"/>
            <w:shd w:val="clear" w:color="auto" w:fill="333333"/>
          </w:tcPr>
          <w:p w:rsidR="00E360B0" w:rsidRDefault="00E360B0" w:rsidP="00F234A8">
            <w:pPr>
              <w:pStyle w:val="Text"/>
              <w:rPr>
                <w:ins w:id="144" w:author="Unknown"/>
                <w:b/>
              </w:rPr>
            </w:pPr>
            <w:ins w:id="145" w:author="Unknown">
              <w:r>
                <w:rPr>
                  <w:b/>
                </w:rPr>
                <w:t>Issue</w:t>
              </w:r>
            </w:ins>
          </w:p>
        </w:tc>
        <w:tc>
          <w:tcPr>
            <w:tcW w:w="2267" w:type="dxa"/>
            <w:shd w:val="clear" w:color="auto" w:fill="333333"/>
          </w:tcPr>
          <w:p w:rsidR="00E360B0" w:rsidRDefault="00E360B0" w:rsidP="00F234A8">
            <w:pPr>
              <w:pStyle w:val="Text"/>
              <w:rPr>
                <w:ins w:id="146" w:author="Unknown"/>
                <w:b/>
              </w:rPr>
            </w:pPr>
            <w:ins w:id="147" w:author="Unknown">
              <w:r>
                <w:rPr>
                  <w:b/>
                </w:rPr>
                <w:t>Date</w:t>
              </w:r>
            </w:ins>
          </w:p>
        </w:tc>
        <w:tc>
          <w:tcPr>
            <w:tcW w:w="3921" w:type="dxa"/>
            <w:shd w:val="clear" w:color="auto" w:fill="333333"/>
          </w:tcPr>
          <w:p w:rsidR="00E360B0" w:rsidRDefault="00E360B0" w:rsidP="00F234A8">
            <w:pPr>
              <w:pStyle w:val="Text"/>
              <w:rPr>
                <w:ins w:id="148" w:author="Unknown"/>
                <w:b/>
              </w:rPr>
            </w:pPr>
            <w:ins w:id="149" w:author="Unknown">
              <w:r>
                <w:rPr>
                  <w:b/>
                </w:rPr>
                <w:t>Revision</w:t>
              </w:r>
            </w:ins>
          </w:p>
        </w:tc>
        <w:tc>
          <w:tcPr>
            <w:tcW w:w="2232" w:type="dxa"/>
            <w:shd w:val="clear" w:color="auto" w:fill="333333"/>
          </w:tcPr>
          <w:p w:rsidR="00E360B0" w:rsidRDefault="00E360B0" w:rsidP="00F234A8">
            <w:pPr>
              <w:pStyle w:val="Text"/>
              <w:rPr>
                <w:ins w:id="150" w:author="Unknown"/>
                <w:b/>
              </w:rPr>
            </w:pPr>
            <w:ins w:id="151" w:author="Unknown">
              <w:r>
                <w:rPr>
                  <w:b/>
                </w:rPr>
                <w:t>Reason</w:t>
              </w:r>
            </w:ins>
          </w:p>
        </w:tc>
      </w:tr>
      <w:tr w:rsidR="00E360B0" w:rsidTr="00F234A8">
        <w:trPr>
          <w:ins w:id="152" w:author="Unknown"/>
        </w:trPr>
        <w:tc>
          <w:tcPr>
            <w:tcW w:w="852" w:type="dxa"/>
          </w:tcPr>
          <w:p w:rsidR="00E360B0" w:rsidRDefault="00E360B0" w:rsidP="00F234A8">
            <w:pPr>
              <w:pStyle w:val="Text"/>
              <w:rPr>
                <w:ins w:id="153" w:author="Unknown"/>
              </w:rPr>
            </w:pPr>
            <w:r>
              <w:t>1.1.20</w:t>
            </w:r>
          </w:p>
        </w:tc>
        <w:tc>
          <w:tcPr>
            <w:tcW w:w="2267" w:type="dxa"/>
          </w:tcPr>
          <w:p w:rsidR="00E360B0" w:rsidRDefault="00E360B0" w:rsidP="00F234A8">
            <w:pPr>
              <w:pStyle w:val="Text"/>
              <w:rPr>
                <w:ins w:id="154" w:author="Unknown"/>
              </w:rPr>
            </w:pPr>
            <w:r>
              <w:t>March 5, 2014</w:t>
            </w:r>
          </w:p>
        </w:tc>
        <w:tc>
          <w:tcPr>
            <w:tcW w:w="3921" w:type="dxa"/>
          </w:tcPr>
          <w:p w:rsidR="00E360B0" w:rsidRDefault="00E360B0" w:rsidP="00F234A8">
            <w:pPr>
              <w:pStyle w:val="Text"/>
              <w:rPr>
                <w:ins w:id="155" w:author="Unknown"/>
              </w:rPr>
            </w:pPr>
          </w:p>
        </w:tc>
        <w:tc>
          <w:tcPr>
            <w:tcW w:w="2232" w:type="dxa"/>
          </w:tcPr>
          <w:p w:rsidR="00E360B0" w:rsidRDefault="00E360B0" w:rsidP="00F234A8">
            <w:pPr>
              <w:pStyle w:val="Text"/>
              <w:rPr>
                <w:ins w:id="156" w:author="Unknown"/>
              </w:rPr>
            </w:pPr>
            <w:ins w:id="157" w:author="Unknown">
              <w:r>
                <w:t>First release</w:t>
              </w:r>
            </w:ins>
          </w:p>
        </w:tc>
      </w:tr>
    </w:tbl>
    <w:p w:rsidR="00E360B0" w:rsidRDefault="00E360B0" w:rsidP="00E360B0">
      <w:pPr>
        <w:pStyle w:val="Text"/>
        <w:rPr>
          <w:ins w:id="158" w:author="Unknown"/>
        </w:rPr>
      </w:pPr>
    </w:p>
    <w:p w:rsidR="00E360B0" w:rsidRDefault="00E360B0" w:rsidP="00E360B0">
      <w:pPr>
        <w:pStyle w:val="Heading1"/>
      </w:pPr>
      <w:r>
        <w:br w:type="page"/>
      </w:r>
      <w:bookmarkStart w:id="159" w:name="_Toc381873469"/>
      <w:r>
        <w:lastRenderedPageBreak/>
        <w:t>Keys</w:t>
      </w:r>
      <w:bookmarkEnd w:id="159"/>
    </w:p>
    <w:p w:rsidR="00E360B0" w:rsidRDefault="00E360B0" w:rsidP="00E360B0">
      <w:pPr>
        <w:pStyle w:val="Heading2"/>
        <w:rPr>
          <w:lang w:val="en-US"/>
        </w:rPr>
      </w:pPr>
      <w:bookmarkStart w:id="160" w:name="_Toc381873470"/>
      <w:r>
        <w:rPr>
          <w:lang w:val="en-US"/>
        </w:rPr>
        <w:t>Introduction</w:t>
      </w:r>
      <w:bookmarkEnd w:id="160"/>
    </w:p>
    <w:p w:rsidR="00E360B0" w:rsidRDefault="00E360B0" w:rsidP="00E360B0">
      <w:pPr>
        <w:rPr>
          <w:lang w:val="en-US"/>
        </w:rPr>
      </w:pPr>
      <w:r>
        <w:rPr>
          <w:lang w:val="en-US"/>
        </w:rPr>
        <w:t>NavVision is protected by the use of usb-dongles. These dongles, together with a unique license number, will open the viewers, communication etc. on the system for the specific computer that contains the key and the licenses.</w:t>
      </w:r>
    </w:p>
    <w:p w:rsidR="00E360B0" w:rsidRDefault="00E360B0" w:rsidP="00E360B0">
      <w:pPr>
        <w:rPr>
          <w:lang w:val="en-US"/>
        </w:rPr>
      </w:pPr>
    </w:p>
    <w:p w:rsidR="00E360B0" w:rsidRPr="0044724F" w:rsidRDefault="00E360B0" w:rsidP="00E360B0">
      <w:pPr>
        <w:pStyle w:val="Heading2"/>
        <w:rPr>
          <w:lang w:val="en-US"/>
        </w:rPr>
      </w:pPr>
      <w:bookmarkStart w:id="161" w:name="_Toc381873471"/>
      <w:r w:rsidRPr="0044724F">
        <w:rPr>
          <w:lang w:val="en-US"/>
        </w:rPr>
        <w:t>Starting</w:t>
      </w:r>
      <w:bookmarkEnd w:id="161"/>
    </w:p>
    <w:p w:rsidR="00E360B0" w:rsidRDefault="00E360B0" w:rsidP="00E360B0">
      <w:pPr>
        <w:rPr>
          <w:lang w:val="en-US"/>
        </w:rPr>
      </w:pPr>
      <w:r>
        <w:rPr>
          <w:lang w:val="en-US"/>
        </w:rPr>
        <w:t xml:space="preserve">When a project is started, keys will be provided for every workstation. Initially these keys will be empty. No licenses will be attached to the key, nor will there be a project number connected to the keys. </w:t>
      </w:r>
    </w:p>
    <w:p w:rsidR="00E360B0" w:rsidRDefault="00E360B0" w:rsidP="00E360B0">
      <w:pPr>
        <w:rPr>
          <w:lang w:val="en-US"/>
        </w:rPr>
      </w:pPr>
    </w:p>
    <w:p w:rsidR="00E360B0" w:rsidRDefault="00E360B0" w:rsidP="00E360B0">
      <w:pPr>
        <w:rPr>
          <w:lang w:val="en-US"/>
        </w:rPr>
      </w:pPr>
      <w:r>
        <w:rPr>
          <w:lang w:val="en-US"/>
        </w:rPr>
        <w:t xml:space="preserve">To get the proper licenses for these keys, an application need to be made to obtain a project number for these keys. With this project number you will get access to the license system to obtain the right licenses for the specific keys. To get a project number you will need to send an Email to </w:t>
      </w:r>
      <w:hyperlink r:id="rId7" w:history="1">
        <w:r w:rsidRPr="00AA15D8">
          <w:rPr>
            <w:rStyle w:val="Hyperlink"/>
            <w:lang w:val="en-US"/>
          </w:rPr>
          <w:t>Stefan.Verdel@imtechmarine.com</w:t>
        </w:r>
      </w:hyperlink>
      <w:r>
        <w:rPr>
          <w:lang w:val="en-US"/>
        </w:rPr>
        <w:t>. This Email must contain the following information:</w:t>
      </w:r>
    </w:p>
    <w:p w:rsidR="00E360B0" w:rsidRDefault="00E360B0" w:rsidP="00E360B0">
      <w:pPr>
        <w:rPr>
          <w:lang w:val="en-US"/>
        </w:rPr>
      </w:pPr>
    </w:p>
    <w:p w:rsidR="00E360B0" w:rsidRPr="00701825" w:rsidRDefault="00E360B0" w:rsidP="00E360B0">
      <w:pPr>
        <w:pStyle w:val="ListParagraph"/>
        <w:numPr>
          <w:ilvl w:val="0"/>
          <w:numId w:val="4"/>
        </w:numPr>
        <w:rPr>
          <w:lang w:val="en-US"/>
        </w:rPr>
      </w:pPr>
      <w:r w:rsidRPr="00701825">
        <w:rPr>
          <w:lang w:val="en-US"/>
        </w:rPr>
        <w:t>Own project number</w:t>
      </w:r>
    </w:p>
    <w:p w:rsidR="00E360B0" w:rsidRPr="00701825" w:rsidRDefault="00E360B0" w:rsidP="00E360B0">
      <w:pPr>
        <w:pStyle w:val="ListParagraph"/>
        <w:numPr>
          <w:ilvl w:val="0"/>
          <w:numId w:val="4"/>
        </w:numPr>
        <w:rPr>
          <w:lang w:val="en-US"/>
        </w:rPr>
      </w:pPr>
      <w:r w:rsidRPr="00701825">
        <w:rPr>
          <w:lang w:val="en-US"/>
        </w:rPr>
        <w:t>Installation (build, ship’s name or other identification)</w:t>
      </w:r>
    </w:p>
    <w:p w:rsidR="00E360B0" w:rsidRPr="00701825" w:rsidRDefault="00E360B0" w:rsidP="00E360B0">
      <w:pPr>
        <w:pStyle w:val="ListParagraph"/>
        <w:numPr>
          <w:ilvl w:val="0"/>
          <w:numId w:val="4"/>
        </w:numPr>
        <w:rPr>
          <w:lang w:val="en-US"/>
        </w:rPr>
      </w:pPr>
      <w:r w:rsidRPr="00701825">
        <w:rPr>
          <w:lang w:val="en-US"/>
        </w:rPr>
        <w:t>The number on the keys that you are going to use</w:t>
      </w:r>
    </w:p>
    <w:p w:rsidR="00E360B0" w:rsidRDefault="00E360B0" w:rsidP="00E360B0">
      <w:pPr>
        <w:pStyle w:val="ListParagraph"/>
        <w:numPr>
          <w:ilvl w:val="0"/>
          <w:numId w:val="4"/>
        </w:numPr>
        <w:rPr>
          <w:lang w:val="en-US"/>
        </w:rPr>
      </w:pPr>
      <w:r w:rsidRPr="00701825">
        <w:rPr>
          <w:lang w:val="en-US"/>
        </w:rPr>
        <w:t>Customer- client information (if not yet available)</w:t>
      </w:r>
    </w:p>
    <w:p w:rsidR="00E360B0" w:rsidRDefault="00E360B0" w:rsidP="00E360B0">
      <w:pPr>
        <w:rPr>
          <w:lang w:val="en-US"/>
        </w:rPr>
      </w:pPr>
    </w:p>
    <w:p w:rsidR="00E360B0" w:rsidRDefault="00E360B0" w:rsidP="00E360B0">
      <w:pPr>
        <w:rPr>
          <w:lang w:val="en-US"/>
        </w:rPr>
      </w:pPr>
      <w:r>
        <w:rPr>
          <w:lang w:val="en-US"/>
        </w:rPr>
        <w:t>A new password will be created in the license-system and send to the client. Together with the project number it will provide access to the specific keys of the installation.</w:t>
      </w:r>
    </w:p>
    <w:p w:rsidR="00E360B0" w:rsidRDefault="00E360B0" w:rsidP="00E360B0">
      <w:pPr>
        <w:rPr>
          <w:lang w:val="en-US"/>
        </w:rPr>
      </w:pPr>
    </w:p>
    <w:p w:rsidR="00E360B0" w:rsidRDefault="00E360B0" w:rsidP="00E360B0">
      <w:pPr>
        <w:rPr>
          <w:lang w:val="en-US"/>
        </w:rPr>
      </w:pPr>
      <w:r>
        <w:rPr>
          <w:lang w:val="en-US"/>
        </w:rPr>
        <w:t xml:space="preserve">An installation is one ship/platform and contains 1 master key and, depending on the range, one or more sub keys for the other workstations. A project can consist of more than one installation. </w:t>
      </w:r>
    </w:p>
    <w:p w:rsidR="00E360B0" w:rsidRDefault="00E360B0" w:rsidP="00E360B0">
      <w:pPr>
        <w:rPr>
          <w:lang w:val="en-US"/>
        </w:rPr>
      </w:pPr>
    </w:p>
    <w:p w:rsidR="00E360B0" w:rsidRDefault="00E360B0" w:rsidP="00E360B0">
      <w:pPr>
        <w:pStyle w:val="Heading1"/>
        <w:rPr>
          <w:lang w:val="en-US"/>
        </w:rPr>
      </w:pPr>
      <w:bookmarkStart w:id="162" w:name="_Toc381873472"/>
      <w:r>
        <w:rPr>
          <w:lang w:val="en-US"/>
        </w:rPr>
        <w:t>Licenses</w:t>
      </w:r>
      <w:bookmarkEnd w:id="162"/>
    </w:p>
    <w:p w:rsidR="00E360B0" w:rsidRDefault="00E360B0" w:rsidP="00E360B0">
      <w:pPr>
        <w:pStyle w:val="Heading2"/>
        <w:rPr>
          <w:lang w:val="en-US"/>
        </w:rPr>
      </w:pPr>
      <w:bookmarkStart w:id="163" w:name="_Toc381873473"/>
      <w:r>
        <w:rPr>
          <w:lang w:val="en-US"/>
        </w:rPr>
        <w:t>Website</w:t>
      </w:r>
      <w:bookmarkEnd w:id="163"/>
    </w:p>
    <w:p w:rsidR="00E360B0" w:rsidRDefault="00E360B0" w:rsidP="00E360B0">
      <w:pPr>
        <w:rPr>
          <w:lang w:val="en-US"/>
        </w:rPr>
      </w:pPr>
      <w:r>
        <w:rPr>
          <w:lang w:val="en-US"/>
        </w:rPr>
        <w:t xml:space="preserve">Once you have obtained the project number and password you can log in on the website </w:t>
      </w:r>
      <w:r>
        <w:t>https://service.freetechnics.eu/license/</w:t>
      </w:r>
      <w:r>
        <w:rPr>
          <w:lang w:val="en-US"/>
        </w:rPr>
        <w:t>. You will get the following screen:</w:t>
      </w:r>
    </w:p>
    <w:p w:rsidR="00E360B0" w:rsidRDefault="00E360B0" w:rsidP="00E360B0">
      <w:pPr>
        <w:rPr>
          <w:lang w:val="en-US"/>
        </w:rPr>
      </w:pPr>
    </w:p>
    <w:p w:rsidR="00E360B0" w:rsidRDefault="00E360B0" w:rsidP="00E360B0">
      <w:pPr>
        <w:rPr>
          <w:lang w:val="en-US"/>
        </w:rPr>
      </w:pPr>
      <w:r>
        <w:rPr>
          <w:noProof/>
          <w:lang w:val="nl-NL" w:eastAsia="nl-NL"/>
        </w:rPr>
        <w:lastRenderedPageBreak/>
        <w:drawing>
          <wp:inline distT="0" distB="0" distL="0" distR="0" wp14:anchorId="3DCB3739" wp14:editId="38124F5D">
            <wp:extent cx="39814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2028825"/>
                    </a:xfrm>
                    <a:prstGeom prst="rect">
                      <a:avLst/>
                    </a:prstGeom>
                  </pic:spPr>
                </pic:pic>
              </a:graphicData>
            </a:graphic>
          </wp:inline>
        </w:drawing>
      </w:r>
    </w:p>
    <w:p w:rsidR="00E360B0" w:rsidRDefault="00E360B0" w:rsidP="00E360B0">
      <w:pPr>
        <w:pStyle w:val="Onderschrift"/>
      </w:pPr>
      <w:bookmarkStart w:id="164" w:name="_Toc38187348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login screen</w:t>
      </w:r>
      <w:bookmarkEnd w:id="164"/>
    </w:p>
    <w:p w:rsidR="00E360B0" w:rsidRDefault="00E360B0" w:rsidP="00E360B0">
      <w:r>
        <w:t>Log in with the project number and the password that were provided to you. You will get to the page that shows the keys that were assigned to your project.</w:t>
      </w:r>
    </w:p>
    <w:p w:rsidR="00E360B0" w:rsidRDefault="00E360B0" w:rsidP="00E360B0"/>
    <w:p w:rsidR="00E360B0" w:rsidRDefault="00E360B0" w:rsidP="00E360B0">
      <w:r>
        <w:rPr>
          <w:noProof/>
          <w:lang w:val="nl-NL" w:eastAsia="nl-NL"/>
        </w:rPr>
        <w:drawing>
          <wp:inline distT="0" distB="0" distL="0" distR="0" wp14:anchorId="317B6B78" wp14:editId="66D69569">
            <wp:extent cx="443865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486025"/>
                    </a:xfrm>
                    <a:prstGeom prst="rect">
                      <a:avLst/>
                    </a:prstGeom>
                  </pic:spPr>
                </pic:pic>
              </a:graphicData>
            </a:graphic>
          </wp:inline>
        </w:drawing>
      </w:r>
    </w:p>
    <w:p w:rsidR="00E360B0" w:rsidRDefault="00E360B0" w:rsidP="00E360B0">
      <w:pPr>
        <w:pStyle w:val="Onderschrift"/>
      </w:pPr>
      <w:bookmarkStart w:id="165" w:name="_Toc38187348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license keys</w:t>
      </w:r>
      <w:bookmarkEnd w:id="165"/>
    </w:p>
    <w:p w:rsidR="00E360B0" w:rsidRDefault="00E360B0" w:rsidP="00E360B0">
      <w:r>
        <w:t xml:space="preserve">Master keys are </w:t>
      </w:r>
      <w:r w:rsidRPr="00492176">
        <w:t>identifiable</w:t>
      </w:r>
      <w:r>
        <w:t xml:space="preserve"> by the spades-sign behind the key number. Sub keys have the master key between brackets behind the key number. </w:t>
      </w:r>
    </w:p>
    <w:p w:rsidR="00E360B0" w:rsidRDefault="00E360B0" w:rsidP="00E360B0"/>
    <w:p w:rsidR="00E360B0" w:rsidRDefault="00E360B0" w:rsidP="00E360B0">
      <w:pPr>
        <w:pStyle w:val="Heading2"/>
      </w:pPr>
      <w:bookmarkStart w:id="166" w:name="_Toc381873474"/>
      <w:r>
        <w:t>Licenses</w:t>
      </w:r>
      <w:bookmarkEnd w:id="166"/>
    </w:p>
    <w:p w:rsidR="00E360B0" w:rsidRDefault="00E360B0" w:rsidP="00E360B0">
      <w:r>
        <w:t>Once you click on a certain key, a new page will appear. Here you can identify the licenses that you need.</w:t>
      </w:r>
    </w:p>
    <w:p w:rsidR="00E360B0" w:rsidRDefault="00E360B0" w:rsidP="00E360B0"/>
    <w:p w:rsidR="00E360B0" w:rsidRDefault="00E360B0" w:rsidP="00E360B0">
      <w:r>
        <w:rPr>
          <w:noProof/>
          <w:lang w:val="nl-NL" w:eastAsia="nl-NL"/>
        </w:rPr>
        <w:lastRenderedPageBreak/>
        <w:drawing>
          <wp:inline distT="0" distB="0" distL="0" distR="0" wp14:anchorId="512ECD89" wp14:editId="0B8FEC4C">
            <wp:extent cx="4381500" cy="27448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831" cy="2751350"/>
                    </a:xfrm>
                    <a:prstGeom prst="rect">
                      <a:avLst/>
                    </a:prstGeom>
                  </pic:spPr>
                </pic:pic>
              </a:graphicData>
            </a:graphic>
          </wp:inline>
        </w:drawing>
      </w:r>
    </w:p>
    <w:p w:rsidR="00E360B0" w:rsidRDefault="00E360B0" w:rsidP="00E360B0">
      <w:pPr>
        <w:pStyle w:val="Onderschrift"/>
      </w:pPr>
      <w:bookmarkStart w:id="167" w:name="_Toc38187348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 License key page</w:t>
      </w:r>
      <w:bookmarkEnd w:id="167"/>
    </w:p>
    <w:p w:rsidR="00E360B0" w:rsidRDefault="00E360B0" w:rsidP="00E360B0">
      <w:r>
        <w:t xml:space="preserve">Here you will find your key code, the project number, name, comments, version number etc. Do not change anything here unless you are sure what you are doing. </w:t>
      </w:r>
    </w:p>
    <w:p w:rsidR="00E360B0" w:rsidRDefault="00E360B0" w:rsidP="00E360B0"/>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6514"/>
      </w:tblGrid>
      <w:tr w:rsidR="00E360B0" w:rsidTr="00F23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bookmarkStart w:id="168" w:name="OLE_LINK2"/>
            <w:bookmarkStart w:id="169" w:name="OLE_LINK3"/>
            <w:r>
              <w:t>Field</w:t>
            </w:r>
          </w:p>
        </w:tc>
        <w:tc>
          <w:tcPr>
            <w:tcW w:w="6514" w:type="dxa"/>
          </w:tcPr>
          <w:p w:rsidR="00E360B0" w:rsidRDefault="00E360B0" w:rsidP="00F234A8">
            <w:pPr>
              <w:cnfStyle w:val="100000000000" w:firstRow="1" w:lastRow="0" w:firstColumn="0" w:lastColumn="0" w:oddVBand="0" w:evenVBand="0" w:oddHBand="0" w:evenHBand="0" w:firstRowFirstColumn="0" w:firstRowLastColumn="0" w:lastRowFirstColumn="0" w:lastRowLastColumn="0"/>
            </w:pPr>
            <w:r>
              <w:t>Explanation</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Key code</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Code of the key</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License</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License number</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Project</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Project number</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Keys in installation</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All the keys in the installation</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Add keys</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Add a key</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Name</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Name of ship or project</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Comment</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Comment</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Current version</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Current NavVision version</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View version</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Choose version</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Email</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Provide email</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Adjust</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Adjust (after changing licenses)</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Print</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Print the licenses</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Email</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Email the licenses</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BacK</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Back</w:t>
            </w:r>
          </w:p>
        </w:tc>
      </w:tr>
    </w:tbl>
    <w:p w:rsidR="00E360B0" w:rsidRDefault="00E360B0" w:rsidP="00E360B0">
      <w:pPr>
        <w:pStyle w:val="Onderschrift"/>
      </w:pPr>
      <w:bookmarkStart w:id="170" w:name="_Toc381873496"/>
      <w:bookmarkEnd w:id="168"/>
      <w:bookmarkEnd w:id="169"/>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r>
        <w:t>: license page explanation table</w:t>
      </w:r>
      <w:bookmarkEnd w:id="170"/>
    </w:p>
    <w:p w:rsidR="00E360B0" w:rsidRDefault="00E360B0" w:rsidP="00E360B0">
      <w:pPr>
        <w:pStyle w:val="Heading2"/>
      </w:pPr>
      <w:bookmarkStart w:id="171" w:name="_Toc381873475"/>
      <w:r>
        <w:t>Heritage</w:t>
      </w:r>
      <w:bookmarkEnd w:id="171"/>
    </w:p>
    <w:p w:rsidR="00E360B0" w:rsidRDefault="00E360B0" w:rsidP="00E360B0">
      <w:r>
        <w:t>In the license structure there are two possible ways to inherit licenses.</w:t>
      </w:r>
    </w:p>
    <w:p w:rsidR="00E360B0" w:rsidRDefault="00E360B0" w:rsidP="00E360B0"/>
    <w:p w:rsidR="00E360B0" w:rsidRDefault="00E360B0" w:rsidP="00E360B0">
      <w:pPr>
        <w:pStyle w:val="ListParagraph"/>
        <w:numPr>
          <w:ilvl w:val="0"/>
          <w:numId w:val="5"/>
        </w:numPr>
      </w:pPr>
      <w:r>
        <w:t>From master key to sub key: communication, configuration and interface licenses under the AMCS group, will be inherited from the master key.</w:t>
      </w:r>
    </w:p>
    <w:p w:rsidR="00E360B0" w:rsidRDefault="00E360B0" w:rsidP="00E360B0"/>
    <w:p w:rsidR="00E360B0" w:rsidRDefault="00E360B0" w:rsidP="00E360B0">
      <w:pPr>
        <w:pStyle w:val="ListParagraph"/>
        <w:numPr>
          <w:ilvl w:val="0"/>
          <w:numId w:val="5"/>
        </w:numPr>
      </w:pPr>
      <w:r>
        <w:t>Under the heritage structure it is possible that one license will free other, underlying licenses to all the other keys.</w:t>
      </w:r>
    </w:p>
    <w:p w:rsidR="00E360B0" w:rsidRDefault="00E360B0" w:rsidP="00E360B0">
      <w:pPr>
        <w:pStyle w:val="ListParagraph"/>
      </w:pPr>
    </w:p>
    <w:p w:rsidR="00E360B0" w:rsidRDefault="00E360B0" w:rsidP="00E360B0">
      <w:r>
        <w:t>Licenses in the AMCS structure will free other underlying licenses. In the future these AMCS licenses will be the only licenses you need. Until then we will show all underlying licenses automatically in green as shown in the following picture:</w:t>
      </w:r>
    </w:p>
    <w:p w:rsidR="00E360B0" w:rsidRDefault="00E360B0" w:rsidP="00E360B0"/>
    <w:p w:rsidR="00E360B0" w:rsidRDefault="00E360B0" w:rsidP="00E360B0">
      <w:r>
        <w:rPr>
          <w:noProof/>
          <w:lang w:val="nl-NL" w:eastAsia="nl-NL"/>
        </w:rPr>
        <w:drawing>
          <wp:inline distT="0" distB="0" distL="0" distR="0" wp14:anchorId="2B68C5D3" wp14:editId="6D79FB8D">
            <wp:extent cx="5939790" cy="15513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551305"/>
                    </a:xfrm>
                    <a:prstGeom prst="rect">
                      <a:avLst/>
                    </a:prstGeom>
                  </pic:spPr>
                </pic:pic>
              </a:graphicData>
            </a:graphic>
          </wp:inline>
        </w:drawing>
      </w:r>
    </w:p>
    <w:p w:rsidR="00E360B0" w:rsidRDefault="00E360B0" w:rsidP="00E360B0">
      <w:pPr>
        <w:pStyle w:val="Onderschrift"/>
      </w:pPr>
      <w:bookmarkStart w:id="172" w:name="_Toc38187348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t>: heritage</w:t>
      </w:r>
      <w:bookmarkEnd w:id="172"/>
    </w:p>
    <w:p w:rsidR="00E360B0" w:rsidRDefault="00E360B0" w:rsidP="00E360B0">
      <w:pPr>
        <w:pStyle w:val="Heading1"/>
      </w:pPr>
      <w:bookmarkStart w:id="173" w:name="_Toc381873476"/>
      <w:r>
        <w:t>How to add licenses</w:t>
      </w:r>
      <w:bookmarkEnd w:id="173"/>
    </w:p>
    <w:p w:rsidR="00E360B0" w:rsidRDefault="00E360B0" w:rsidP="00E360B0">
      <w:pPr>
        <w:pStyle w:val="Heading2"/>
      </w:pPr>
      <w:bookmarkStart w:id="174" w:name="_Toc381873477"/>
      <w:r>
        <w:t>Introduction</w:t>
      </w:r>
      <w:bookmarkEnd w:id="174"/>
    </w:p>
    <w:p w:rsidR="00E360B0" w:rsidRDefault="00E360B0" w:rsidP="00E360B0">
      <w:r>
        <w:t>Once you have obtained the keys and the password for the website it is time to assign the licenses to the diverse keys. For this it is important that you know what you need. In the new license system it will be a lot easier because you only have to choose a few things.</w:t>
      </w:r>
    </w:p>
    <w:p w:rsidR="00E360B0" w:rsidRDefault="00E360B0" w:rsidP="00E360B0"/>
    <w:p w:rsidR="00E360B0" w:rsidRDefault="00E360B0" w:rsidP="00E360B0">
      <w:pPr>
        <w:pStyle w:val="Heading2"/>
      </w:pPr>
      <w:bookmarkStart w:id="175" w:name="_Toc381873478"/>
      <w:r>
        <w:t>Licenses</w:t>
      </w:r>
      <w:bookmarkEnd w:id="175"/>
    </w:p>
    <w:p w:rsidR="00E360B0" w:rsidRDefault="00E360B0" w:rsidP="00E360B0">
      <w:r>
        <w:t xml:space="preserve">For the master key (the one with the spade behind it) you will assign the main AMCS licenses for that key by choosing the FTI0500 AMCS Main Workstation (see </w:t>
      </w:r>
      <w:r>
        <w:fldChar w:fldCharType="begin"/>
      </w:r>
      <w:r>
        <w:instrText xml:space="preserve"> REF _Ref381789510 \h </w:instrText>
      </w:r>
      <w:r>
        <w:fldChar w:fldCharType="separate"/>
      </w:r>
      <w:r>
        <w:t xml:space="preserve">Figure </w:t>
      </w:r>
      <w:r>
        <w:rPr>
          <w:noProof/>
        </w:rPr>
        <w:t>3</w:t>
      </w:r>
      <w:r>
        <w:noBreakHyphen/>
      </w:r>
      <w:r>
        <w:rPr>
          <w:noProof/>
        </w:rPr>
        <w:t>1</w:t>
      </w:r>
      <w:r>
        <w:fldChar w:fldCharType="end"/>
      </w:r>
      <w:r>
        <w:t>). While we have one main workstation in an installation, you can fill in “1” here.</w:t>
      </w:r>
    </w:p>
    <w:p w:rsidR="00E360B0" w:rsidRDefault="00E360B0" w:rsidP="00E360B0"/>
    <w:p w:rsidR="00E360B0" w:rsidRDefault="00E360B0" w:rsidP="00E360B0">
      <w:r>
        <w:t xml:space="preserve">If mimics are provided on the main workstation, you will have to choose the FTI05200 Mimic Main Workstation. Here you will assign how many mimics you want on the main workstation. Let’s say you want 12 mimics, then you fill in “12” here (see </w:t>
      </w:r>
      <w:r>
        <w:fldChar w:fldCharType="begin"/>
      </w:r>
      <w:r>
        <w:instrText xml:space="preserve"> REF _Ref381790525 \h </w:instrText>
      </w:r>
      <w:r>
        <w:fldChar w:fldCharType="separate"/>
      </w:r>
      <w:r>
        <w:t xml:space="preserve">Figure </w:t>
      </w:r>
      <w:r>
        <w:rPr>
          <w:noProof/>
        </w:rPr>
        <w:t>3</w:t>
      </w:r>
      <w:r>
        <w:noBreakHyphen/>
      </w:r>
      <w:r>
        <w:rPr>
          <w:noProof/>
        </w:rPr>
        <w:t>2</w:t>
      </w:r>
      <w:r>
        <w:fldChar w:fldCharType="end"/>
      </w:r>
      <w:r>
        <w:t>).</w:t>
      </w:r>
    </w:p>
    <w:p w:rsidR="00E360B0" w:rsidRDefault="00E360B0" w:rsidP="00E360B0"/>
    <w:p w:rsidR="00E360B0" w:rsidRDefault="00E360B0" w:rsidP="00E360B0">
      <w:r>
        <w:t xml:space="preserve">For the interfaces you need to fill in the amount of interfaces that you have in the installation. For the serial link you need to fill in all the serial links that are used in the installation. This includes two serial links per Moxa. One per CAN interface, but also one per COM-port and one for every link over the network such as Modbus TCP/IP etc. (see </w:t>
      </w:r>
      <w:r>
        <w:fldChar w:fldCharType="begin"/>
      </w:r>
      <w:r>
        <w:instrText xml:space="preserve"> REF _Ref381793298 \h </w:instrText>
      </w:r>
      <w:r>
        <w:fldChar w:fldCharType="separate"/>
      </w:r>
      <w:r>
        <w:t xml:space="preserve">Figure </w:t>
      </w:r>
      <w:r>
        <w:rPr>
          <w:noProof/>
        </w:rPr>
        <w:t>3</w:t>
      </w:r>
      <w:r>
        <w:noBreakHyphen/>
      </w:r>
      <w:r>
        <w:rPr>
          <w:noProof/>
        </w:rPr>
        <w:t>3</w:t>
      </w:r>
      <w:r>
        <w:fldChar w:fldCharType="end"/>
      </w:r>
      <w:r>
        <w:t>).</w:t>
      </w:r>
    </w:p>
    <w:p w:rsidR="00E360B0" w:rsidRDefault="00E360B0" w:rsidP="00E360B0">
      <w:r>
        <w:rPr>
          <w:noProof/>
          <w:lang w:val="nl-NL" w:eastAsia="nl-NL"/>
        </w:rPr>
        <w:lastRenderedPageBreak/>
        <w:drawing>
          <wp:inline distT="0" distB="0" distL="0" distR="0" wp14:anchorId="7BB4507F" wp14:editId="4F811724">
            <wp:extent cx="5939790" cy="29260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926080"/>
                    </a:xfrm>
                    <a:prstGeom prst="rect">
                      <a:avLst/>
                    </a:prstGeom>
                  </pic:spPr>
                </pic:pic>
              </a:graphicData>
            </a:graphic>
          </wp:inline>
        </w:drawing>
      </w:r>
    </w:p>
    <w:p w:rsidR="00E360B0" w:rsidRDefault="00E360B0" w:rsidP="00E360B0">
      <w:pPr>
        <w:pStyle w:val="Onderschrift"/>
      </w:pPr>
      <w:bookmarkStart w:id="176" w:name="_Ref381789510"/>
      <w:bookmarkStart w:id="177" w:name="_Toc38187348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176"/>
      <w:r>
        <w:t>: AMCS main workstation</w:t>
      </w:r>
      <w:bookmarkEnd w:id="177"/>
    </w:p>
    <w:p w:rsidR="00E360B0" w:rsidRDefault="00E360B0" w:rsidP="00E360B0">
      <w:r>
        <w:rPr>
          <w:noProof/>
          <w:lang w:val="nl-NL" w:eastAsia="nl-NL"/>
        </w:rPr>
        <w:drawing>
          <wp:inline distT="0" distB="0" distL="0" distR="0" wp14:anchorId="2661956C" wp14:editId="08AE25CE">
            <wp:extent cx="5939790" cy="30353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035300"/>
                    </a:xfrm>
                    <a:prstGeom prst="rect">
                      <a:avLst/>
                    </a:prstGeom>
                  </pic:spPr>
                </pic:pic>
              </a:graphicData>
            </a:graphic>
          </wp:inline>
        </w:drawing>
      </w:r>
    </w:p>
    <w:p w:rsidR="00E360B0" w:rsidRDefault="00E360B0" w:rsidP="00E360B0">
      <w:pPr>
        <w:pStyle w:val="Onderschrift"/>
      </w:pPr>
      <w:bookmarkStart w:id="178" w:name="_Ref381790525"/>
      <w:bookmarkStart w:id="179" w:name="_Toc38187348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178"/>
      <w:r>
        <w:t>: AMCS mimic main workstation</w:t>
      </w:r>
      <w:bookmarkEnd w:id="179"/>
    </w:p>
    <w:p w:rsidR="00E360B0" w:rsidRDefault="00E360B0" w:rsidP="00E360B0">
      <w:pPr>
        <w:pStyle w:val="Onderschrift"/>
      </w:pPr>
    </w:p>
    <w:p w:rsidR="00E360B0" w:rsidRDefault="00E360B0" w:rsidP="00E360B0">
      <w:pPr>
        <w:pStyle w:val="Onderschrift"/>
      </w:pPr>
    </w:p>
    <w:p w:rsidR="00E360B0" w:rsidRDefault="00E360B0" w:rsidP="00E360B0">
      <w:pPr>
        <w:pStyle w:val="Onderschrift"/>
      </w:pPr>
    </w:p>
    <w:p w:rsidR="00E360B0" w:rsidRDefault="00E360B0" w:rsidP="00E360B0">
      <w:pPr>
        <w:pStyle w:val="Onderschrift"/>
      </w:pPr>
      <w:r>
        <w:rPr>
          <w:noProof/>
          <w:lang w:val="nl-NL" w:eastAsia="nl-NL"/>
        </w:rPr>
        <w:lastRenderedPageBreak/>
        <w:drawing>
          <wp:inline distT="0" distB="0" distL="0" distR="0" wp14:anchorId="1BED13F3" wp14:editId="71230905">
            <wp:extent cx="5939790" cy="5024755"/>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024755"/>
                    </a:xfrm>
                    <a:prstGeom prst="rect">
                      <a:avLst/>
                    </a:prstGeom>
                  </pic:spPr>
                </pic:pic>
              </a:graphicData>
            </a:graphic>
          </wp:inline>
        </w:drawing>
      </w:r>
    </w:p>
    <w:p w:rsidR="00E360B0" w:rsidRDefault="00E360B0" w:rsidP="00E360B0">
      <w:pPr>
        <w:pStyle w:val="Onderschrift"/>
      </w:pPr>
      <w:bookmarkStart w:id="180" w:name="_Ref381793298"/>
      <w:bookmarkStart w:id="181" w:name="_Toc381873488"/>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bookmarkEnd w:id="180"/>
      <w:r>
        <w:t>: Communication licenses</w:t>
      </w:r>
      <w:bookmarkEnd w:id="181"/>
    </w:p>
    <w:p w:rsidR="00E360B0" w:rsidRDefault="00E360B0" w:rsidP="00E360B0">
      <w:r>
        <w:t xml:space="preserve">After you adjusted all the values, scroll up and click “adjust”. A pop-up will appear which will show you the price of the licenses. You will need to accept that to effectuate the licenses (see </w:t>
      </w:r>
      <w:r>
        <w:fldChar w:fldCharType="begin"/>
      </w:r>
      <w:r>
        <w:instrText xml:space="preserve"> REF _Ref381823238 \h </w:instrText>
      </w:r>
      <w:r>
        <w:fldChar w:fldCharType="separate"/>
      </w:r>
      <w:r>
        <w:t xml:space="preserve">Figure </w:t>
      </w:r>
      <w:r>
        <w:rPr>
          <w:noProof/>
        </w:rPr>
        <w:t>3</w:t>
      </w:r>
      <w:r>
        <w:noBreakHyphen/>
      </w:r>
      <w:r>
        <w:rPr>
          <w:noProof/>
        </w:rPr>
        <w:t>4</w:t>
      </w:r>
      <w:r>
        <w:fldChar w:fldCharType="end"/>
      </w:r>
      <w:r>
        <w:t>).</w:t>
      </w:r>
    </w:p>
    <w:p w:rsidR="00E360B0" w:rsidRDefault="00E360B0" w:rsidP="00E360B0"/>
    <w:p w:rsidR="00E360B0" w:rsidRDefault="00E360B0" w:rsidP="00E360B0">
      <w:pPr>
        <w:rPr>
          <w:i/>
        </w:rPr>
      </w:pPr>
      <w:r>
        <w:rPr>
          <w:noProof/>
          <w:lang w:val="nl-NL" w:eastAsia="nl-NL"/>
        </w:rPr>
        <w:drawing>
          <wp:inline distT="0" distB="0" distL="0" distR="0" wp14:anchorId="681E0A69" wp14:editId="63825940">
            <wp:extent cx="416379" cy="342900"/>
            <wp:effectExtent l="0" t="0" r="3175" b="0"/>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379" cy="342900"/>
                    </a:xfrm>
                    <a:prstGeom prst="rect">
                      <a:avLst/>
                    </a:prstGeom>
                  </pic:spPr>
                </pic:pic>
              </a:graphicData>
            </a:graphic>
          </wp:inline>
        </w:drawing>
      </w:r>
      <w:r>
        <w:rPr>
          <w:i/>
        </w:rPr>
        <w:t>: notice that you first need to accept a workstation licence and in the second run choose the amount of mimics. The program can’t assign mimics when there is not a workstation selected.</w:t>
      </w:r>
    </w:p>
    <w:p w:rsidR="00E360B0" w:rsidRDefault="00E360B0" w:rsidP="00E360B0"/>
    <w:p w:rsidR="00E360B0" w:rsidRDefault="00E360B0" w:rsidP="00E360B0">
      <w:r>
        <w:rPr>
          <w:noProof/>
          <w:lang w:val="nl-NL" w:eastAsia="nl-NL"/>
        </w:rPr>
        <w:lastRenderedPageBreak/>
        <w:drawing>
          <wp:inline distT="0" distB="0" distL="0" distR="0" wp14:anchorId="1AA6D6CD" wp14:editId="0D8B3531">
            <wp:extent cx="5257800" cy="3414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479" cy="3421796"/>
                    </a:xfrm>
                    <a:prstGeom prst="rect">
                      <a:avLst/>
                    </a:prstGeom>
                  </pic:spPr>
                </pic:pic>
              </a:graphicData>
            </a:graphic>
          </wp:inline>
        </w:drawing>
      </w:r>
    </w:p>
    <w:p w:rsidR="00E360B0" w:rsidRDefault="00E360B0" w:rsidP="00E360B0">
      <w:pPr>
        <w:pStyle w:val="Onderschrift"/>
      </w:pPr>
      <w:bookmarkStart w:id="182" w:name="_Ref381823238"/>
      <w:bookmarkStart w:id="183" w:name="_Toc38187348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182"/>
      <w:r>
        <w:t>: Accept billing</w:t>
      </w:r>
      <w:bookmarkEnd w:id="183"/>
    </w:p>
    <w:p w:rsidR="00E360B0" w:rsidRDefault="00E360B0" w:rsidP="00E360B0">
      <w:r>
        <w:t xml:space="preserve">After this you can add the amount of mimics and click “Adjust” again. When accepted, the mimic amount will be added to the key and the additional costs will be charged (see </w:t>
      </w:r>
      <w:r>
        <w:fldChar w:fldCharType="begin"/>
      </w:r>
      <w:r>
        <w:instrText xml:space="preserve"> REF _Ref381823861 \h </w:instrText>
      </w:r>
      <w:r>
        <w:fldChar w:fldCharType="separate"/>
      </w:r>
      <w:r>
        <w:t xml:space="preserve">Figure </w:t>
      </w:r>
      <w:r>
        <w:rPr>
          <w:noProof/>
        </w:rPr>
        <w:t>3</w:t>
      </w:r>
      <w:r>
        <w:noBreakHyphen/>
      </w:r>
      <w:r>
        <w:rPr>
          <w:noProof/>
        </w:rPr>
        <w:t>5</w:t>
      </w:r>
      <w:r>
        <w:fldChar w:fldCharType="end"/>
      </w:r>
      <w:r>
        <w:t xml:space="preserve"> and </w:t>
      </w:r>
      <w:r>
        <w:fldChar w:fldCharType="begin"/>
      </w:r>
      <w:r>
        <w:instrText xml:space="preserve"> REF _Ref381823870 \h </w:instrText>
      </w:r>
      <w:r>
        <w:fldChar w:fldCharType="separate"/>
      </w:r>
      <w:r>
        <w:t xml:space="preserve">Figure </w:t>
      </w:r>
      <w:r>
        <w:rPr>
          <w:noProof/>
        </w:rPr>
        <w:t>3</w:t>
      </w:r>
      <w:r>
        <w:noBreakHyphen/>
      </w:r>
      <w:r>
        <w:rPr>
          <w:noProof/>
        </w:rPr>
        <w:t>6</w:t>
      </w:r>
      <w:r>
        <w:fldChar w:fldCharType="end"/>
      </w:r>
      <w:r>
        <w:t>).</w:t>
      </w:r>
    </w:p>
    <w:p w:rsidR="00E360B0" w:rsidRDefault="00E360B0" w:rsidP="00E360B0"/>
    <w:p w:rsidR="00E360B0" w:rsidRDefault="00E360B0" w:rsidP="00E360B0">
      <w:r>
        <w:rPr>
          <w:noProof/>
          <w:lang w:val="nl-NL" w:eastAsia="nl-NL"/>
        </w:rPr>
        <w:drawing>
          <wp:inline distT="0" distB="0" distL="0" distR="0" wp14:anchorId="30844D8D" wp14:editId="5E9FEF44">
            <wp:extent cx="5939790" cy="3517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51790"/>
                    </a:xfrm>
                    <a:prstGeom prst="rect">
                      <a:avLst/>
                    </a:prstGeom>
                  </pic:spPr>
                </pic:pic>
              </a:graphicData>
            </a:graphic>
          </wp:inline>
        </w:drawing>
      </w:r>
    </w:p>
    <w:p w:rsidR="00E360B0" w:rsidRDefault="00E360B0" w:rsidP="00E360B0">
      <w:pPr>
        <w:pStyle w:val="Onderschrift"/>
      </w:pPr>
      <w:bookmarkStart w:id="184" w:name="_Ref381823861"/>
      <w:bookmarkStart w:id="185" w:name="_Toc38187349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184"/>
      <w:r>
        <w:t>: mimic amount</w:t>
      </w:r>
      <w:bookmarkEnd w:id="185"/>
    </w:p>
    <w:p w:rsidR="00E360B0" w:rsidRDefault="00E360B0" w:rsidP="00E360B0">
      <w:r>
        <w:rPr>
          <w:noProof/>
          <w:lang w:val="nl-NL" w:eastAsia="nl-NL"/>
        </w:rPr>
        <w:drawing>
          <wp:inline distT="0" distB="0" distL="0" distR="0" wp14:anchorId="38AAE3C3" wp14:editId="0EF08470">
            <wp:extent cx="5505450" cy="2162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2162175"/>
                    </a:xfrm>
                    <a:prstGeom prst="rect">
                      <a:avLst/>
                    </a:prstGeom>
                  </pic:spPr>
                </pic:pic>
              </a:graphicData>
            </a:graphic>
          </wp:inline>
        </w:drawing>
      </w:r>
    </w:p>
    <w:p w:rsidR="00E360B0" w:rsidRDefault="00E360B0" w:rsidP="00E360B0">
      <w:pPr>
        <w:pStyle w:val="Onderschrift"/>
      </w:pPr>
      <w:bookmarkStart w:id="186" w:name="_Ref381823870"/>
      <w:bookmarkStart w:id="187" w:name="_Toc38187349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86"/>
      <w:r>
        <w:t>: additional costs</w:t>
      </w:r>
      <w:bookmarkEnd w:id="187"/>
    </w:p>
    <w:p w:rsidR="00E360B0" w:rsidRDefault="00E360B0" w:rsidP="00E360B0">
      <w:r>
        <w:lastRenderedPageBreak/>
        <w:t xml:space="preserve">All inherited licenses will be green now (see </w:t>
      </w:r>
      <w:r>
        <w:fldChar w:fldCharType="begin"/>
      </w:r>
      <w:r>
        <w:instrText xml:space="preserve"> REF _Ref381823848 \h </w:instrText>
      </w:r>
      <w:r>
        <w:fldChar w:fldCharType="separate"/>
      </w:r>
      <w:r>
        <w:t xml:space="preserve">Figure </w:t>
      </w:r>
      <w:r>
        <w:rPr>
          <w:noProof/>
        </w:rPr>
        <w:t>3</w:t>
      </w:r>
      <w:r>
        <w:noBreakHyphen/>
      </w:r>
      <w:r>
        <w:rPr>
          <w:noProof/>
        </w:rPr>
        <w:t>7</w:t>
      </w:r>
      <w:r>
        <w:fldChar w:fldCharType="end"/>
      </w:r>
      <w:r>
        <w:t>). This means that all these licenses will be open on this key.</w:t>
      </w:r>
    </w:p>
    <w:p w:rsidR="00E360B0" w:rsidRDefault="00E360B0" w:rsidP="00E360B0"/>
    <w:p w:rsidR="00E360B0" w:rsidRDefault="00E360B0" w:rsidP="00E360B0">
      <w:r>
        <w:rPr>
          <w:noProof/>
          <w:lang w:val="nl-NL" w:eastAsia="nl-NL"/>
        </w:rPr>
        <w:drawing>
          <wp:inline distT="0" distB="0" distL="0" distR="0" wp14:anchorId="3C1572F0" wp14:editId="1DE72826">
            <wp:extent cx="5324475" cy="2262646"/>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2542" cy="2266074"/>
                    </a:xfrm>
                    <a:prstGeom prst="rect">
                      <a:avLst/>
                    </a:prstGeom>
                  </pic:spPr>
                </pic:pic>
              </a:graphicData>
            </a:graphic>
          </wp:inline>
        </w:drawing>
      </w:r>
    </w:p>
    <w:p w:rsidR="00E360B0" w:rsidRDefault="00E360B0" w:rsidP="00E360B0">
      <w:pPr>
        <w:pStyle w:val="Onderschrift"/>
      </w:pPr>
      <w:bookmarkStart w:id="188" w:name="_Ref381823848"/>
      <w:bookmarkStart w:id="189" w:name="_Toc381873492"/>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bookmarkEnd w:id="188"/>
      <w:r>
        <w:t>: inherited licenses</w:t>
      </w:r>
      <w:bookmarkEnd w:id="189"/>
    </w:p>
    <w:p w:rsidR="00E360B0" w:rsidRDefault="00E360B0" w:rsidP="00E360B0">
      <w:pPr>
        <w:rPr>
          <w:i/>
        </w:rPr>
      </w:pPr>
      <w:r>
        <w:rPr>
          <w:noProof/>
          <w:lang w:val="nl-NL" w:eastAsia="nl-NL"/>
        </w:rPr>
        <w:drawing>
          <wp:inline distT="0" distB="0" distL="0" distR="0" wp14:anchorId="47FBEDCE" wp14:editId="26DED3ED">
            <wp:extent cx="416379" cy="342900"/>
            <wp:effectExtent l="0" t="0" r="3175" b="0"/>
            <wp:docPr id="27"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379" cy="342900"/>
                    </a:xfrm>
                    <a:prstGeom prst="rect">
                      <a:avLst/>
                    </a:prstGeom>
                  </pic:spPr>
                </pic:pic>
              </a:graphicData>
            </a:graphic>
          </wp:inline>
        </w:drawing>
      </w:r>
      <w:r>
        <w:rPr>
          <w:i/>
        </w:rPr>
        <w:t>: In the near future all these licenses will be replaced by the 5000 series licenses</w:t>
      </w:r>
    </w:p>
    <w:p w:rsidR="00E360B0" w:rsidRDefault="00E360B0" w:rsidP="00E360B0">
      <w:pPr>
        <w:pStyle w:val="Heading2"/>
      </w:pPr>
      <w:bookmarkStart w:id="190" w:name="_Toc381873479"/>
      <w:r>
        <w:t>Licenses for additional keys</w:t>
      </w:r>
      <w:bookmarkEnd w:id="190"/>
    </w:p>
    <w:p w:rsidR="00E360B0" w:rsidRDefault="00E360B0" w:rsidP="00E360B0">
      <w:r>
        <w:t xml:space="preserve">For the rest of the keys in the installation you won’t choose the AMCS workstation nor the mimic main workstation. These are solely for the main key. Instead you choose for the “AMCS workstation 2 to 10” and for the mimics for the “Mimic workstation 2 to 10” (see </w:t>
      </w:r>
      <w:r>
        <w:fldChar w:fldCharType="begin"/>
      </w:r>
      <w:r>
        <w:instrText xml:space="preserve"> REF _Ref381824916 \h </w:instrText>
      </w:r>
      <w:r>
        <w:fldChar w:fldCharType="separate"/>
      </w:r>
      <w:r>
        <w:t xml:space="preserve">Figure </w:t>
      </w:r>
      <w:r>
        <w:rPr>
          <w:noProof/>
        </w:rPr>
        <w:t>3</w:t>
      </w:r>
      <w:r>
        <w:noBreakHyphen/>
      </w:r>
      <w:r>
        <w:rPr>
          <w:noProof/>
        </w:rPr>
        <w:t>8</w:t>
      </w:r>
      <w:r>
        <w:fldChar w:fldCharType="end"/>
      </w:r>
      <w:r>
        <w:t>). The rest of the licenses will be inherited from the main key.</w:t>
      </w:r>
    </w:p>
    <w:p w:rsidR="00E360B0" w:rsidRDefault="00E360B0" w:rsidP="00E360B0"/>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6514"/>
      </w:tblGrid>
      <w:tr w:rsidR="00E360B0" w:rsidTr="00F23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workstation</w:t>
            </w:r>
          </w:p>
        </w:tc>
        <w:tc>
          <w:tcPr>
            <w:tcW w:w="6514" w:type="dxa"/>
          </w:tcPr>
          <w:p w:rsidR="00E360B0" w:rsidRDefault="00E360B0" w:rsidP="00F234A8">
            <w:pPr>
              <w:cnfStyle w:val="100000000000" w:firstRow="1" w:lastRow="0" w:firstColumn="0" w:lastColumn="0" w:oddVBand="0" w:evenVBand="0" w:oddHBand="0" w:evenHBand="0" w:firstRowFirstColumn="0" w:firstRowLastColumn="0" w:lastRowFirstColumn="0" w:lastRowLastColumn="0"/>
            </w:pPr>
            <w:r>
              <w:t>Choose</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Main server</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AMCS Main Workstation</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Client Fail-safe</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AMCS Workstation 2 to 10</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Client</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AMCS Workstation 11 to 100</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Mimics main server</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Mimic Main Workstation</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Mimic client fail-safe</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Mimic Workstation 2 to 10</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Mimic client</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Mimic Workstation 11 to 100</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MOXA interface</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bookmarkStart w:id="191" w:name="OLE_LINK4"/>
            <w:bookmarkStart w:id="192" w:name="OLE_LINK5"/>
            <w:bookmarkStart w:id="193" w:name="OLE_LINK6"/>
            <w:r>
              <w:t>AMCS Main Workstation (for other keys it is inherited)</w:t>
            </w:r>
            <w:bookmarkEnd w:id="191"/>
            <w:bookmarkEnd w:id="192"/>
            <w:bookmarkEnd w:id="193"/>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PLC interface</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r>
              <w:t>CAN interface</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AMCS Main Workstation (for other keys it is inherited)</w:t>
            </w:r>
          </w:p>
        </w:tc>
      </w:tr>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CCTV interface</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r w:rsidR="00E360B0" w:rsidTr="00F2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360B0" w:rsidRDefault="00E360B0" w:rsidP="00F234A8">
            <w:bookmarkStart w:id="194" w:name="_Hlk381872933"/>
            <w:r>
              <w:t>Duty Alarm Panel Link</w:t>
            </w:r>
          </w:p>
        </w:tc>
        <w:tc>
          <w:tcPr>
            <w:tcW w:w="6514" w:type="dxa"/>
            <w:tcBorders>
              <w:top w:val="none" w:sz="0" w:space="0" w:color="auto"/>
              <w:bottom w:val="none" w:sz="0" w:space="0" w:color="auto"/>
              <w:right w:val="none" w:sz="0" w:space="0" w:color="auto"/>
            </w:tcBorders>
          </w:tcPr>
          <w:p w:rsidR="00E360B0" w:rsidRDefault="00E360B0" w:rsidP="00F234A8">
            <w:pPr>
              <w:cnfStyle w:val="000000100000" w:firstRow="0" w:lastRow="0" w:firstColumn="0" w:lastColumn="0" w:oddVBand="0" w:evenVBand="0" w:oddHBand="1" w:evenHBand="0" w:firstRowFirstColumn="0" w:firstRowLastColumn="0" w:lastRowFirstColumn="0" w:lastRowLastColumn="0"/>
            </w:pPr>
            <w:r>
              <w:t>AMCS Main Workstation (for other keys it is inherited)</w:t>
            </w:r>
          </w:p>
        </w:tc>
      </w:tr>
      <w:bookmarkEnd w:id="194"/>
      <w:tr w:rsidR="00E360B0" w:rsidTr="00F234A8">
        <w:tc>
          <w:tcPr>
            <w:cnfStyle w:val="001000000000" w:firstRow="0" w:lastRow="0" w:firstColumn="1" w:lastColumn="0" w:oddVBand="0" w:evenVBand="0" w:oddHBand="0" w:evenHBand="0" w:firstRowFirstColumn="0" w:firstRowLastColumn="0" w:lastRowFirstColumn="0" w:lastRowLastColumn="0"/>
            <w:tcW w:w="2688" w:type="dxa"/>
          </w:tcPr>
          <w:p w:rsidR="00E360B0" w:rsidRDefault="00E360B0" w:rsidP="00F234A8">
            <w:r>
              <w:t>Serial Link</w:t>
            </w:r>
          </w:p>
        </w:tc>
        <w:tc>
          <w:tcPr>
            <w:tcW w:w="6514" w:type="dxa"/>
          </w:tcPr>
          <w:p w:rsidR="00E360B0" w:rsidRDefault="00E360B0" w:rsidP="00F234A8">
            <w:pPr>
              <w:cnfStyle w:val="000000000000" w:firstRow="0" w:lastRow="0" w:firstColumn="0" w:lastColumn="0" w:oddVBand="0" w:evenVBand="0" w:oddHBand="0" w:evenHBand="0" w:firstRowFirstColumn="0" w:firstRowLastColumn="0" w:lastRowFirstColumn="0" w:lastRowLastColumn="0"/>
            </w:pPr>
            <w:r>
              <w:t>AMCS Main Workstation (for other keys it is inherited)</w:t>
            </w:r>
          </w:p>
        </w:tc>
      </w:tr>
    </w:tbl>
    <w:p w:rsidR="00E360B0" w:rsidRDefault="00E360B0" w:rsidP="00E360B0">
      <w:pPr>
        <w:pStyle w:val="Onderschrift"/>
      </w:pPr>
      <w:bookmarkStart w:id="195" w:name="_Toc381873497"/>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License declarations</w:t>
      </w:r>
      <w:bookmarkEnd w:id="195"/>
    </w:p>
    <w:p w:rsidR="00E360B0" w:rsidRDefault="00E360B0" w:rsidP="00E360B0"/>
    <w:p w:rsidR="00E360B0" w:rsidRDefault="00E360B0" w:rsidP="00E360B0">
      <w:r>
        <w:rPr>
          <w:noProof/>
          <w:lang w:val="nl-NL" w:eastAsia="nl-NL"/>
        </w:rPr>
        <w:lastRenderedPageBreak/>
        <w:drawing>
          <wp:inline distT="0" distB="0" distL="0" distR="0" wp14:anchorId="4D74E7A4" wp14:editId="18E74F6E">
            <wp:extent cx="5939790" cy="2546985"/>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546985"/>
                    </a:xfrm>
                    <a:prstGeom prst="rect">
                      <a:avLst/>
                    </a:prstGeom>
                  </pic:spPr>
                </pic:pic>
              </a:graphicData>
            </a:graphic>
          </wp:inline>
        </w:drawing>
      </w:r>
    </w:p>
    <w:p w:rsidR="00E360B0" w:rsidRDefault="00E360B0" w:rsidP="00E360B0">
      <w:pPr>
        <w:pStyle w:val="Onderschrift"/>
      </w:pPr>
      <w:bookmarkStart w:id="196" w:name="_Ref381824916"/>
      <w:bookmarkStart w:id="197" w:name="_Toc38187349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8</w:t>
      </w:r>
      <w:r>
        <w:fldChar w:fldCharType="end"/>
      </w:r>
      <w:bookmarkEnd w:id="196"/>
      <w:r>
        <w:t>: Licenses additional keys</w:t>
      </w:r>
      <w:bookmarkEnd w:id="197"/>
    </w:p>
    <w:p w:rsidR="00E360B0" w:rsidRDefault="00E360B0" w:rsidP="00E360B0">
      <w:pPr>
        <w:pStyle w:val="Heading1"/>
      </w:pPr>
      <w:bookmarkStart w:id="198" w:name="_Toc381873480"/>
      <w:r>
        <w:t>Additional actions</w:t>
      </w:r>
      <w:bookmarkEnd w:id="198"/>
    </w:p>
    <w:p w:rsidR="00E360B0" w:rsidRDefault="00E360B0" w:rsidP="00E360B0">
      <w:pPr>
        <w:pStyle w:val="Heading2"/>
      </w:pPr>
      <w:bookmarkStart w:id="199" w:name="_Toc381873481"/>
      <w:r>
        <w:t>Introduction</w:t>
      </w:r>
      <w:bookmarkEnd w:id="199"/>
    </w:p>
    <w:p w:rsidR="00E360B0" w:rsidRDefault="00E360B0" w:rsidP="00E360B0">
      <w:r>
        <w:t xml:space="preserve">Before you can use the keys you will have to put the licenses into place. You can do so by inserting them manually into NavVision. This is described in the operator’s manual. When you print or email the licenses you get a list of license numbers that you have to put in the right order into NavVision (see </w:t>
      </w:r>
      <w:r>
        <w:fldChar w:fldCharType="begin"/>
      </w:r>
      <w:r>
        <w:instrText xml:space="preserve"> REF _Ref381826907 \h </w:instrText>
      </w:r>
      <w:r>
        <w:fldChar w:fldCharType="separate"/>
      </w:r>
      <w:r>
        <w:t xml:space="preserve">Figure </w:t>
      </w:r>
      <w:r>
        <w:rPr>
          <w:noProof/>
        </w:rPr>
        <w:t>4</w:t>
      </w:r>
      <w:r>
        <w:noBreakHyphen/>
      </w:r>
      <w:r>
        <w:rPr>
          <w:noProof/>
        </w:rPr>
        <w:t>2</w:t>
      </w:r>
      <w:r>
        <w:fldChar w:fldCharType="end"/>
      </w:r>
      <w:r>
        <w:t>).</w:t>
      </w:r>
    </w:p>
    <w:p w:rsidR="00E360B0" w:rsidRDefault="00E360B0" w:rsidP="00E360B0"/>
    <w:p w:rsidR="00E360B0" w:rsidRDefault="00E360B0" w:rsidP="00E360B0">
      <w:r>
        <w:t xml:space="preserve">When you download the keyxxxx.uc.ini file (by clicking on the “download ini file” section see </w:t>
      </w:r>
      <w:r>
        <w:fldChar w:fldCharType="begin"/>
      </w:r>
      <w:r>
        <w:instrText xml:space="preserve"> REF _Ref381827324 \h </w:instrText>
      </w:r>
      <w:r>
        <w:fldChar w:fldCharType="separate"/>
      </w:r>
      <w:r>
        <w:t xml:space="preserve">Figure </w:t>
      </w:r>
      <w:r>
        <w:rPr>
          <w:noProof/>
        </w:rPr>
        <w:t>4</w:t>
      </w:r>
      <w:r>
        <w:noBreakHyphen/>
      </w:r>
      <w:r>
        <w:rPr>
          <w:noProof/>
        </w:rPr>
        <w:t>1</w:t>
      </w:r>
      <w:r>
        <w:fldChar w:fldCharType="end"/>
      </w:r>
      <w:r>
        <w:t>), you can put the file in the network folder on the workstation and the licenses will be imported automatically.</w:t>
      </w:r>
    </w:p>
    <w:p w:rsidR="00E360B0" w:rsidRDefault="00E360B0" w:rsidP="00E360B0"/>
    <w:p w:rsidR="00E360B0" w:rsidRDefault="00E360B0" w:rsidP="00E360B0">
      <w:r>
        <w:rPr>
          <w:noProof/>
          <w:lang w:val="nl-NL" w:eastAsia="nl-NL"/>
        </w:rPr>
        <w:drawing>
          <wp:inline distT="0" distB="0" distL="0" distR="0" wp14:anchorId="7CDEE20F" wp14:editId="0D935502">
            <wp:extent cx="296227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342900"/>
                    </a:xfrm>
                    <a:prstGeom prst="rect">
                      <a:avLst/>
                    </a:prstGeom>
                  </pic:spPr>
                </pic:pic>
              </a:graphicData>
            </a:graphic>
          </wp:inline>
        </w:drawing>
      </w:r>
    </w:p>
    <w:p w:rsidR="00E360B0" w:rsidRDefault="00E360B0" w:rsidP="00E360B0">
      <w:pPr>
        <w:pStyle w:val="Onderschrift"/>
      </w:pPr>
      <w:bookmarkStart w:id="200" w:name="_Ref381827324"/>
      <w:bookmarkStart w:id="201" w:name="_Toc381873494"/>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bookmarkEnd w:id="200"/>
      <w:r>
        <w:t>: ini file download</w:t>
      </w:r>
      <w:bookmarkEnd w:id="201"/>
    </w:p>
    <w:p w:rsidR="00E360B0" w:rsidRDefault="00E360B0" w:rsidP="00E360B0"/>
    <w:p w:rsidR="00E360B0" w:rsidRDefault="00E360B0" w:rsidP="00E360B0">
      <w:r>
        <w:rPr>
          <w:noProof/>
          <w:lang w:val="nl-NL" w:eastAsia="nl-NL"/>
        </w:rPr>
        <w:lastRenderedPageBreak/>
        <w:drawing>
          <wp:inline distT="0" distB="0" distL="0" distR="0" wp14:anchorId="6830F56E" wp14:editId="394476A5">
            <wp:extent cx="5762625" cy="6572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6572250"/>
                    </a:xfrm>
                    <a:prstGeom prst="rect">
                      <a:avLst/>
                    </a:prstGeom>
                  </pic:spPr>
                </pic:pic>
              </a:graphicData>
            </a:graphic>
          </wp:inline>
        </w:drawing>
      </w:r>
    </w:p>
    <w:p w:rsidR="00E360B0" w:rsidRDefault="00E360B0" w:rsidP="00E360B0">
      <w:pPr>
        <w:pStyle w:val="Onderschrift"/>
      </w:pPr>
      <w:bookmarkStart w:id="202" w:name="_Ref381826907"/>
      <w:bookmarkStart w:id="203" w:name="_Toc381873495"/>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bookmarkEnd w:id="202"/>
      <w:r>
        <w:t>: Licenses</w:t>
      </w:r>
      <w:bookmarkEnd w:id="203"/>
    </w:p>
    <w:p w:rsidR="00E360B0" w:rsidRPr="00F52348" w:rsidRDefault="00E360B0" w:rsidP="00E360B0"/>
    <w:p w:rsidR="001D66BB" w:rsidRPr="00E360B0" w:rsidRDefault="001D66BB" w:rsidP="00E360B0">
      <w:bookmarkStart w:id="204" w:name="_GoBack"/>
      <w:bookmarkEnd w:id="204"/>
    </w:p>
    <w:sectPr w:rsidR="001D66BB" w:rsidRPr="00E360B0" w:rsidSect="005F7C3F">
      <w:headerReference w:type="default" r:id="rId23"/>
      <w:footerReference w:type="default" r:id="rId24"/>
      <w:headerReference w:type="first" r:id="rId25"/>
      <w:footerReference w:type="first" r:id="rId26"/>
      <w:pgSz w:w="11906" w:h="16838" w:code="9"/>
      <w:pgMar w:top="3119" w:right="1134" w:bottom="1701" w:left="1418" w:header="62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6A" w:rsidRDefault="0088176A" w:rsidP="00FC531B">
      <w:r>
        <w:separator/>
      </w:r>
    </w:p>
  </w:endnote>
  <w:endnote w:type="continuationSeparator" w:id="0">
    <w:p w:rsidR="0088176A" w:rsidRDefault="0088176A" w:rsidP="00FC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EF3DB1" w:rsidRPr="00F6161C" w:rsidTr="00B258B2">
      <w:trPr>
        <w:trHeight w:val="122"/>
      </w:trPr>
      <w:tc>
        <w:tcPr>
          <w:tcW w:w="976" w:type="dxa"/>
        </w:tcPr>
        <w:p w:rsidR="00EF3DB1" w:rsidRPr="00F6161C" w:rsidRDefault="0088176A" w:rsidP="008A27E1">
          <w:pPr>
            <w:pStyle w:val="zFooterText1"/>
          </w:pPr>
          <w:r>
            <w:t>File</w:t>
          </w:r>
          <w:r>
            <w:tab/>
            <w:t>:</w:t>
          </w:r>
        </w:p>
      </w:tc>
      <w:tc>
        <w:tcPr>
          <w:tcW w:w="3149" w:type="dxa"/>
          <w:tcMar>
            <w:left w:w="0" w:type="dxa"/>
            <w:right w:w="0" w:type="dxa"/>
          </w:tcMar>
        </w:tcPr>
        <w:p w:rsidR="00EF3DB1" w:rsidRPr="00F6161C" w:rsidRDefault="0088176A" w:rsidP="00B258B2">
          <w:pPr>
            <w:pStyle w:val="zFooterText1"/>
          </w:pPr>
          <w:r>
            <w:t>ACC-N</w:t>
          </w:r>
          <w:r>
            <w:t xml:space="preserve">avVision-licenses-Manual </w:t>
          </w:r>
          <w:r>
            <w:t>v1.1.20</w:t>
          </w:r>
        </w:p>
      </w:tc>
      <w:tc>
        <w:tcPr>
          <w:tcW w:w="970" w:type="dxa"/>
        </w:tcPr>
        <w:p w:rsidR="00EF3DB1" w:rsidRPr="00F6161C" w:rsidRDefault="0088176A" w:rsidP="008A27E1">
          <w:pPr>
            <w:pStyle w:val="zFooterText1"/>
          </w:pPr>
          <w:r>
            <w:t>Issue</w:t>
          </w:r>
          <w:r>
            <w:tab/>
            <w:t>:</w:t>
          </w:r>
        </w:p>
      </w:tc>
      <w:tc>
        <w:tcPr>
          <w:tcW w:w="4713" w:type="dxa"/>
          <w:gridSpan w:val="2"/>
          <w:tcMar>
            <w:left w:w="0" w:type="dxa"/>
            <w:right w:w="0" w:type="dxa"/>
          </w:tcMar>
        </w:tcPr>
        <w:p w:rsidR="00EF3DB1" w:rsidRPr="00F6161C" w:rsidRDefault="0088176A" w:rsidP="008A27E1">
          <w:pPr>
            <w:pStyle w:val="zFooterText1"/>
          </w:pPr>
          <w:r>
            <w:t>1.1.20</w:t>
          </w:r>
        </w:p>
      </w:tc>
    </w:tr>
    <w:tr w:rsidR="00EF3DB1" w:rsidRPr="00CB56C1" w:rsidTr="00B258B2">
      <w:trPr>
        <w:trHeight w:val="134"/>
      </w:trPr>
      <w:tc>
        <w:tcPr>
          <w:tcW w:w="976" w:type="dxa"/>
        </w:tcPr>
        <w:p w:rsidR="00EF3DB1" w:rsidRPr="00CB56C1" w:rsidRDefault="0088176A" w:rsidP="008A27E1">
          <w:pPr>
            <w:pStyle w:val="zFooterText1"/>
          </w:pPr>
          <w:r>
            <w:t>Ref.No.</w:t>
          </w:r>
          <w:r>
            <w:tab/>
            <w:t>:</w:t>
          </w:r>
        </w:p>
      </w:tc>
      <w:tc>
        <w:tcPr>
          <w:tcW w:w="3149" w:type="dxa"/>
          <w:tcMar>
            <w:left w:w="0" w:type="dxa"/>
            <w:right w:w="0" w:type="dxa"/>
          </w:tcMar>
        </w:tcPr>
        <w:p w:rsidR="00EF3DB1" w:rsidRPr="00CB56C1" w:rsidRDefault="0088176A" w:rsidP="008A27E1">
          <w:pPr>
            <w:pStyle w:val="zFooterText1"/>
          </w:pPr>
          <w:ins w:id="212" w:author="Unknown">
            <w:r>
              <w:fldChar w:fldCharType="begin"/>
            </w:r>
          </w:ins>
          <w:r>
            <w:instrText xml:space="preserve"> Subject  \* MERGEFORMAT </w:instrText>
          </w:r>
          <w:ins w:id="213" w:author="Unknown">
            <w:r>
              <w:fldChar w:fldCharType="end"/>
            </w:r>
          </w:ins>
          <w:r>
            <w:t>Axis</w:t>
          </w:r>
        </w:p>
      </w:tc>
      <w:tc>
        <w:tcPr>
          <w:tcW w:w="970" w:type="dxa"/>
        </w:tcPr>
        <w:p w:rsidR="00EF3DB1" w:rsidRPr="00CB56C1" w:rsidRDefault="0088176A" w:rsidP="008A27E1">
          <w:pPr>
            <w:pStyle w:val="zFooterText1"/>
          </w:pPr>
          <w:r>
            <w:t>Date</w:t>
          </w:r>
          <w:r>
            <w:tab/>
            <w:t>:</w:t>
          </w:r>
        </w:p>
      </w:tc>
      <w:tc>
        <w:tcPr>
          <w:tcW w:w="2649" w:type="dxa"/>
          <w:tcMar>
            <w:left w:w="0" w:type="dxa"/>
            <w:right w:w="0" w:type="dxa"/>
          </w:tcMar>
        </w:tcPr>
        <w:p w:rsidR="00EF3DB1" w:rsidRPr="00F6161C" w:rsidRDefault="0088176A" w:rsidP="008A27E1">
          <w:pPr>
            <w:pStyle w:val="zFooterText1"/>
          </w:pPr>
          <w:ins w:id="214" w:author="Unknown">
            <w:r>
              <w:fldChar w:fldCharType="begin"/>
            </w:r>
          </w:ins>
          <w:r>
            <w:instrText xml:space="preserve"> SAVEDATE  \@ "d MMMM yyyy"  \* MERGEFORMAT </w:instrText>
          </w:r>
          <w:ins w:id="215" w:author="Unknown">
            <w:r>
              <w:fldChar w:fldCharType="separate"/>
            </w:r>
          </w:ins>
          <w:r>
            <w:t>6 March 2014</w:t>
          </w:r>
          <w:ins w:id="216" w:author="Unknown">
            <w:r>
              <w:fldChar w:fldCharType="end"/>
            </w:r>
          </w:ins>
        </w:p>
      </w:tc>
      <w:tc>
        <w:tcPr>
          <w:tcW w:w="2064" w:type="dxa"/>
        </w:tcPr>
        <w:p w:rsidR="00EF3DB1" w:rsidRPr="00CB56C1" w:rsidRDefault="0088176A" w:rsidP="008A27E1">
          <w:pPr>
            <w:pStyle w:val="zFooterText1"/>
          </w:pPr>
          <w:r w:rsidRPr="00CB56C1">
            <w:t xml:space="preserve">Page </w:t>
          </w:r>
          <w:ins w:id="217" w:author="Unknown">
            <w:r>
              <w:fldChar w:fldCharType="begin"/>
            </w:r>
          </w:ins>
          <w:r>
            <w:instrText xml:space="preserve"> Page  \* MERGEFORMAT </w:instrText>
          </w:r>
          <w:ins w:id="218" w:author="Unknown">
            <w:r>
              <w:fldChar w:fldCharType="separate"/>
            </w:r>
          </w:ins>
          <w:r w:rsidR="00E360B0">
            <w:t>19</w:t>
          </w:r>
          <w:ins w:id="219" w:author="Unknown">
            <w:r>
              <w:fldChar w:fldCharType="end"/>
            </w:r>
          </w:ins>
          <w:r w:rsidRPr="00CB56C1">
            <w:t xml:space="preserve"> of </w:t>
          </w:r>
          <w:ins w:id="220" w:author="Unknown">
            <w:r>
              <w:fldChar w:fldCharType="begin"/>
            </w:r>
          </w:ins>
          <w:r>
            <w:instrText xml:space="preserve"> NumPages  \* MERGEFORMAT </w:instrText>
          </w:r>
          <w:ins w:id="221" w:author="Unknown">
            <w:r>
              <w:fldChar w:fldCharType="separate"/>
            </w:r>
          </w:ins>
          <w:r w:rsidR="00E360B0">
            <w:t>19</w:t>
          </w:r>
          <w:ins w:id="222" w:author="Unknown">
            <w:r>
              <w:fldChar w:fldCharType="end"/>
            </w:r>
          </w:ins>
        </w:p>
      </w:tc>
    </w:tr>
    <w:tr w:rsidR="00EF3DB1" w:rsidRPr="00E360B0" w:rsidTr="00B258B2">
      <w:trPr>
        <w:cantSplit/>
        <w:trHeight w:val="401"/>
      </w:trPr>
      <w:tc>
        <w:tcPr>
          <w:tcW w:w="4125" w:type="dxa"/>
          <w:gridSpan w:val="2"/>
        </w:tcPr>
        <w:p w:rsidR="00EF3DB1" w:rsidRDefault="0088176A" w:rsidP="008A27E1">
          <w:pPr>
            <w:pStyle w:val="zIFooter1"/>
          </w:pPr>
          <w:r>
            <w:t>Part of the stock exchange listed Imtech</w:t>
          </w:r>
        </w:p>
        <w:p w:rsidR="00EF3DB1" w:rsidRPr="00CB56C1" w:rsidRDefault="0088176A" w:rsidP="008A27E1">
          <w:pPr>
            <w:pStyle w:val="zIFooter2"/>
          </w:pPr>
        </w:p>
      </w:tc>
      <w:tc>
        <w:tcPr>
          <w:tcW w:w="3619" w:type="dxa"/>
          <w:gridSpan w:val="2"/>
        </w:tcPr>
        <w:p w:rsidR="00EF3DB1" w:rsidRDefault="0088176A" w:rsidP="008A27E1">
          <w:pPr>
            <w:pStyle w:val="zCopyright"/>
          </w:pPr>
        </w:p>
      </w:tc>
      <w:tc>
        <w:tcPr>
          <w:tcW w:w="2064" w:type="dxa"/>
        </w:tcPr>
        <w:p w:rsidR="00EF3DB1" w:rsidRPr="0067464B" w:rsidRDefault="0088176A" w:rsidP="008A27E1">
          <w:pPr>
            <w:pStyle w:val="zIFooter1"/>
            <w:rPr>
              <w:lang w:val="nl-NL"/>
            </w:rPr>
          </w:pPr>
          <w:r w:rsidRPr="0067464B">
            <w:rPr>
              <w:lang w:val="nl-NL"/>
            </w:rPr>
            <w:t>C.o.C. Rotterdam 24193093</w:t>
          </w:r>
        </w:p>
        <w:p w:rsidR="00EF3DB1" w:rsidRPr="0067464B" w:rsidRDefault="0088176A" w:rsidP="008A27E1">
          <w:pPr>
            <w:pStyle w:val="zIFooter1"/>
            <w:rPr>
              <w:lang w:val="nl-NL"/>
            </w:rPr>
          </w:pPr>
          <w:r w:rsidRPr="0067464B">
            <w:rPr>
              <w:lang w:val="nl-NL"/>
            </w:rPr>
            <w:t>VAT no.: NL800793572B01</w:t>
          </w:r>
        </w:p>
      </w:tc>
    </w:tr>
  </w:tbl>
  <w:p w:rsidR="00EF3DB1" w:rsidRPr="00BA5B08" w:rsidRDefault="0088176A">
    <w:pPr>
      <w:pStyle w:val="Footer"/>
      <w:rPr>
        <w:ins w:id="223" w:author="Unknown"/>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EF3DB1" w:rsidRPr="00F6161C" w:rsidTr="00B258B2">
      <w:trPr>
        <w:trHeight w:val="122"/>
      </w:trPr>
      <w:tc>
        <w:tcPr>
          <w:tcW w:w="976" w:type="dxa"/>
        </w:tcPr>
        <w:p w:rsidR="00EF3DB1" w:rsidRPr="00F6161C" w:rsidRDefault="0088176A" w:rsidP="008A27E1">
          <w:pPr>
            <w:pStyle w:val="zFooterText1"/>
          </w:pPr>
          <w:r>
            <w:t>File</w:t>
          </w:r>
          <w:r>
            <w:tab/>
            <w:t>:</w:t>
          </w:r>
        </w:p>
      </w:tc>
      <w:tc>
        <w:tcPr>
          <w:tcW w:w="3149" w:type="dxa"/>
          <w:tcMar>
            <w:left w:w="0" w:type="dxa"/>
            <w:right w:w="0" w:type="dxa"/>
          </w:tcMar>
        </w:tcPr>
        <w:p w:rsidR="00EF3DB1" w:rsidRPr="00F6161C" w:rsidRDefault="0088176A" w:rsidP="008B7044">
          <w:pPr>
            <w:pStyle w:val="zFooterText1"/>
          </w:pPr>
          <w:r>
            <w:t>ACC-NavVision-licen</w:t>
          </w:r>
          <w:r>
            <w:t>ses-Manual</w:t>
          </w:r>
          <w:r>
            <w:t xml:space="preserve"> v1.1.20</w:t>
          </w:r>
        </w:p>
      </w:tc>
      <w:tc>
        <w:tcPr>
          <w:tcW w:w="970" w:type="dxa"/>
        </w:tcPr>
        <w:p w:rsidR="00EF3DB1" w:rsidRPr="00F6161C" w:rsidRDefault="0088176A" w:rsidP="008A27E1">
          <w:pPr>
            <w:pStyle w:val="zFooterText1"/>
          </w:pPr>
          <w:r>
            <w:t>Issue</w:t>
          </w:r>
          <w:r>
            <w:tab/>
            <w:t>:</w:t>
          </w:r>
        </w:p>
      </w:tc>
      <w:tc>
        <w:tcPr>
          <w:tcW w:w="4713" w:type="dxa"/>
          <w:gridSpan w:val="2"/>
          <w:tcMar>
            <w:left w:w="0" w:type="dxa"/>
            <w:right w:w="0" w:type="dxa"/>
          </w:tcMar>
        </w:tcPr>
        <w:p w:rsidR="00EF3DB1" w:rsidRPr="00F6161C" w:rsidRDefault="0088176A" w:rsidP="008A27E1">
          <w:pPr>
            <w:pStyle w:val="zFooterText1"/>
          </w:pPr>
          <w:r>
            <w:t>1.1.20</w:t>
          </w:r>
        </w:p>
      </w:tc>
    </w:tr>
    <w:tr w:rsidR="00EF3DB1" w:rsidRPr="00CB56C1" w:rsidTr="00B258B2">
      <w:trPr>
        <w:trHeight w:val="134"/>
      </w:trPr>
      <w:tc>
        <w:tcPr>
          <w:tcW w:w="976" w:type="dxa"/>
        </w:tcPr>
        <w:p w:rsidR="00EF3DB1" w:rsidRPr="00CB56C1" w:rsidRDefault="0088176A" w:rsidP="008A27E1">
          <w:pPr>
            <w:pStyle w:val="zFooterText1"/>
          </w:pPr>
          <w:r>
            <w:t>Ref.No.</w:t>
          </w:r>
          <w:r>
            <w:tab/>
            <w:t>:</w:t>
          </w:r>
        </w:p>
      </w:tc>
      <w:tc>
        <w:tcPr>
          <w:tcW w:w="3149" w:type="dxa"/>
          <w:tcMar>
            <w:left w:w="0" w:type="dxa"/>
            <w:right w:w="0" w:type="dxa"/>
          </w:tcMar>
        </w:tcPr>
        <w:p w:rsidR="00EF3DB1" w:rsidRPr="00CB56C1" w:rsidRDefault="0088176A" w:rsidP="008A27E1">
          <w:pPr>
            <w:pStyle w:val="zFooterText1"/>
          </w:pPr>
          <w:ins w:id="231" w:author="Unknown">
            <w:r>
              <w:fldChar w:fldCharType="begin"/>
            </w:r>
          </w:ins>
          <w:r>
            <w:instrText xml:space="preserve"> Subject  \* MERGEFORMAT </w:instrText>
          </w:r>
          <w:ins w:id="232" w:author="Unknown">
            <w:r>
              <w:fldChar w:fldCharType="end"/>
            </w:r>
          </w:ins>
          <w:r>
            <w:t>Axis</w:t>
          </w:r>
        </w:p>
      </w:tc>
      <w:tc>
        <w:tcPr>
          <w:tcW w:w="970" w:type="dxa"/>
        </w:tcPr>
        <w:p w:rsidR="00EF3DB1" w:rsidRPr="00CB56C1" w:rsidRDefault="0088176A" w:rsidP="008A27E1">
          <w:pPr>
            <w:pStyle w:val="zFooterText1"/>
          </w:pPr>
          <w:r>
            <w:t>Date</w:t>
          </w:r>
          <w:r>
            <w:tab/>
            <w:t>:</w:t>
          </w:r>
        </w:p>
      </w:tc>
      <w:tc>
        <w:tcPr>
          <w:tcW w:w="2649" w:type="dxa"/>
          <w:tcMar>
            <w:left w:w="0" w:type="dxa"/>
            <w:right w:w="0" w:type="dxa"/>
          </w:tcMar>
        </w:tcPr>
        <w:p w:rsidR="00EF3DB1" w:rsidRPr="00F6161C" w:rsidRDefault="0088176A" w:rsidP="008A27E1">
          <w:pPr>
            <w:pStyle w:val="zFooterText1"/>
          </w:pPr>
          <w:ins w:id="233" w:author="Unknown">
            <w:r>
              <w:fldChar w:fldCharType="begin"/>
            </w:r>
          </w:ins>
          <w:r>
            <w:instrText xml:space="preserve"> SAVEDATE  \@ "d MMMM yyyy"  \* MERGEFORMAT </w:instrText>
          </w:r>
          <w:ins w:id="234" w:author="Unknown">
            <w:r>
              <w:fldChar w:fldCharType="separate"/>
            </w:r>
          </w:ins>
          <w:r>
            <w:t>6 March 2014</w:t>
          </w:r>
          <w:ins w:id="235" w:author="Unknown">
            <w:r>
              <w:fldChar w:fldCharType="end"/>
            </w:r>
          </w:ins>
        </w:p>
      </w:tc>
      <w:tc>
        <w:tcPr>
          <w:tcW w:w="2064" w:type="dxa"/>
        </w:tcPr>
        <w:p w:rsidR="00EF3DB1" w:rsidRPr="00CB56C1" w:rsidRDefault="0088176A" w:rsidP="008A27E1">
          <w:pPr>
            <w:pStyle w:val="zFooterText1"/>
          </w:pPr>
          <w:r w:rsidRPr="00CB56C1">
            <w:t xml:space="preserve">Page </w:t>
          </w:r>
          <w:ins w:id="236" w:author="Unknown">
            <w:r>
              <w:fldChar w:fldCharType="begin"/>
            </w:r>
          </w:ins>
          <w:r>
            <w:instrText xml:space="preserve"> Page  \* MERGEFORMAT </w:instrText>
          </w:r>
          <w:ins w:id="237" w:author="Unknown">
            <w:r>
              <w:fldChar w:fldCharType="separate"/>
            </w:r>
          </w:ins>
          <w:r w:rsidR="00E360B0">
            <w:t>1</w:t>
          </w:r>
          <w:ins w:id="238" w:author="Unknown">
            <w:r>
              <w:fldChar w:fldCharType="end"/>
            </w:r>
          </w:ins>
          <w:r w:rsidRPr="00CB56C1">
            <w:t xml:space="preserve"> of </w:t>
          </w:r>
          <w:ins w:id="239" w:author="Unknown">
            <w:r>
              <w:fldChar w:fldCharType="begin"/>
            </w:r>
          </w:ins>
          <w:r>
            <w:instrText xml:space="preserve"> NumPages  \* MERGEFORMAT </w:instrText>
          </w:r>
          <w:ins w:id="240" w:author="Unknown">
            <w:r>
              <w:fldChar w:fldCharType="separate"/>
            </w:r>
          </w:ins>
          <w:r w:rsidR="00E360B0">
            <w:t>19</w:t>
          </w:r>
          <w:ins w:id="241" w:author="Unknown">
            <w:r>
              <w:fldChar w:fldCharType="end"/>
            </w:r>
          </w:ins>
        </w:p>
      </w:tc>
    </w:tr>
    <w:tr w:rsidR="00EF3DB1" w:rsidRPr="00E360B0" w:rsidTr="00B258B2">
      <w:trPr>
        <w:cantSplit/>
        <w:trHeight w:val="401"/>
      </w:trPr>
      <w:tc>
        <w:tcPr>
          <w:tcW w:w="4125" w:type="dxa"/>
          <w:gridSpan w:val="2"/>
        </w:tcPr>
        <w:p w:rsidR="00EF3DB1" w:rsidRDefault="0088176A" w:rsidP="008A27E1">
          <w:pPr>
            <w:pStyle w:val="zIFooter1"/>
          </w:pPr>
          <w:r>
            <w:t xml:space="preserve">Part of the stock </w:t>
          </w:r>
          <w:r>
            <w:t>exchange listed Imtech</w:t>
          </w:r>
        </w:p>
        <w:p w:rsidR="00EF3DB1" w:rsidRPr="00CB56C1" w:rsidRDefault="0088176A" w:rsidP="008A27E1">
          <w:pPr>
            <w:pStyle w:val="zIFooter2"/>
          </w:pPr>
        </w:p>
      </w:tc>
      <w:tc>
        <w:tcPr>
          <w:tcW w:w="3619" w:type="dxa"/>
          <w:gridSpan w:val="2"/>
        </w:tcPr>
        <w:p w:rsidR="00EF3DB1" w:rsidRDefault="0088176A" w:rsidP="008A27E1">
          <w:pPr>
            <w:pStyle w:val="zCopyright"/>
          </w:pPr>
        </w:p>
      </w:tc>
      <w:tc>
        <w:tcPr>
          <w:tcW w:w="2064" w:type="dxa"/>
        </w:tcPr>
        <w:p w:rsidR="00EF3DB1" w:rsidRPr="0067464B" w:rsidRDefault="0088176A" w:rsidP="008A27E1">
          <w:pPr>
            <w:pStyle w:val="zIFooter1"/>
            <w:rPr>
              <w:lang w:val="nl-NL"/>
            </w:rPr>
          </w:pPr>
          <w:r w:rsidRPr="0067464B">
            <w:rPr>
              <w:lang w:val="nl-NL"/>
            </w:rPr>
            <w:t>C.o.C. Rotterdam 24193093</w:t>
          </w:r>
        </w:p>
        <w:p w:rsidR="00EF3DB1" w:rsidRPr="0067464B" w:rsidRDefault="0088176A" w:rsidP="008A27E1">
          <w:pPr>
            <w:pStyle w:val="zIFooter1"/>
            <w:rPr>
              <w:lang w:val="nl-NL"/>
            </w:rPr>
          </w:pPr>
          <w:r w:rsidRPr="0067464B">
            <w:rPr>
              <w:lang w:val="nl-NL"/>
            </w:rPr>
            <w:t>VAT no.: NL800793572B01</w:t>
          </w:r>
        </w:p>
      </w:tc>
    </w:tr>
  </w:tbl>
  <w:p w:rsidR="00EF3DB1" w:rsidRPr="006F58FD" w:rsidRDefault="0088176A">
    <w:pPr>
      <w:pStyle w:val="Footer"/>
      <w:rPr>
        <w:ins w:id="242" w:author="Unknow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6A" w:rsidRDefault="0088176A" w:rsidP="00FC531B">
      <w:r>
        <w:separator/>
      </w:r>
    </w:p>
  </w:footnote>
  <w:footnote w:type="continuationSeparator" w:id="0">
    <w:p w:rsidR="0088176A" w:rsidRDefault="0088176A" w:rsidP="00FC5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Y="1"/>
      <w:tblOverlap w:val="never"/>
      <w:tblW w:w="9485" w:type="dxa"/>
      <w:tblLook w:val="0000" w:firstRow="0" w:lastRow="0" w:firstColumn="0" w:lastColumn="0" w:noHBand="0" w:noVBand="0"/>
    </w:tblPr>
    <w:tblGrid>
      <w:gridCol w:w="3827"/>
      <w:gridCol w:w="5658"/>
    </w:tblGrid>
    <w:tr w:rsidR="00EF3DB1">
      <w:trPr>
        <w:trHeight w:val="1260"/>
        <w:ins w:id="205" w:author="Unknown"/>
      </w:trPr>
      <w:tc>
        <w:tcPr>
          <w:tcW w:w="3827" w:type="dxa"/>
          <w:tcMar>
            <w:left w:w="113" w:type="dxa"/>
            <w:right w:w="142" w:type="dxa"/>
          </w:tcMar>
        </w:tcPr>
        <w:p w:rsidR="00EF3DB1" w:rsidRDefault="0088176A" w:rsidP="00D66847">
          <w:pPr>
            <w:rPr>
              <w:ins w:id="206" w:author="Unknown"/>
            </w:rPr>
          </w:pPr>
        </w:p>
      </w:tc>
      <w:tc>
        <w:tcPr>
          <w:tcW w:w="5658" w:type="dxa"/>
        </w:tcPr>
        <w:p w:rsidR="00EF3DB1" w:rsidRDefault="0088176A" w:rsidP="00D66847">
          <w:pPr>
            <w:pStyle w:val="Text"/>
            <w:jc w:val="right"/>
            <w:rPr>
              <w:ins w:id="207" w:author="Unknown"/>
            </w:rPr>
          </w:pPr>
          <w:r w:rsidRPr="0026257A">
            <w:rPr>
              <w:noProof/>
              <w:lang w:val="nl-NL" w:eastAsia="nl-NL"/>
            </w:rPr>
            <w:drawing>
              <wp:inline distT="0" distB="0" distL="0" distR="0" wp14:anchorId="19F34FA2" wp14:editId="2642AA42">
                <wp:extent cx="24098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tc>
    </w:tr>
    <w:tr w:rsidR="00EF3DB1">
      <w:trPr>
        <w:trHeight w:val="1091"/>
        <w:ins w:id="208" w:author="Unknown"/>
      </w:trPr>
      <w:tc>
        <w:tcPr>
          <w:tcW w:w="3827" w:type="dxa"/>
        </w:tcPr>
        <w:p w:rsidR="00EF3DB1" w:rsidRDefault="0088176A">
          <w:pPr>
            <w:pStyle w:val="zAdmTname"/>
            <w:rPr>
              <w:ins w:id="209" w:author="Unknown"/>
            </w:rPr>
          </w:pPr>
        </w:p>
      </w:tc>
      <w:tc>
        <w:tcPr>
          <w:tcW w:w="5658" w:type="dxa"/>
        </w:tcPr>
        <w:p w:rsidR="00EF3DB1" w:rsidRDefault="0088176A">
          <w:pPr>
            <w:pStyle w:val="zAdmSpecial"/>
            <w:rPr>
              <w:ins w:id="210" w:author="Unknown"/>
            </w:rPr>
          </w:pPr>
        </w:p>
      </w:tc>
    </w:tr>
  </w:tbl>
  <w:p w:rsidR="00EF3DB1" w:rsidRDefault="0088176A">
    <w:pPr>
      <w:pStyle w:val="Text"/>
      <w:rPr>
        <w:ins w:id="211" w:author="Unknow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tblpY="1"/>
      <w:tblOverlap w:val="never"/>
      <w:tblW w:w="9485" w:type="dxa"/>
      <w:tblLook w:val="0000" w:firstRow="0" w:lastRow="0" w:firstColumn="0" w:lastColumn="0" w:noHBand="0" w:noVBand="0"/>
    </w:tblPr>
    <w:tblGrid>
      <w:gridCol w:w="3827"/>
      <w:gridCol w:w="5658"/>
    </w:tblGrid>
    <w:tr w:rsidR="00EF3DB1">
      <w:trPr>
        <w:trHeight w:val="1304"/>
        <w:ins w:id="224" w:author="Unknown"/>
      </w:trPr>
      <w:tc>
        <w:tcPr>
          <w:tcW w:w="3827" w:type="dxa"/>
          <w:tcMar>
            <w:left w:w="113" w:type="dxa"/>
            <w:right w:w="142" w:type="dxa"/>
          </w:tcMar>
        </w:tcPr>
        <w:p w:rsidR="00EF3DB1" w:rsidRDefault="0088176A">
          <w:pPr>
            <w:rPr>
              <w:ins w:id="225" w:author="Unknown"/>
            </w:rPr>
          </w:pPr>
        </w:p>
      </w:tc>
      <w:tc>
        <w:tcPr>
          <w:tcW w:w="5658" w:type="dxa"/>
        </w:tcPr>
        <w:p w:rsidR="00EF3DB1" w:rsidRDefault="0088176A" w:rsidP="00D66847">
          <w:pPr>
            <w:pStyle w:val="Text"/>
            <w:jc w:val="right"/>
            <w:rPr>
              <w:ins w:id="226" w:author="Unknown"/>
            </w:rPr>
          </w:pPr>
          <w:r w:rsidRPr="0026257A">
            <w:rPr>
              <w:noProof/>
              <w:lang w:val="nl-NL" w:eastAsia="nl-NL"/>
            </w:rPr>
            <w:drawing>
              <wp:inline distT="0" distB="0" distL="0" distR="0" wp14:anchorId="668A667D" wp14:editId="668AB24F">
                <wp:extent cx="24098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tc>
    </w:tr>
    <w:tr w:rsidR="00EF3DB1">
      <w:trPr>
        <w:trHeight w:val="1091"/>
        <w:ins w:id="227" w:author="Unknown"/>
      </w:trPr>
      <w:tc>
        <w:tcPr>
          <w:tcW w:w="3827" w:type="dxa"/>
        </w:tcPr>
        <w:p w:rsidR="00EF3DB1" w:rsidRDefault="0088176A">
          <w:pPr>
            <w:pStyle w:val="zAdmTname"/>
            <w:rPr>
              <w:ins w:id="228" w:author="Unknown"/>
            </w:rPr>
          </w:pPr>
        </w:p>
      </w:tc>
      <w:tc>
        <w:tcPr>
          <w:tcW w:w="5658" w:type="dxa"/>
        </w:tcPr>
        <w:p w:rsidR="00EF3DB1" w:rsidRDefault="0088176A" w:rsidP="00D66847">
          <w:pPr>
            <w:pStyle w:val="Text"/>
            <w:rPr>
              <w:ins w:id="229" w:author="Unknown"/>
            </w:rPr>
          </w:pPr>
        </w:p>
      </w:tc>
    </w:tr>
  </w:tbl>
  <w:p w:rsidR="00EF3DB1" w:rsidRDefault="0088176A">
    <w:pPr>
      <w:pStyle w:val="Header"/>
      <w:rPr>
        <w:ins w:id="230" w:author="Unknow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F9B0BF9"/>
    <w:multiLevelType w:val="hybridMultilevel"/>
    <w:tmpl w:val="19EA9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822256D"/>
    <w:multiLevelType w:val="hybridMultilevel"/>
    <w:tmpl w:val="1AA20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A"/>
    <w:rsid w:val="000800BE"/>
    <w:rsid w:val="000C2573"/>
    <w:rsid w:val="001A27C2"/>
    <w:rsid w:val="001D66BB"/>
    <w:rsid w:val="001F1E02"/>
    <w:rsid w:val="002014A1"/>
    <w:rsid w:val="002C4A81"/>
    <w:rsid w:val="003D677A"/>
    <w:rsid w:val="004F620A"/>
    <w:rsid w:val="0075142F"/>
    <w:rsid w:val="0088176A"/>
    <w:rsid w:val="00B7494B"/>
    <w:rsid w:val="00B96C53"/>
    <w:rsid w:val="00C63B38"/>
    <w:rsid w:val="00C80A19"/>
    <w:rsid w:val="00D33DAB"/>
    <w:rsid w:val="00E360B0"/>
    <w:rsid w:val="00E36A87"/>
    <w:rsid w:val="00FC5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18A-8D5B-4252-BE50-EED3FF0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0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4F620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4F620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4F620A"/>
    <w:pPr>
      <w:numPr>
        <w:ilvl w:val="2"/>
      </w:numPr>
      <w:outlineLvl w:val="2"/>
    </w:pPr>
    <w:rPr>
      <w:sz w:val="22"/>
    </w:rPr>
  </w:style>
  <w:style w:type="paragraph" w:styleId="Heading4">
    <w:name w:val="heading 4"/>
    <w:aliases w:val="Sectie"/>
    <w:basedOn w:val="Heading2"/>
    <w:next w:val="Normal"/>
    <w:link w:val="Heading4Char"/>
    <w:qFormat/>
    <w:rsid w:val="004F620A"/>
    <w:pPr>
      <w:numPr>
        <w:ilvl w:val="3"/>
      </w:numPr>
      <w:outlineLvl w:val="3"/>
    </w:pPr>
  </w:style>
  <w:style w:type="paragraph" w:styleId="Heading5">
    <w:name w:val="heading 5"/>
    <w:aliases w:val="Onderdeel"/>
    <w:basedOn w:val="Heading2"/>
    <w:next w:val="Normal"/>
    <w:link w:val="Heading5Char"/>
    <w:qFormat/>
    <w:rsid w:val="004F620A"/>
    <w:pPr>
      <w:numPr>
        <w:ilvl w:val="4"/>
      </w:numPr>
      <w:outlineLvl w:val="4"/>
    </w:pPr>
  </w:style>
  <w:style w:type="paragraph" w:styleId="Heading6">
    <w:name w:val="heading 6"/>
    <w:basedOn w:val="Heading2"/>
    <w:next w:val="Normal"/>
    <w:link w:val="Heading6Char"/>
    <w:qFormat/>
    <w:rsid w:val="004F620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4F620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4F620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20A"/>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4F620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4F620A"/>
    <w:rPr>
      <w:rFonts w:ascii="Arial" w:eastAsiaTheme="majorEastAsia" w:hAnsi="Arial" w:cstheme="majorBidi"/>
      <w:b/>
      <w:szCs w:val="20"/>
      <w:lang w:val="en-GB"/>
    </w:rPr>
  </w:style>
  <w:style w:type="character" w:customStyle="1" w:styleId="Heading4Char">
    <w:name w:val="Heading 4 Char"/>
    <w:basedOn w:val="DefaultParagraphFont"/>
    <w:link w:val="Heading4"/>
    <w:rsid w:val="004F620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4F620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4F620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4F620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4F620A"/>
    <w:rPr>
      <w:rFonts w:ascii="Arial" w:eastAsiaTheme="majorEastAsia" w:hAnsi="Arial" w:cstheme="majorBidi"/>
      <w:b/>
      <w:sz w:val="24"/>
      <w:szCs w:val="20"/>
      <w:lang w:val="en-GB"/>
    </w:rPr>
  </w:style>
  <w:style w:type="paragraph" w:customStyle="1" w:styleId="Onderschrift">
    <w:name w:val="Onderschrift"/>
    <w:basedOn w:val="Caption"/>
    <w:autoRedefine/>
    <w:qFormat/>
    <w:rsid w:val="004F620A"/>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4F620A"/>
    <w:pPr>
      <w:spacing w:after="200"/>
    </w:pPr>
    <w:rPr>
      <w:i/>
      <w:iCs/>
      <w:color w:val="44546A" w:themeColor="text2"/>
      <w:sz w:val="18"/>
      <w:szCs w:val="18"/>
    </w:rPr>
  </w:style>
  <w:style w:type="character" w:styleId="FootnoteReference">
    <w:name w:val="footnote reference"/>
    <w:semiHidden/>
    <w:rsid w:val="00FC531B"/>
    <w:rPr>
      <w:position w:val="6"/>
      <w:sz w:val="16"/>
    </w:rPr>
  </w:style>
  <w:style w:type="paragraph" w:styleId="FootnoteText">
    <w:name w:val="footnote text"/>
    <w:basedOn w:val="Normal"/>
    <w:link w:val="FootnoteTextChar"/>
    <w:semiHidden/>
    <w:rsid w:val="00FC531B"/>
  </w:style>
  <w:style w:type="character" w:customStyle="1" w:styleId="FootnoteTextChar">
    <w:name w:val="Footnote Text Char"/>
    <w:basedOn w:val="DefaultParagraphFont"/>
    <w:link w:val="FootnoteText"/>
    <w:semiHidden/>
    <w:rsid w:val="00FC531B"/>
    <w:rPr>
      <w:rFonts w:ascii="Arial" w:eastAsia="Times New Roman" w:hAnsi="Arial" w:cs="Times New Roman"/>
      <w:szCs w:val="20"/>
      <w:lang w:val="en-GB"/>
    </w:rPr>
  </w:style>
  <w:style w:type="paragraph" w:styleId="Header">
    <w:name w:val="header"/>
    <w:basedOn w:val="Normal"/>
    <w:link w:val="HeaderChar"/>
    <w:rsid w:val="00E360B0"/>
    <w:pPr>
      <w:tabs>
        <w:tab w:val="center" w:pos="4153"/>
        <w:tab w:val="right" w:pos="8306"/>
      </w:tabs>
    </w:pPr>
  </w:style>
  <w:style w:type="character" w:customStyle="1" w:styleId="HeaderChar">
    <w:name w:val="Header Char"/>
    <w:basedOn w:val="DefaultParagraphFont"/>
    <w:link w:val="Header"/>
    <w:rsid w:val="00E360B0"/>
    <w:rPr>
      <w:rFonts w:ascii="Arial" w:eastAsia="Times New Roman" w:hAnsi="Arial" w:cs="Times New Roman"/>
      <w:szCs w:val="20"/>
      <w:lang w:val="en-GB"/>
    </w:rPr>
  </w:style>
  <w:style w:type="paragraph" w:styleId="Footer">
    <w:name w:val="footer"/>
    <w:basedOn w:val="Normal"/>
    <w:link w:val="FooterChar"/>
    <w:rsid w:val="00E360B0"/>
    <w:pPr>
      <w:tabs>
        <w:tab w:val="center" w:pos="4153"/>
        <w:tab w:val="right" w:pos="8306"/>
      </w:tabs>
    </w:pPr>
  </w:style>
  <w:style w:type="character" w:customStyle="1" w:styleId="FooterChar">
    <w:name w:val="Footer Char"/>
    <w:basedOn w:val="DefaultParagraphFont"/>
    <w:link w:val="Footer"/>
    <w:rsid w:val="00E360B0"/>
    <w:rPr>
      <w:rFonts w:ascii="Arial" w:eastAsia="Times New Roman" w:hAnsi="Arial" w:cs="Times New Roman"/>
      <w:szCs w:val="20"/>
      <w:lang w:val="en-GB"/>
    </w:rPr>
  </w:style>
  <w:style w:type="paragraph" w:customStyle="1" w:styleId="Heading1noNr">
    <w:name w:val="Heading 1 no Nr."/>
    <w:basedOn w:val="Heading1"/>
    <w:next w:val="Normal"/>
    <w:rsid w:val="00E360B0"/>
    <w:pPr>
      <w:numPr>
        <w:numId w:val="16"/>
      </w:numPr>
      <w:outlineLvl w:val="9"/>
    </w:pPr>
    <w:rPr>
      <w:rFonts w:eastAsia="Times New Roman" w:cs="Times New Roman"/>
    </w:rPr>
  </w:style>
  <w:style w:type="paragraph" w:customStyle="1" w:styleId="Text">
    <w:name w:val="Text"/>
    <w:basedOn w:val="Normal"/>
    <w:link w:val="TextChar"/>
    <w:rsid w:val="00E360B0"/>
  </w:style>
  <w:style w:type="paragraph" w:customStyle="1" w:styleId="References">
    <w:name w:val="References"/>
    <w:basedOn w:val="Normal"/>
    <w:rsid w:val="00E360B0"/>
    <w:pPr>
      <w:numPr>
        <w:numId w:val="2"/>
      </w:numPr>
    </w:pPr>
    <w:rPr>
      <w:lang w:val="en-US"/>
    </w:rPr>
  </w:style>
  <w:style w:type="paragraph" w:styleId="TableofFigures">
    <w:name w:val="table of figures"/>
    <w:basedOn w:val="Normal"/>
    <w:next w:val="Text"/>
    <w:uiPriority w:val="99"/>
    <w:rsid w:val="00E360B0"/>
    <w:pPr>
      <w:tabs>
        <w:tab w:val="right" w:pos="9355"/>
      </w:tabs>
      <w:ind w:left="400" w:right="566" w:hanging="400"/>
    </w:pPr>
    <w:rPr>
      <w:noProof/>
    </w:rPr>
  </w:style>
  <w:style w:type="paragraph" w:styleId="TOC1">
    <w:name w:val="toc 1"/>
    <w:basedOn w:val="Normal"/>
    <w:uiPriority w:val="39"/>
    <w:rsid w:val="00E360B0"/>
    <w:pPr>
      <w:tabs>
        <w:tab w:val="right" w:leader="dot" w:pos="9355"/>
      </w:tabs>
      <w:spacing w:before="240"/>
      <w:ind w:left="567" w:right="566" w:hanging="567"/>
    </w:pPr>
    <w:rPr>
      <w:b/>
      <w:noProof/>
    </w:rPr>
  </w:style>
  <w:style w:type="paragraph" w:styleId="TOC2">
    <w:name w:val="toc 2"/>
    <w:basedOn w:val="TOC1"/>
    <w:uiPriority w:val="39"/>
    <w:rsid w:val="00E360B0"/>
    <w:pPr>
      <w:spacing w:before="0"/>
      <w:ind w:left="1134"/>
    </w:pPr>
    <w:rPr>
      <w:b w:val="0"/>
      <w:sz w:val="20"/>
    </w:rPr>
  </w:style>
  <w:style w:type="paragraph" w:customStyle="1" w:styleId="TOCtitle">
    <w:name w:val="TOCtitle"/>
    <w:basedOn w:val="Heading1noNr"/>
    <w:rsid w:val="00E360B0"/>
    <w:pPr>
      <w:pBdr>
        <w:bottom w:val="double" w:sz="6" w:space="1" w:color="0000FF"/>
      </w:pBdr>
    </w:pPr>
    <w:rPr>
      <w:spacing w:val="20"/>
    </w:rPr>
  </w:style>
  <w:style w:type="paragraph" w:customStyle="1" w:styleId="zAdmLeft">
    <w:name w:val="z_AdmLeft"/>
    <w:basedOn w:val="Normal"/>
    <w:rsid w:val="00E360B0"/>
    <w:pPr>
      <w:spacing w:after="120"/>
      <w:jc w:val="right"/>
    </w:pPr>
    <w:rPr>
      <w:noProof/>
    </w:rPr>
  </w:style>
  <w:style w:type="paragraph" w:customStyle="1" w:styleId="zAdmNameLeft">
    <w:name w:val="z_AdmNameLeft"/>
    <w:basedOn w:val="zAdmLeft"/>
    <w:rsid w:val="00E360B0"/>
    <w:pPr>
      <w:spacing w:before="480"/>
    </w:pPr>
  </w:style>
  <w:style w:type="paragraph" w:customStyle="1" w:styleId="zAdmRight">
    <w:name w:val="z_AdmRight"/>
    <w:basedOn w:val="zAdmLeft"/>
    <w:rsid w:val="00E360B0"/>
    <w:pPr>
      <w:spacing w:after="0"/>
      <w:jc w:val="left"/>
    </w:pPr>
  </w:style>
  <w:style w:type="paragraph" w:customStyle="1" w:styleId="zAdmNameRightOK">
    <w:name w:val="z_AdmNameRightOK"/>
    <w:basedOn w:val="Normal"/>
    <w:rsid w:val="00E360B0"/>
    <w:pPr>
      <w:spacing w:before="480"/>
    </w:pPr>
    <w:rPr>
      <w:noProof/>
    </w:rPr>
  </w:style>
  <w:style w:type="paragraph" w:customStyle="1" w:styleId="zAdmSpecial">
    <w:name w:val="z_AdmSpecial"/>
    <w:basedOn w:val="Normal"/>
    <w:rsid w:val="00E360B0"/>
    <w:pPr>
      <w:spacing w:before="400"/>
    </w:pPr>
    <w:rPr>
      <w:rFonts w:ascii="Monotype Corsiva" w:hAnsi="Monotype Corsiva"/>
      <w:b/>
      <w:i/>
      <w:noProof/>
      <w:sz w:val="30"/>
    </w:rPr>
  </w:style>
  <w:style w:type="paragraph" w:customStyle="1" w:styleId="zAdmTname">
    <w:name w:val="z_AdmTname"/>
    <w:basedOn w:val="Normal"/>
    <w:rsid w:val="00E360B0"/>
    <w:pPr>
      <w:spacing w:before="360"/>
    </w:pPr>
    <w:rPr>
      <w:b/>
      <w:noProof/>
      <w:sz w:val="40"/>
    </w:rPr>
  </w:style>
  <w:style w:type="paragraph" w:customStyle="1" w:styleId="zCopyright">
    <w:name w:val="z_Copyright"/>
    <w:basedOn w:val="Normal"/>
    <w:rsid w:val="00E360B0"/>
    <w:pPr>
      <w:spacing w:before="120" w:line="120" w:lineRule="exact"/>
    </w:pPr>
    <w:rPr>
      <w:noProof/>
      <w:sz w:val="10"/>
    </w:rPr>
  </w:style>
  <w:style w:type="paragraph" w:customStyle="1" w:styleId="zFooterText1">
    <w:name w:val="z_FooterText1"/>
    <w:basedOn w:val="Normal"/>
    <w:rsid w:val="00E360B0"/>
    <w:pPr>
      <w:spacing w:line="160" w:lineRule="exact"/>
    </w:pPr>
    <w:rPr>
      <w:noProof/>
      <w:sz w:val="16"/>
    </w:rPr>
  </w:style>
  <w:style w:type="paragraph" w:customStyle="1" w:styleId="zSubTitle">
    <w:name w:val="z_SubTitle"/>
    <w:basedOn w:val="Normal"/>
    <w:rsid w:val="00E360B0"/>
    <w:pPr>
      <w:spacing w:before="720"/>
      <w:jc w:val="center"/>
    </w:pPr>
    <w:rPr>
      <w:b/>
      <w:noProof/>
      <w:sz w:val="30"/>
    </w:rPr>
  </w:style>
  <w:style w:type="paragraph" w:customStyle="1" w:styleId="zTitle">
    <w:name w:val="z_Title"/>
    <w:basedOn w:val="Normal"/>
    <w:rsid w:val="00E360B0"/>
    <w:pPr>
      <w:spacing w:before="2540" w:after="720" w:line="480" w:lineRule="atLeast"/>
      <w:jc w:val="center"/>
    </w:pPr>
    <w:rPr>
      <w:b/>
      <w:noProof/>
      <w:spacing w:val="60"/>
      <w:sz w:val="40"/>
    </w:rPr>
  </w:style>
  <w:style w:type="paragraph" w:customStyle="1" w:styleId="zTOCtext">
    <w:name w:val="z_TOCtext"/>
    <w:basedOn w:val="Normal"/>
    <w:rsid w:val="00E360B0"/>
    <w:pPr>
      <w:jc w:val="right"/>
    </w:pPr>
    <w:rPr>
      <w:noProof/>
    </w:rPr>
  </w:style>
  <w:style w:type="paragraph" w:customStyle="1" w:styleId="zVolume">
    <w:name w:val="z_Volume"/>
    <w:basedOn w:val="Normal"/>
    <w:rsid w:val="00E360B0"/>
    <w:pPr>
      <w:spacing w:before="960" w:after="960"/>
      <w:jc w:val="right"/>
    </w:pPr>
    <w:rPr>
      <w:b/>
      <w:noProof/>
    </w:rPr>
  </w:style>
  <w:style w:type="paragraph" w:customStyle="1" w:styleId="zVolumeNumber">
    <w:name w:val="z_VolumeNumber"/>
    <w:basedOn w:val="zVolume"/>
    <w:rsid w:val="00E360B0"/>
    <w:pPr>
      <w:jc w:val="left"/>
    </w:pPr>
  </w:style>
  <w:style w:type="paragraph" w:styleId="BlockText">
    <w:name w:val="Block Text"/>
    <w:basedOn w:val="Normal"/>
    <w:rsid w:val="00E360B0"/>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character" w:styleId="Hyperlink">
    <w:name w:val="Hyperlink"/>
    <w:basedOn w:val="DefaultParagraphFont"/>
    <w:rsid w:val="00E360B0"/>
    <w:rPr>
      <w:color w:val="0000FF"/>
      <w:u w:val="single"/>
    </w:rPr>
  </w:style>
  <w:style w:type="paragraph" w:styleId="BodyText">
    <w:name w:val="Body Text"/>
    <w:basedOn w:val="Normal"/>
    <w:link w:val="BodyTextChar"/>
    <w:rsid w:val="00E360B0"/>
    <w:pPr>
      <w:spacing w:after="120"/>
    </w:pPr>
  </w:style>
  <w:style w:type="character" w:customStyle="1" w:styleId="BodyTextChar">
    <w:name w:val="Body Text Char"/>
    <w:basedOn w:val="DefaultParagraphFont"/>
    <w:link w:val="BodyText"/>
    <w:rsid w:val="00E360B0"/>
    <w:rPr>
      <w:rFonts w:ascii="Arial" w:eastAsia="Times New Roman" w:hAnsi="Arial" w:cs="Times New Roman"/>
      <w:szCs w:val="20"/>
      <w:lang w:val="en-GB"/>
    </w:rPr>
  </w:style>
  <w:style w:type="paragraph" w:customStyle="1" w:styleId="zIFooter1">
    <w:name w:val="zI_Footer1"/>
    <w:basedOn w:val="Normal"/>
    <w:rsid w:val="00E360B0"/>
    <w:pPr>
      <w:spacing w:before="60" w:after="60"/>
    </w:pPr>
    <w:rPr>
      <w:noProof/>
      <w:sz w:val="14"/>
    </w:rPr>
  </w:style>
  <w:style w:type="paragraph" w:customStyle="1" w:styleId="zIFooter2">
    <w:name w:val="zI_Footer2"/>
    <w:basedOn w:val="Normal"/>
    <w:next w:val="Text"/>
    <w:rsid w:val="00E360B0"/>
    <w:rPr>
      <w:sz w:val="12"/>
    </w:rPr>
  </w:style>
  <w:style w:type="character" w:customStyle="1" w:styleId="TextChar">
    <w:name w:val="Text Char"/>
    <w:basedOn w:val="DefaultParagraphFont"/>
    <w:link w:val="Text"/>
    <w:rsid w:val="00E360B0"/>
    <w:rPr>
      <w:rFonts w:ascii="Arial" w:eastAsia="Times New Roman" w:hAnsi="Arial" w:cs="Times New Roman"/>
      <w:szCs w:val="20"/>
      <w:lang w:val="en-GB"/>
    </w:rPr>
  </w:style>
  <w:style w:type="paragraph" w:styleId="ListParagraph">
    <w:name w:val="List Paragraph"/>
    <w:basedOn w:val="Normal"/>
    <w:uiPriority w:val="34"/>
    <w:rsid w:val="00E360B0"/>
    <w:pPr>
      <w:ind w:left="720"/>
      <w:contextualSpacing/>
    </w:pPr>
  </w:style>
  <w:style w:type="table" w:styleId="LightList">
    <w:name w:val="Light List"/>
    <w:basedOn w:val="TableNormal"/>
    <w:uiPriority w:val="61"/>
    <w:rsid w:val="00E360B0"/>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tefan.Verdel@imtechmarin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1978</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2014-11-21T13:02:00Z</dcterms:created>
  <dcterms:modified xsi:type="dcterms:W3CDTF">2014-11-21T13:02:00Z</dcterms:modified>
</cp:coreProperties>
</file>