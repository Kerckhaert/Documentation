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23" w:rsidRDefault="00FC4B23" w:rsidP="00FC4B23">
      <w:pPr>
        <w:pStyle w:val="Heading1"/>
        <w:rPr>
          <w:lang w:val="en-US"/>
        </w:rPr>
      </w:pPr>
      <w:bookmarkStart w:id="0" w:name="_Toc365030387"/>
      <w:bookmarkStart w:id="1" w:name="OLE_LINK13"/>
      <w:bookmarkStart w:id="2" w:name="OLE_LINK14"/>
      <w:r>
        <w:rPr>
          <w:lang w:val="en-US"/>
        </w:rPr>
        <w:t>Appendix I</w:t>
      </w:r>
      <w:bookmarkEnd w:id="0"/>
    </w:p>
    <w:p w:rsidR="00FC4B23" w:rsidRDefault="00FC4B23" w:rsidP="00FC4B23">
      <w:pPr>
        <w:pStyle w:val="Heading2"/>
        <w:rPr>
          <w:lang w:val="en-US"/>
        </w:rPr>
      </w:pPr>
      <w:bookmarkStart w:id="3" w:name="_Toc349298961"/>
      <w:bookmarkStart w:id="4" w:name="_Toc365030388"/>
      <w:r>
        <w:rPr>
          <w:lang w:val="en-US"/>
        </w:rPr>
        <w:t>Rules concerning Deadman Systems</w:t>
      </w:r>
      <w:bookmarkEnd w:id="3"/>
      <w:bookmarkEnd w:id="4"/>
    </w:p>
    <w:p w:rsidR="00FC4B23" w:rsidRPr="005A35DD" w:rsidRDefault="00FC4B23" w:rsidP="00FC4B23">
      <w:pPr>
        <w:rPr>
          <w:lang w:val="en-US"/>
        </w:rPr>
      </w:pPr>
      <w:ins w:id="5" w:author="Unknown">
        <w:r>
          <w:rPr>
            <w:lang w:val="en-US"/>
          </w:rPr>
          <w:t xml:space="preserve">In this chapter a short explanation </w:t>
        </w:r>
      </w:ins>
      <w:r>
        <w:rPr>
          <w:lang w:val="en-US"/>
        </w:rPr>
        <w:t xml:space="preserve">will be given </w:t>
      </w:r>
      <w:ins w:id="6" w:author="Unknown">
        <w:r>
          <w:rPr>
            <w:lang w:val="en-US"/>
          </w:rPr>
          <w:t>of the rules and regulations concerning a Deadman syste</w:t>
        </w:r>
      </w:ins>
      <w:r>
        <w:rPr>
          <w:lang w:val="en-US"/>
        </w:rPr>
        <w:t>m</w:t>
      </w:r>
      <w:ins w:id="7" w:author="Unknown">
        <w:r>
          <w:rPr>
            <w:lang w:val="en-US"/>
          </w:rPr>
          <w:t xml:space="preserve">. </w:t>
        </w:r>
      </w:ins>
    </w:p>
    <w:p w:rsidR="00FC4B23" w:rsidRDefault="00FC4B23" w:rsidP="00FC4B23">
      <w:pPr>
        <w:pStyle w:val="Heading2"/>
        <w:rPr>
          <w:lang w:val="en-US"/>
        </w:rPr>
      </w:pPr>
      <w:bookmarkStart w:id="8" w:name="_Toc349298962"/>
      <w:bookmarkStart w:id="9" w:name="_Toc365030389"/>
      <w:r>
        <w:rPr>
          <w:lang w:val="en-US"/>
        </w:rPr>
        <w:t>BNWAS or Bridge Deadman</w:t>
      </w:r>
      <w:bookmarkEnd w:id="8"/>
      <w:bookmarkEnd w:id="9"/>
    </w:p>
    <w:p w:rsidR="00FC4B23" w:rsidRDefault="00FC4B23" w:rsidP="00FC4B23">
      <w:pPr>
        <w:pStyle w:val="Heading3"/>
        <w:rPr>
          <w:lang w:val="en-US"/>
        </w:rPr>
      </w:pPr>
      <w:bookmarkStart w:id="10" w:name="_Toc349298963"/>
      <w:bookmarkStart w:id="11" w:name="_Toc365030390"/>
      <w:r>
        <w:rPr>
          <w:lang w:val="en-US"/>
        </w:rPr>
        <w:t>Scope</w:t>
      </w:r>
      <w:bookmarkEnd w:id="10"/>
      <w:bookmarkEnd w:id="11"/>
    </w:p>
    <w:p w:rsidR="00FC4B23" w:rsidRPr="0023275B" w:rsidRDefault="00FC4B23" w:rsidP="00FC4B23">
      <w:pPr>
        <w:rPr>
          <w:ins w:id="12" w:author="Unknown"/>
          <w:lang w:val="en-US" w:eastAsia="nl-NL"/>
        </w:rPr>
      </w:pPr>
      <w:ins w:id="13" w:author="Unknown">
        <w:r w:rsidRPr="0023275B">
          <w:rPr>
            <w:lang w:val="en-US" w:eastAsia="nl-NL"/>
          </w:rPr>
          <w:t>The purpose of a bridge navigational watch alarm system (BNWAS) is to monitor bridge</w:t>
        </w:r>
      </w:ins>
    </w:p>
    <w:p w:rsidR="00FC4B23" w:rsidRPr="0023275B" w:rsidRDefault="00FC4B23" w:rsidP="00FC4B23">
      <w:pPr>
        <w:rPr>
          <w:ins w:id="14" w:author="Unknown"/>
          <w:lang w:val="en-US" w:eastAsia="nl-NL"/>
        </w:rPr>
      </w:pPr>
      <w:ins w:id="15" w:author="Unknown">
        <w:r w:rsidRPr="0023275B">
          <w:rPr>
            <w:lang w:val="en-US" w:eastAsia="nl-NL"/>
          </w:rPr>
          <w:t>activity and detect operator disability which could lead to marine accidents. The system</w:t>
        </w:r>
      </w:ins>
    </w:p>
    <w:p w:rsidR="00FC4B23" w:rsidRDefault="00FC4B23" w:rsidP="00FC4B23">
      <w:pPr>
        <w:rPr>
          <w:lang w:val="en-US" w:eastAsia="nl-NL"/>
        </w:rPr>
      </w:pPr>
      <w:ins w:id="16" w:author="Unknown">
        <w:r w:rsidRPr="0023275B">
          <w:rPr>
            <w:lang w:val="en-US" w:eastAsia="nl-NL"/>
          </w:rPr>
          <w:t>monitors the awareness of the Officer of the Watch (OOW) and automatically alerts the Master</w:t>
        </w:r>
      </w:ins>
      <w:r>
        <w:rPr>
          <w:lang w:val="en-US" w:eastAsia="nl-NL"/>
        </w:rPr>
        <w:t xml:space="preserve"> </w:t>
      </w:r>
      <w:ins w:id="17" w:author="Unknown">
        <w:r w:rsidRPr="0023275B">
          <w:rPr>
            <w:lang w:val="en-US" w:eastAsia="nl-NL"/>
          </w:rPr>
          <w:t>or another qualified OOW if for any reason the OOW becomes incapable of performing the</w:t>
        </w:r>
      </w:ins>
      <w:r>
        <w:rPr>
          <w:lang w:val="en-US" w:eastAsia="nl-NL"/>
        </w:rPr>
        <w:t xml:space="preserve"> </w:t>
      </w:r>
      <w:ins w:id="18" w:author="Unknown">
        <w:r>
          <w:rPr>
            <w:lang w:val="en-US" w:eastAsia="nl-NL"/>
          </w:rPr>
          <w:t>OOW</w:t>
        </w:r>
        <w:r w:rsidRPr="0023275B">
          <w:rPr>
            <w:lang w:val="en-US" w:eastAsia="nl-NL"/>
          </w:rPr>
          <w:t xml:space="preserve"> duties. This purpose is achieved by a series of indications and alarms to alert first the</w:t>
        </w:r>
      </w:ins>
      <w:r>
        <w:rPr>
          <w:lang w:val="en-US" w:eastAsia="nl-NL"/>
        </w:rPr>
        <w:t xml:space="preserve"> </w:t>
      </w:r>
      <w:ins w:id="19" w:author="Unknown">
        <w:r w:rsidRPr="0023275B">
          <w:rPr>
            <w:lang w:val="en-US" w:eastAsia="nl-NL"/>
          </w:rPr>
          <w:t>OOW and, if he is not responding, then to alert the Master or another qualified OOW.</w:t>
        </w:r>
      </w:ins>
    </w:p>
    <w:p w:rsidR="00FC4B23" w:rsidRPr="0023275B" w:rsidRDefault="00FC4B23" w:rsidP="00FC4B23">
      <w:pPr>
        <w:rPr>
          <w:ins w:id="20" w:author="Unknown"/>
          <w:lang w:val="en-US" w:eastAsia="nl-NL"/>
        </w:rPr>
      </w:pPr>
    </w:p>
    <w:p w:rsidR="00FC4B23" w:rsidRPr="0023275B" w:rsidRDefault="00FC4B23" w:rsidP="00FC4B23">
      <w:pPr>
        <w:rPr>
          <w:ins w:id="21" w:author="Unknown"/>
          <w:lang w:val="en-US" w:eastAsia="nl-NL"/>
        </w:rPr>
      </w:pPr>
      <w:ins w:id="22" w:author="Unknown">
        <w:r w:rsidRPr="0023275B">
          <w:rPr>
            <w:lang w:val="en-US" w:eastAsia="nl-NL"/>
          </w:rPr>
          <w:t>Additionally, the BNWAS may provide the OOW with a means of calling for immediate</w:t>
        </w:r>
      </w:ins>
    </w:p>
    <w:p w:rsidR="00FC4B23" w:rsidRPr="0023275B" w:rsidRDefault="00FC4B23" w:rsidP="00FC4B23">
      <w:pPr>
        <w:rPr>
          <w:ins w:id="23" w:author="Unknown"/>
          <w:lang w:val="en-US"/>
        </w:rPr>
      </w:pPr>
      <w:ins w:id="24" w:author="Unknown">
        <w:r w:rsidRPr="0023275B">
          <w:rPr>
            <w:lang w:val="en-US" w:eastAsia="nl-NL"/>
          </w:rPr>
          <w:t>assistance if required. The BNWAS should be operational whenever the ship</w:t>
        </w:r>
        <w:r>
          <w:rPr>
            <w:lang w:val="en-US" w:eastAsia="nl-NL"/>
          </w:rPr>
          <w:t>’</w:t>
        </w:r>
        <w:r w:rsidRPr="0023275B">
          <w:rPr>
            <w:lang w:val="en-US" w:eastAsia="nl-NL"/>
          </w:rPr>
          <w:t>s heading or track</w:t>
        </w:r>
      </w:ins>
      <w:r>
        <w:rPr>
          <w:lang w:val="en-US" w:eastAsia="nl-NL"/>
        </w:rPr>
        <w:t xml:space="preserve"> </w:t>
      </w:r>
      <w:ins w:id="25" w:author="Unknown">
        <w:r w:rsidRPr="0023275B">
          <w:rPr>
            <w:lang w:val="en-US" w:eastAsia="nl-NL"/>
          </w:rPr>
          <w:t>control system is engaged, unless inhibited by the Master.</w:t>
        </w:r>
      </w:ins>
    </w:p>
    <w:p w:rsidR="00FC4B23" w:rsidRPr="0023275B" w:rsidRDefault="00FC4B23" w:rsidP="00FC4B23">
      <w:pPr>
        <w:pStyle w:val="Heading3"/>
        <w:rPr>
          <w:lang w:val="en-US"/>
        </w:rPr>
      </w:pPr>
      <w:bookmarkStart w:id="26" w:name="_Toc349298964"/>
      <w:bookmarkStart w:id="27" w:name="_Toc365030391"/>
      <w:r w:rsidRPr="0023275B">
        <w:rPr>
          <w:lang w:val="en-US"/>
        </w:rPr>
        <w:t>The BNWAS should incorporate the following operational modes:</w:t>
      </w:r>
      <w:bookmarkEnd w:id="26"/>
      <w:bookmarkEnd w:id="27"/>
    </w:p>
    <w:p w:rsidR="00FC4B23" w:rsidRPr="0023275B" w:rsidRDefault="00FC4B23" w:rsidP="00FC4B23">
      <w:pPr>
        <w:numPr>
          <w:ilvl w:val="0"/>
          <w:numId w:val="2"/>
        </w:numPr>
        <w:rPr>
          <w:ins w:id="28" w:author="Unknown"/>
          <w:lang w:val="en-US"/>
        </w:rPr>
      </w:pPr>
      <w:ins w:id="29" w:author="Unknown">
        <w:r w:rsidRPr="0023275B">
          <w:rPr>
            <w:lang w:val="en-US"/>
          </w:rPr>
          <w:t>Automatic (Automatically brought into operation whenever the ships heading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or track control system is activated and inhibited when this system is not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activated)</w:t>
        </w:r>
      </w:ins>
    </w:p>
    <w:p w:rsidR="00FC4B23" w:rsidRPr="0023275B" w:rsidRDefault="00FC4B23" w:rsidP="00FC4B23">
      <w:pPr>
        <w:numPr>
          <w:ilvl w:val="0"/>
          <w:numId w:val="2"/>
        </w:numPr>
        <w:rPr>
          <w:ins w:id="30" w:author="Unknown"/>
          <w:lang w:val="en-US"/>
        </w:rPr>
      </w:pPr>
      <w:ins w:id="31" w:author="Unknown">
        <w:r w:rsidRPr="0023275B">
          <w:rPr>
            <w:lang w:val="en-US"/>
          </w:rPr>
          <w:t>Manual ON (In operation constantly)</w:t>
        </w:r>
      </w:ins>
    </w:p>
    <w:p w:rsidR="00FC4B23" w:rsidRDefault="00FC4B23" w:rsidP="00FC4B23">
      <w:pPr>
        <w:numPr>
          <w:ilvl w:val="0"/>
          <w:numId w:val="2"/>
        </w:numPr>
        <w:rPr>
          <w:ins w:id="32" w:author="Unknown"/>
          <w:lang w:val="en-US"/>
        </w:rPr>
      </w:pPr>
      <w:ins w:id="33" w:author="Unknown">
        <w:r w:rsidRPr="0023275B">
          <w:rPr>
            <w:lang w:val="en-US"/>
          </w:rPr>
          <w:t>Manual OFF (Does not operate under any circumstances)</w:t>
        </w:r>
      </w:ins>
    </w:p>
    <w:p w:rsidR="00FC4B23" w:rsidRDefault="00FC4B23" w:rsidP="00FC4B23">
      <w:pPr>
        <w:rPr>
          <w:ins w:id="34" w:author="Unknown"/>
          <w:lang w:val="en-US"/>
        </w:rPr>
      </w:pPr>
    </w:p>
    <w:p w:rsidR="00FC4B23" w:rsidRPr="0023275B" w:rsidRDefault="00FC4B23" w:rsidP="00FC4B23">
      <w:pPr>
        <w:pStyle w:val="Heading3"/>
        <w:rPr>
          <w:lang w:val="en-US"/>
        </w:rPr>
      </w:pPr>
      <w:bookmarkStart w:id="35" w:name="_Toc349298965"/>
      <w:bookmarkStart w:id="36" w:name="_Toc365030392"/>
      <w:r w:rsidRPr="0023275B">
        <w:rPr>
          <w:lang w:val="en-US"/>
        </w:rPr>
        <w:t>Operational sequence of indications and alarms</w:t>
      </w:r>
      <w:bookmarkEnd w:id="35"/>
      <w:bookmarkEnd w:id="36"/>
    </w:p>
    <w:p w:rsidR="00FC4B23" w:rsidRDefault="00FC4B23" w:rsidP="00FC4B23">
      <w:pPr>
        <w:pStyle w:val="Heading4"/>
        <w:rPr>
          <w:ins w:id="37" w:author="Unknown"/>
          <w:lang w:val="en-US"/>
        </w:rPr>
      </w:pPr>
      <w:bookmarkStart w:id="38" w:name="_Toc349298966"/>
      <w:bookmarkStart w:id="39" w:name="_Toc365030393"/>
      <w:r>
        <w:rPr>
          <w:lang w:val="en-US"/>
        </w:rPr>
        <w:t>Operational State</w:t>
      </w:r>
      <w:bookmarkEnd w:id="38"/>
      <w:bookmarkEnd w:id="39"/>
    </w:p>
    <w:p w:rsidR="00FC4B23" w:rsidRPr="0023275B" w:rsidRDefault="00FC4B23" w:rsidP="00FC4B23">
      <w:pPr>
        <w:rPr>
          <w:ins w:id="40" w:author="Unknown"/>
          <w:lang w:val="en-US"/>
        </w:rPr>
      </w:pPr>
      <w:ins w:id="41" w:author="Unknown">
        <w:r w:rsidRPr="0023275B">
          <w:rPr>
            <w:lang w:val="en-US"/>
          </w:rPr>
          <w:t>Once operational, the alarm system should remain dormant for a period of between 3</w:t>
        </w:r>
      </w:ins>
    </w:p>
    <w:p w:rsidR="00FC4B23" w:rsidRPr="0023275B" w:rsidRDefault="00FC4B23" w:rsidP="00FC4B23">
      <w:pPr>
        <w:rPr>
          <w:ins w:id="42" w:author="Unknown"/>
          <w:lang w:val="en-US"/>
        </w:rPr>
      </w:pPr>
      <w:ins w:id="43" w:author="Unknown">
        <w:r>
          <w:rPr>
            <w:lang w:val="en-US"/>
          </w:rPr>
          <w:t>and 12 min</w:t>
        </w:r>
        <w:r w:rsidRPr="0023275B">
          <w:rPr>
            <w:lang w:val="en-US"/>
          </w:rPr>
          <w:t>.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At the end of this dormant period, the alarm system should initiate a visual indication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on the bridge.</w:t>
        </w:r>
      </w:ins>
    </w:p>
    <w:p w:rsidR="00FC4B23" w:rsidRDefault="00FC4B23" w:rsidP="00FC4B23">
      <w:pPr>
        <w:rPr>
          <w:ins w:id="44" w:author="Unknown"/>
          <w:lang w:val="en-US"/>
        </w:rPr>
      </w:pPr>
    </w:p>
    <w:p w:rsidR="00FC4B23" w:rsidRPr="0023275B" w:rsidRDefault="00FC4B23" w:rsidP="00FC4B23">
      <w:pPr>
        <w:rPr>
          <w:ins w:id="45" w:author="Unknown"/>
          <w:lang w:val="en-US"/>
        </w:rPr>
      </w:pPr>
      <w:ins w:id="46" w:author="Unknown">
        <w:r w:rsidRPr="0023275B">
          <w:rPr>
            <w:lang w:val="en-US"/>
          </w:rPr>
          <w:t>If not reset, the BNWAS should additionally sound a first stage audible alarm on the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bridge 15 s</w:t>
        </w:r>
        <w:r>
          <w:rPr>
            <w:lang w:val="en-US"/>
          </w:rPr>
          <w:t>econds</w:t>
        </w:r>
        <w:r w:rsidRPr="0023275B">
          <w:rPr>
            <w:lang w:val="en-US"/>
          </w:rPr>
          <w:t xml:space="preserve"> after the visual indication is initiated.</w:t>
        </w:r>
      </w:ins>
    </w:p>
    <w:p w:rsidR="00FC4B23" w:rsidRDefault="00FC4B23" w:rsidP="00FC4B23">
      <w:pPr>
        <w:rPr>
          <w:ins w:id="47" w:author="Unknown"/>
          <w:lang w:val="en-US"/>
        </w:rPr>
      </w:pPr>
    </w:p>
    <w:p w:rsidR="00FC4B23" w:rsidRPr="0023275B" w:rsidRDefault="00FC4B23" w:rsidP="00FC4B23">
      <w:pPr>
        <w:rPr>
          <w:ins w:id="48" w:author="Unknown"/>
          <w:lang w:val="en-US"/>
        </w:rPr>
      </w:pPr>
      <w:ins w:id="49" w:author="Unknown">
        <w:r w:rsidRPr="0023275B">
          <w:rPr>
            <w:lang w:val="en-US"/>
          </w:rPr>
          <w:t>If not reset, the BNWAS should additionally sound a second stage remote audible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alarm in the back-up officer and/or Master location 15 s</w:t>
        </w:r>
        <w:r>
          <w:rPr>
            <w:lang w:val="en-US"/>
          </w:rPr>
          <w:t>econds</w:t>
        </w:r>
        <w:r w:rsidRPr="0023275B">
          <w:rPr>
            <w:lang w:val="en-US"/>
          </w:rPr>
          <w:t xml:space="preserve"> after the first stage audible alarm is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initiated.</w:t>
        </w:r>
      </w:ins>
    </w:p>
    <w:p w:rsidR="00FC4B23" w:rsidRDefault="00FC4B23" w:rsidP="00FC4B23">
      <w:pPr>
        <w:rPr>
          <w:ins w:id="50" w:author="Unknown"/>
          <w:lang w:val="en-US"/>
        </w:rPr>
      </w:pPr>
    </w:p>
    <w:p w:rsidR="00FC4B23" w:rsidRPr="0023275B" w:rsidRDefault="00FC4B23" w:rsidP="00FC4B23">
      <w:pPr>
        <w:rPr>
          <w:ins w:id="51" w:author="Unknown"/>
          <w:lang w:val="en-US"/>
        </w:rPr>
      </w:pPr>
      <w:ins w:id="52" w:author="Unknown">
        <w:r w:rsidRPr="0023275B">
          <w:rPr>
            <w:lang w:val="en-US"/>
          </w:rPr>
          <w:t>If not reset, the BNWAS should additionally sound a third stage remote audible alarm</w:t>
        </w:r>
      </w:ins>
    </w:p>
    <w:p w:rsidR="00FC4B23" w:rsidRPr="0023275B" w:rsidRDefault="00FC4B23" w:rsidP="00FC4B23">
      <w:pPr>
        <w:rPr>
          <w:ins w:id="53" w:author="Unknown"/>
          <w:lang w:val="en-US"/>
        </w:rPr>
      </w:pPr>
      <w:ins w:id="54" w:author="Unknown">
        <w:r w:rsidRPr="0023275B">
          <w:rPr>
            <w:lang w:val="en-US"/>
          </w:rPr>
          <w:t>at the locations of further crew members capable of taking corrective actions 90 s after the</w:t>
        </w:r>
      </w:ins>
    </w:p>
    <w:p w:rsidR="00FC4B23" w:rsidRDefault="00FC4B23" w:rsidP="00FC4B23">
      <w:pPr>
        <w:rPr>
          <w:ins w:id="55" w:author="Unknown"/>
          <w:lang w:val="en-US"/>
        </w:rPr>
      </w:pPr>
      <w:ins w:id="56" w:author="Unknown">
        <w:r w:rsidRPr="0023275B">
          <w:rPr>
            <w:lang w:val="en-US"/>
          </w:rPr>
          <w:t>second stage remote audible alarm is initiated.</w:t>
        </w:r>
      </w:ins>
    </w:p>
    <w:p w:rsidR="00FC4B23" w:rsidRDefault="00FC4B23" w:rsidP="00FC4B23">
      <w:pPr>
        <w:rPr>
          <w:ins w:id="57" w:author="Unknown"/>
          <w:lang w:val="en-US"/>
        </w:rPr>
      </w:pPr>
    </w:p>
    <w:p w:rsidR="00FC4B23" w:rsidRPr="0023275B" w:rsidRDefault="00FC4B23" w:rsidP="00FC4B23">
      <w:pPr>
        <w:rPr>
          <w:ins w:id="58" w:author="Unknown"/>
          <w:lang w:val="en-US"/>
        </w:rPr>
      </w:pPr>
      <w:ins w:id="59" w:author="Unknown">
        <w:r w:rsidRPr="0023275B">
          <w:rPr>
            <w:lang w:val="en-US"/>
          </w:rPr>
          <w:t>In vessels other than passenger vessels, the second or third stage remote audible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alarms may sound in all the above locations at the same time. If the second stage audible alarm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is sounded in this way, the third stage alarm may be omitted.</w:t>
        </w:r>
      </w:ins>
    </w:p>
    <w:p w:rsidR="00FC4B23" w:rsidRDefault="00FC4B23" w:rsidP="00FC4B23">
      <w:pPr>
        <w:rPr>
          <w:ins w:id="60" w:author="Unknown"/>
          <w:lang w:val="en-US"/>
        </w:rPr>
      </w:pPr>
    </w:p>
    <w:p w:rsidR="00FC4B23" w:rsidRPr="0023275B" w:rsidRDefault="00FC4B23" w:rsidP="00FC4B23">
      <w:pPr>
        <w:rPr>
          <w:ins w:id="61" w:author="Unknown"/>
          <w:lang w:val="en-US"/>
        </w:rPr>
      </w:pPr>
      <w:ins w:id="62" w:author="Unknown">
        <w:r w:rsidRPr="0023275B">
          <w:rPr>
            <w:lang w:val="en-US"/>
          </w:rPr>
          <w:lastRenderedPageBreak/>
          <w:t>In larger vessels, the delay between the second and third stage alarms may be set to a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longer value on installation, up to a maximum of 3 min, to allow sufficient time for the back-up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officer and/or Master to reach the bridge.</w:t>
        </w:r>
      </w:ins>
    </w:p>
    <w:p w:rsidR="00FC4B23" w:rsidRPr="0023275B" w:rsidRDefault="00FC4B23" w:rsidP="00FC4B23">
      <w:pPr>
        <w:pStyle w:val="Heading4"/>
        <w:rPr>
          <w:lang w:val="en-US"/>
        </w:rPr>
      </w:pPr>
      <w:bookmarkStart w:id="63" w:name="_Toc349298967"/>
      <w:bookmarkStart w:id="64" w:name="_Toc365030394"/>
      <w:r w:rsidRPr="0023275B">
        <w:rPr>
          <w:lang w:val="en-US"/>
        </w:rPr>
        <w:t>Reset function</w:t>
      </w:r>
      <w:bookmarkEnd w:id="63"/>
      <w:bookmarkEnd w:id="64"/>
    </w:p>
    <w:p w:rsidR="00FC4B23" w:rsidRPr="0023275B" w:rsidRDefault="00FC4B23" w:rsidP="00FC4B23">
      <w:pPr>
        <w:rPr>
          <w:ins w:id="65" w:author="Unknown"/>
          <w:lang w:val="en-US"/>
        </w:rPr>
      </w:pPr>
      <w:ins w:id="66" w:author="Unknown">
        <w:r w:rsidRPr="0023275B">
          <w:rPr>
            <w:lang w:val="en-US"/>
          </w:rPr>
          <w:t>It should not be possible to initiate the reset function or cancel any audible alarm from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any device, equipment or system not physically located in areas of the bridge providing proper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look out.</w:t>
        </w:r>
        <w:r>
          <w:rPr>
            <w:lang w:val="en-US"/>
          </w:rPr>
          <w:t xml:space="preserve"> T</w:t>
        </w:r>
        <w:r w:rsidRPr="000D0140">
          <w:rPr>
            <w:lang w:val="en-US"/>
          </w:rPr>
          <w:t>he reset function should only be available in positions on the bridge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giving proper look out and preferably adjacent to visual indications. Means of activating the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reset function should be easily accessible from the conning position, the workstation for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navigating and maneuvering, the workstation for monitoring and the bridge wings.</w:t>
        </w:r>
      </w:ins>
    </w:p>
    <w:p w:rsidR="00FC4B23" w:rsidRDefault="00FC4B23" w:rsidP="00FC4B23">
      <w:pPr>
        <w:rPr>
          <w:ins w:id="67" w:author="Unknown"/>
          <w:lang w:val="en-US"/>
        </w:rPr>
      </w:pPr>
    </w:p>
    <w:p w:rsidR="00FC4B23" w:rsidRDefault="00FC4B23" w:rsidP="00FC4B23">
      <w:pPr>
        <w:rPr>
          <w:ins w:id="68" w:author="Unknown"/>
          <w:lang w:val="en-US"/>
        </w:rPr>
      </w:pPr>
      <w:ins w:id="69" w:author="Unknown">
        <w:r w:rsidRPr="0023275B">
          <w:rPr>
            <w:lang w:val="en-US"/>
          </w:rPr>
          <w:t>The reset function should, by a single operator action, cancel the visual indication and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all audible alarms and initiate a further dormant period. If the reset function is activated before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the end of the dormant period, the period should be re-initiated to run for its full duration from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the time of the reset.</w:t>
        </w:r>
      </w:ins>
    </w:p>
    <w:p w:rsidR="00FC4B23" w:rsidRPr="0023275B" w:rsidRDefault="00FC4B23" w:rsidP="00FC4B23">
      <w:pPr>
        <w:rPr>
          <w:ins w:id="70" w:author="Unknown"/>
          <w:lang w:val="en-US"/>
        </w:rPr>
      </w:pPr>
    </w:p>
    <w:p w:rsidR="00FC4B23" w:rsidRPr="0023275B" w:rsidRDefault="00FC4B23" w:rsidP="00FC4B23">
      <w:pPr>
        <w:rPr>
          <w:ins w:id="71" w:author="Unknown"/>
          <w:lang w:val="en-US"/>
        </w:rPr>
      </w:pPr>
      <w:ins w:id="72" w:author="Unknown">
        <w:r w:rsidRPr="0023275B">
          <w:rPr>
            <w:lang w:val="en-US"/>
          </w:rPr>
          <w:t>To initiate the reset function, an input representing a single operator action by the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OOW is required. This input may be generated by reset devices forming an integral part of the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BNWAS or by external inputs from other equipment capable of registering physical activity and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mental alertness of the OOW.</w:t>
        </w:r>
      </w:ins>
    </w:p>
    <w:p w:rsidR="00FC4B23" w:rsidRDefault="00FC4B23" w:rsidP="00FC4B23">
      <w:pPr>
        <w:rPr>
          <w:ins w:id="73" w:author="Unknown"/>
          <w:lang w:val="en-US"/>
        </w:rPr>
      </w:pPr>
    </w:p>
    <w:p w:rsidR="00FC4B23" w:rsidRPr="0023275B" w:rsidRDefault="00FC4B23" w:rsidP="00FC4B23">
      <w:pPr>
        <w:rPr>
          <w:ins w:id="74" w:author="Unknown"/>
          <w:lang w:val="en-US"/>
        </w:rPr>
      </w:pPr>
      <w:ins w:id="75" w:author="Unknown">
        <w:r w:rsidRPr="0023275B">
          <w:rPr>
            <w:lang w:val="en-US"/>
          </w:rPr>
          <w:t>A continuous activation of any reset device should not prolong the dormant period or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cause a suppression of the sequence of indications and alarms.</w:t>
        </w:r>
      </w:ins>
    </w:p>
    <w:p w:rsidR="00FC4B23" w:rsidRDefault="00FC4B23" w:rsidP="00FC4B23">
      <w:pPr>
        <w:rPr>
          <w:ins w:id="76" w:author="Unknown"/>
          <w:lang w:val="en-US"/>
        </w:rPr>
      </w:pPr>
    </w:p>
    <w:p w:rsidR="00FC4B23" w:rsidRPr="0023275B" w:rsidRDefault="00FC4B23" w:rsidP="00FC4B23">
      <w:pPr>
        <w:pStyle w:val="Heading4"/>
        <w:rPr>
          <w:lang w:val="en-US"/>
        </w:rPr>
      </w:pPr>
      <w:bookmarkStart w:id="77" w:name="_Toc349298968"/>
      <w:bookmarkStart w:id="78" w:name="_Toc365030395"/>
      <w:r w:rsidRPr="0023275B">
        <w:rPr>
          <w:lang w:val="en-US"/>
        </w:rPr>
        <w:t>Emergency call facility</w:t>
      </w:r>
      <w:bookmarkEnd w:id="77"/>
      <w:bookmarkEnd w:id="78"/>
    </w:p>
    <w:p w:rsidR="00FC4B23" w:rsidRDefault="00FC4B23" w:rsidP="00FC4B23">
      <w:pPr>
        <w:rPr>
          <w:ins w:id="79" w:author="Unknown"/>
          <w:lang w:val="en-US"/>
        </w:rPr>
      </w:pPr>
      <w:ins w:id="80" w:author="Unknown">
        <w:r w:rsidRPr="0023275B">
          <w:rPr>
            <w:lang w:val="en-US"/>
          </w:rPr>
          <w:t>Means may be provided on the bridge to immediately activate the second, and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subsequently third, stage remote audible alarms by means of an Emergency Cal</w:t>
        </w:r>
        <w:r>
          <w:rPr>
            <w:lang w:val="en-US"/>
          </w:rPr>
          <w:t>l</w:t>
        </w:r>
        <w:r w:rsidRPr="0023275B">
          <w:rPr>
            <w:lang w:val="en-US"/>
          </w:rPr>
          <w:t xml:space="preserve"> push button or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similar</w:t>
        </w:r>
        <w:r>
          <w:rPr>
            <w:lang w:val="en-US"/>
          </w:rPr>
          <w:t>.</w:t>
        </w:r>
      </w:ins>
    </w:p>
    <w:p w:rsidR="00FC4B23" w:rsidRDefault="00FC4B23" w:rsidP="00FC4B23">
      <w:pPr>
        <w:rPr>
          <w:ins w:id="81" w:author="Unknown"/>
          <w:lang w:val="en-US"/>
        </w:rPr>
      </w:pPr>
    </w:p>
    <w:p w:rsidR="00FC4B23" w:rsidRDefault="00FC4B23" w:rsidP="00FC4B23">
      <w:pPr>
        <w:pStyle w:val="Heading4"/>
        <w:rPr>
          <w:ins w:id="82" w:author="Unknown"/>
          <w:lang w:val="en-US"/>
        </w:rPr>
      </w:pPr>
      <w:bookmarkStart w:id="83" w:name="_Toc349298969"/>
      <w:bookmarkStart w:id="84" w:name="_Toc365030396"/>
      <w:ins w:id="85" w:author="Unknown">
        <w:r>
          <w:rPr>
            <w:lang w:val="en-US"/>
          </w:rPr>
          <w:t>Security</w:t>
        </w:r>
        <w:bookmarkEnd w:id="83"/>
        <w:bookmarkEnd w:id="84"/>
      </w:ins>
    </w:p>
    <w:p w:rsidR="00FC4B23" w:rsidRDefault="00FC4B23" w:rsidP="00FC4B23">
      <w:pPr>
        <w:rPr>
          <w:ins w:id="86" w:author="Unknown"/>
          <w:lang w:val="en-US"/>
        </w:rPr>
      </w:pPr>
      <w:ins w:id="87" w:author="Unknown">
        <w:r w:rsidRPr="000D0140">
          <w:rPr>
            <w:lang w:val="en-US"/>
          </w:rPr>
          <w:t>The means of selecting the Operational Mode and the duration of the Dormant Period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should be security protected so that access to these controls should be restricted to the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Master only.</w:t>
        </w:r>
      </w:ins>
    </w:p>
    <w:p w:rsidR="00FC4B23" w:rsidRDefault="00FC4B23" w:rsidP="00FC4B23">
      <w:pPr>
        <w:rPr>
          <w:ins w:id="88" w:author="Unknown"/>
          <w:lang w:val="en-US"/>
        </w:rPr>
      </w:pPr>
    </w:p>
    <w:p w:rsidR="00FC4B23" w:rsidRDefault="00FC4B23" w:rsidP="00FC4B23">
      <w:pPr>
        <w:pStyle w:val="Heading4"/>
        <w:rPr>
          <w:lang w:val="en-US"/>
        </w:rPr>
      </w:pPr>
      <w:bookmarkStart w:id="89" w:name="_Toc349298970"/>
      <w:bookmarkStart w:id="90" w:name="_Toc365030397"/>
      <w:ins w:id="91" w:author="Unknown">
        <w:r>
          <w:rPr>
            <w:lang w:val="en-US"/>
          </w:rPr>
          <w:t>Malfunction</w:t>
        </w:r>
      </w:ins>
      <w:bookmarkEnd w:id="89"/>
      <w:bookmarkEnd w:id="90"/>
    </w:p>
    <w:p w:rsidR="00FC4B23" w:rsidRDefault="00FC4B23" w:rsidP="00FC4B23">
      <w:pPr>
        <w:rPr>
          <w:ins w:id="92" w:author="Unknown"/>
          <w:lang w:val="en-US"/>
        </w:rPr>
      </w:pPr>
      <w:ins w:id="93" w:author="Unknown">
        <w:r w:rsidRPr="000D0140">
          <w:rPr>
            <w:lang w:val="en-US"/>
          </w:rPr>
          <w:t>If a malfunction of, or power supply failure to, the BNWAS is detected, this should be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indicated. Means shall be provided to allow the repeat of this indication on a central alarm panel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if fitted.</w:t>
        </w:r>
      </w:ins>
    </w:p>
    <w:p w:rsidR="00FC4B23" w:rsidRPr="000D0140" w:rsidRDefault="00FC4B23" w:rsidP="00FC4B23">
      <w:pPr>
        <w:rPr>
          <w:ins w:id="94" w:author="Unknown"/>
          <w:lang w:val="en-US"/>
        </w:rPr>
      </w:pPr>
    </w:p>
    <w:p w:rsidR="00FC4B23" w:rsidRPr="00C13672" w:rsidRDefault="00FC4B23" w:rsidP="00FC4B23">
      <w:pPr>
        <w:pStyle w:val="Heading2"/>
        <w:rPr>
          <w:lang w:val="en-US"/>
        </w:rPr>
      </w:pPr>
      <w:bookmarkStart w:id="95" w:name="_Toc349298971"/>
      <w:bookmarkStart w:id="96" w:name="_Toc365030398"/>
      <w:r>
        <w:rPr>
          <w:lang w:val="en-US"/>
        </w:rPr>
        <w:t>Engineer Deadman</w:t>
      </w:r>
      <w:bookmarkEnd w:id="95"/>
      <w:bookmarkEnd w:id="96"/>
    </w:p>
    <w:p w:rsidR="00FC4B23" w:rsidRDefault="00FC4B23" w:rsidP="00FC4B23">
      <w:pPr>
        <w:pStyle w:val="Heading3"/>
        <w:rPr>
          <w:lang w:val="en-US"/>
        </w:rPr>
      </w:pPr>
      <w:bookmarkStart w:id="97" w:name="_Toc349298972"/>
      <w:bookmarkStart w:id="98" w:name="_Toc365030399"/>
      <w:r>
        <w:rPr>
          <w:lang w:val="en-US"/>
        </w:rPr>
        <w:t>Scope</w:t>
      </w:r>
      <w:bookmarkEnd w:id="97"/>
      <w:bookmarkEnd w:id="98"/>
    </w:p>
    <w:p w:rsidR="00FC4B23" w:rsidRDefault="00FC4B23" w:rsidP="00FC4B23">
      <w:pPr>
        <w:rPr>
          <w:lang w:val="en-US" w:eastAsia="nl-NL"/>
        </w:rPr>
      </w:pPr>
      <w:ins w:id="99" w:author="Unknown">
        <w:r w:rsidRPr="0023275B">
          <w:rPr>
            <w:lang w:val="en-US" w:eastAsia="nl-NL"/>
          </w:rPr>
          <w:t>The purpose of a</w:t>
        </w:r>
        <w:r>
          <w:rPr>
            <w:lang w:val="en-US" w:eastAsia="nl-NL"/>
          </w:rPr>
          <w:t>n</w:t>
        </w:r>
        <w:r w:rsidRPr="0023275B">
          <w:rPr>
            <w:lang w:val="en-US" w:eastAsia="nl-NL"/>
          </w:rPr>
          <w:t xml:space="preserve"> </w:t>
        </w:r>
        <w:r>
          <w:rPr>
            <w:lang w:val="en-US" w:eastAsia="nl-NL"/>
          </w:rPr>
          <w:t xml:space="preserve">Engineer Deadman System </w:t>
        </w:r>
        <w:r w:rsidRPr="0023275B">
          <w:rPr>
            <w:lang w:val="en-US" w:eastAsia="nl-NL"/>
          </w:rPr>
          <w:t xml:space="preserve">is to monitor </w:t>
        </w:r>
        <w:r>
          <w:rPr>
            <w:lang w:val="en-US" w:eastAsia="nl-NL"/>
          </w:rPr>
          <w:t xml:space="preserve">engine room </w:t>
        </w:r>
        <w:r w:rsidRPr="0023275B">
          <w:rPr>
            <w:lang w:val="en-US" w:eastAsia="nl-NL"/>
          </w:rPr>
          <w:t xml:space="preserve">activity and detect </w:t>
        </w:r>
        <w:r>
          <w:rPr>
            <w:lang w:val="en-US" w:eastAsia="nl-NL"/>
          </w:rPr>
          <w:t>engineer</w:t>
        </w:r>
        <w:r w:rsidRPr="0023275B">
          <w:rPr>
            <w:lang w:val="en-US" w:eastAsia="nl-NL"/>
          </w:rPr>
          <w:t xml:space="preserve"> disability which could lead to marine accidents. The system</w:t>
        </w:r>
        <w:r>
          <w:rPr>
            <w:lang w:val="en-US" w:eastAsia="nl-NL"/>
          </w:rPr>
          <w:t xml:space="preserve"> </w:t>
        </w:r>
        <w:r w:rsidRPr="0023275B">
          <w:rPr>
            <w:lang w:val="en-US" w:eastAsia="nl-NL"/>
          </w:rPr>
          <w:t>monitors the aware</w:t>
        </w:r>
        <w:r>
          <w:rPr>
            <w:lang w:val="en-US" w:eastAsia="nl-NL"/>
          </w:rPr>
          <w:t>ness of the “engineer on duty”</w:t>
        </w:r>
        <w:r w:rsidRPr="0023275B">
          <w:rPr>
            <w:lang w:val="en-US" w:eastAsia="nl-NL"/>
          </w:rPr>
          <w:t xml:space="preserve"> and</w:t>
        </w:r>
        <w:r>
          <w:rPr>
            <w:lang w:val="en-US" w:eastAsia="nl-NL"/>
          </w:rPr>
          <w:t xml:space="preserve"> automatically alerts </w:t>
        </w:r>
        <w:r w:rsidRPr="0023275B">
          <w:rPr>
            <w:lang w:val="en-US" w:eastAsia="nl-NL"/>
          </w:rPr>
          <w:t xml:space="preserve">another qualified </w:t>
        </w:r>
        <w:r>
          <w:rPr>
            <w:lang w:val="en-US" w:eastAsia="nl-NL"/>
          </w:rPr>
          <w:t xml:space="preserve">engineer </w:t>
        </w:r>
        <w:r w:rsidRPr="0023275B">
          <w:rPr>
            <w:lang w:val="en-US" w:eastAsia="nl-NL"/>
          </w:rPr>
          <w:t xml:space="preserve">if for any reason the </w:t>
        </w:r>
        <w:r>
          <w:rPr>
            <w:lang w:val="en-US" w:eastAsia="nl-NL"/>
          </w:rPr>
          <w:t>“engineer on duty”</w:t>
        </w:r>
        <w:r w:rsidRPr="0023275B">
          <w:rPr>
            <w:lang w:val="en-US" w:eastAsia="nl-NL"/>
          </w:rPr>
          <w:t xml:space="preserve"> becomes incapable of performing the</w:t>
        </w:r>
        <w:r>
          <w:rPr>
            <w:lang w:val="en-US" w:eastAsia="nl-NL"/>
          </w:rPr>
          <w:t xml:space="preserve"> “engineer on duty”</w:t>
        </w:r>
        <w:r w:rsidRPr="0023275B">
          <w:rPr>
            <w:lang w:val="en-US" w:eastAsia="nl-NL"/>
          </w:rPr>
          <w:t xml:space="preserve"> duties. This </w:t>
        </w:r>
        <w:r>
          <w:rPr>
            <w:lang w:val="en-US" w:eastAsia="nl-NL"/>
          </w:rPr>
          <w:t>p</w:t>
        </w:r>
        <w:r w:rsidRPr="0023275B">
          <w:rPr>
            <w:lang w:val="en-US" w:eastAsia="nl-NL"/>
          </w:rPr>
          <w:t xml:space="preserve">urpose is achieved by a series of indications and alarms to alert first the </w:t>
        </w:r>
      </w:ins>
    </w:p>
    <w:p w:rsidR="00FC4B23" w:rsidRDefault="00FC4B23" w:rsidP="00FC4B23">
      <w:pPr>
        <w:rPr>
          <w:lang w:val="en-US" w:eastAsia="nl-NL"/>
        </w:rPr>
      </w:pPr>
    </w:p>
    <w:p w:rsidR="00FC4B23" w:rsidRDefault="00FC4B23" w:rsidP="00FC4B23">
      <w:pPr>
        <w:rPr>
          <w:lang w:val="en-US" w:eastAsia="nl-NL"/>
        </w:rPr>
      </w:pPr>
    </w:p>
    <w:p w:rsidR="00FC4B23" w:rsidRPr="0023275B" w:rsidRDefault="00FC4B23" w:rsidP="00FC4B23">
      <w:pPr>
        <w:rPr>
          <w:ins w:id="100" w:author="Unknown"/>
          <w:lang w:val="en-US" w:eastAsia="nl-NL"/>
        </w:rPr>
      </w:pPr>
      <w:ins w:id="101" w:author="Unknown">
        <w:r>
          <w:rPr>
            <w:lang w:val="en-US" w:eastAsia="nl-NL"/>
          </w:rPr>
          <w:lastRenderedPageBreak/>
          <w:t xml:space="preserve">“engineer on duty” </w:t>
        </w:r>
        <w:r w:rsidRPr="0023275B">
          <w:rPr>
            <w:lang w:val="en-US" w:eastAsia="nl-NL"/>
          </w:rPr>
          <w:t xml:space="preserve">and, if he is not responding, then to alert another qualified </w:t>
        </w:r>
        <w:r>
          <w:rPr>
            <w:lang w:val="en-US" w:eastAsia="nl-NL"/>
          </w:rPr>
          <w:t>engineer by means of a general alarm</w:t>
        </w:r>
        <w:r w:rsidRPr="0023275B">
          <w:rPr>
            <w:lang w:val="en-US" w:eastAsia="nl-NL"/>
          </w:rPr>
          <w:t>.</w:t>
        </w:r>
      </w:ins>
    </w:p>
    <w:p w:rsidR="00FC4B23" w:rsidRPr="0023275B" w:rsidRDefault="00FC4B23" w:rsidP="00FC4B23">
      <w:pPr>
        <w:rPr>
          <w:ins w:id="102" w:author="Unknown"/>
          <w:lang w:val="en-US"/>
        </w:rPr>
      </w:pPr>
      <w:ins w:id="103" w:author="Unknown">
        <w:r w:rsidRPr="0023275B">
          <w:rPr>
            <w:lang w:val="en-US" w:eastAsia="nl-NL"/>
          </w:rPr>
          <w:t xml:space="preserve">Additionally, the </w:t>
        </w:r>
        <w:r>
          <w:rPr>
            <w:lang w:val="en-US" w:eastAsia="nl-NL"/>
          </w:rPr>
          <w:t>Engineer Deadman System</w:t>
        </w:r>
        <w:r w:rsidRPr="0023275B">
          <w:rPr>
            <w:lang w:val="en-US" w:eastAsia="nl-NL"/>
          </w:rPr>
          <w:t xml:space="preserve"> may provide the </w:t>
        </w:r>
        <w:r>
          <w:rPr>
            <w:lang w:val="en-US" w:eastAsia="nl-NL"/>
          </w:rPr>
          <w:t>“engineer on duty”</w:t>
        </w:r>
        <w:r w:rsidRPr="0023275B">
          <w:rPr>
            <w:lang w:val="en-US" w:eastAsia="nl-NL"/>
          </w:rPr>
          <w:t xml:space="preserve"> with a means of calling for immediate</w:t>
        </w:r>
        <w:r>
          <w:rPr>
            <w:lang w:val="en-US" w:eastAsia="nl-NL"/>
          </w:rPr>
          <w:t xml:space="preserve"> </w:t>
        </w:r>
        <w:r w:rsidRPr="0023275B">
          <w:rPr>
            <w:lang w:val="en-US" w:eastAsia="nl-NL"/>
          </w:rPr>
          <w:t xml:space="preserve">assistance if required. The </w:t>
        </w:r>
        <w:r>
          <w:rPr>
            <w:lang w:val="en-US" w:eastAsia="nl-NL"/>
          </w:rPr>
          <w:t>Engineer Deadman System</w:t>
        </w:r>
        <w:r w:rsidRPr="0023275B">
          <w:rPr>
            <w:lang w:val="en-US" w:eastAsia="nl-NL"/>
          </w:rPr>
          <w:t xml:space="preserve"> should be operational whenever the </w:t>
        </w:r>
        <w:r>
          <w:rPr>
            <w:lang w:val="en-US" w:eastAsia="nl-NL"/>
          </w:rPr>
          <w:t>engine room is attended/manned</w:t>
        </w:r>
        <w:r w:rsidRPr="0023275B">
          <w:rPr>
            <w:lang w:val="en-US" w:eastAsia="nl-NL"/>
          </w:rPr>
          <w:t xml:space="preserve">, unless inhibited by the </w:t>
        </w:r>
        <w:r>
          <w:rPr>
            <w:lang w:val="en-US" w:eastAsia="nl-NL"/>
          </w:rPr>
          <w:t>Chief Engineer</w:t>
        </w:r>
        <w:r w:rsidRPr="0023275B">
          <w:rPr>
            <w:lang w:val="en-US" w:eastAsia="nl-NL"/>
          </w:rPr>
          <w:t>.</w:t>
        </w:r>
      </w:ins>
    </w:p>
    <w:p w:rsidR="00FC4B23" w:rsidRPr="0023275B" w:rsidRDefault="00FC4B23" w:rsidP="00FC4B23">
      <w:pPr>
        <w:pStyle w:val="Heading3"/>
        <w:rPr>
          <w:lang w:val="en-US"/>
        </w:rPr>
      </w:pPr>
      <w:bookmarkStart w:id="104" w:name="_Toc349298973"/>
      <w:bookmarkStart w:id="105" w:name="_Toc365030400"/>
      <w:r w:rsidRPr="0023275B">
        <w:rPr>
          <w:lang w:val="en-US"/>
        </w:rPr>
        <w:t xml:space="preserve">The </w:t>
      </w:r>
      <w:ins w:id="106" w:author="Unknown">
        <w:r>
          <w:rPr>
            <w:lang w:val="en-US" w:eastAsia="nl-NL"/>
          </w:rPr>
          <w:t>Engineer Deadman System</w:t>
        </w:r>
      </w:ins>
      <w:r>
        <w:rPr>
          <w:lang w:val="en-US" w:eastAsia="nl-NL"/>
        </w:rPr>
        <w:t xml:space="preserve"> </w:t>
      </w:r>
      <w:r w:rsidRPr="0023275B">
        <w:rPr>
          <w:lang w:val="en-US"/>
        </w:rPr>
        <w:t>should incorporate the following operational modes:</w:t>
      </w:r>
      <w:bookmarkEnd w:id="104"/>
      <w:bookmarkEnd w:id="105"/>
    </w:p>
    <w:p w:rsidR="00FC4B23" w:rsidRPr="0023275B" w:rsidRDefault="00FC4B23" w:rsidP="00FC4B23">
      <w:pPr>
        <w:numPr>
          <w:ilvl w:val="0"/>
          <w:numId w:val="3"/>
        </w:numPr>
        <w:rPr>
          <w:ins w:id="107" w:author="Unknown"/>
          <w:lang w:val="en-US"/>
        </w:rPr>
      </w:pPr>
      <w:ins w:id="108" w:author="Unknown">
        <w:r w:rsidRPr="0023275B">
          <w:rPr>
            <w:lang w:val="en-US"/>
          </w:rPr>
          <w:t>Ma</w:t>
        </w:r>
        <w:r>
          <w:rPr>
            <w:lang w:val="en-US"/>
          </w:rPr>
          <w:t>nual ON (In operation when engine room is attended</w:t>
        </w:r>
        <w:r w:rsidRPr="0023275B">
          <w:rPr>
            <w:lang w:val="en-US"/>
          </w:rPr>
          <w:t>)</w:t>
        </w:r>
      </w:ins>
    </w:p>
    <w:p w:rsidR="00FC4B23" w:rsidRDefault="00FC4B23" w:rsidP="00FC4B23">
      <w:pPr>
        <w:numPr>
          <w:ilvl w:val="0"/>
          <w:numId w:val="3"/>
        </w:numPr>
        <w:rPr>
          <w:ins w:id="109" w:author="Unknown"/>
          <w:lang w:val="en-US"/>
        </w:rPr>
      </w:pPr>
      <w:ins w:id="110" w:author="Unknown">
        <w:r w:rsidRPr="0023275B">
          <w:rPr>
            <w:lang w:val="en-US"/>
          </w:rPr>
          <w:t>Manual OFF (Does not operate under any circumstances</w:t>
        </w:r>
        <w:r>
          <w:rPr>
            <w:lang w:val="en-US"/>
          </w:rPr>
          <w:t xml:space="preserve">) </w:t>
        </w:r>
      </w:ins>
    </w:p>
    <w:p w:rsidR="00FC4B23" w:rsidRPr="0023275B" w:rsidRDefault="00FC4B23" w:rsidP="00FC4B23">
      <w:pPr>
        <w:pStyle w:val="Heading3"/>
        <w:rPr>
          <w:lang w:val="en-US"/>
        </w:rPr>
      </w:pPr>
      <w:bookmarkStart w:id="111" w:name="_Toc349298974"/>
      <w:bookmarkStart w:id="112" w:name="_Toc365030401"/>
      <w:r w:rsidRPr="0023275B">
        <w:rPr>
          <w:lang w:val="en-US"/>
        </w:rPr>
        <w:t>Operational sequence of indications and alarms</w:t>
      </w:r>
      <w:bookmarkEnd w:id="111"/>
      <w:bookmarkEnd w:id="112"/>
    </w:p>
    <w:p w:rsidR="00FC4B23" w:rsidRDefault="00FC4B23" w:rsidP="00FC4B23">
      <w:pPr>
        <w:pStyle w:val="Heading4"/>
        <w:rPr>
          <w:ins w:id="113" w:author="Unknown"/>
          <w:lang w:val="en-US"/>
        </w:rPr>
      </w:pPr>
      <w:bookmarkStart w:id="114" w:name="_Toc349298975"/>
      <w:bookmarkStart w:id="115" w:name="_Toc365030402"/>
      <w:r>
        <w:rPr>
          <w:lang w:val="en-US"/>
        </w:rPr>
        <w:t>Operational State</w:t>
      </w:r>
      <w:bookmarkEnd w:id="114"/>
      <w:bookmarkEnd w:id="115"/>
    </w:p>
    <w:p w:rsidR="00FC4B23" w:rsidRDefault="00FC4B23" w:rsidP="00FC4B23">
      <w:pPr>
        <w:rPr>
          <w:ins w:id="116" w:author="Unknown"/>
          <w:lang w:val="en-US"/>
        </w:rPr>
      </w:pPr>
    </w:p>
    <w:p w:rsidR="00FC4B23" w:rsidRPr="0023275B" w:rsidRDefault="00FC4B23" w:rsidP="00FC4B23">
      <w:pPr>
        <w:rPr>
          <w:ins w:id="117" w:author="Unknown"/>
          <w:lang w:val="en-US"/>
        </w:rPr>
      </w:pPr>
      <w:ins w:id="118" w:author="Unknown">
        <w:r w:rsidRPr="0023275B">
          <w:rPr>
            <w:lang w:val="en-US"/>
          </w:rPr>
          <w:t>Once operational, the alarm system should remain d</w:t>
        </w:r>
        <w:r>
          <w:rPr>
            <w:lang w:val="en-US"/>
          </w:rPr>
          <w:t xml:space="preserve">ormant for a period of 30 minutes. </w:t>
        </w:r>
        <w:r w:rsidRPr="0023275B">
          <w:rPr>
            <w:lang w:val="en-US"/>
          </w:rPr>
          <w:t xml:space="preserve">At the end of this dormant period, the alarm system should initiate a visual </w:t>
        </w:r>
        <w:r>
          <w:rPr>
            <w:lang w:val="en-US"/>
          </w:rPr>
          <w:t xml:space="preserve">and audio </w:t>
        </w:r>
        <w:r w:rsidRPr="0023275B">
          <w:rPr>
            <w:lang w:val="en-US"/>
          </w:rPr>
          <w:t>indication</w:t>
        </w:r>
        <w:r>
          <w:rPr>
            <w:lang w:val="en-US"/>
          </w:rPr>
          <w:t xml:space="preserve"> on the AMS</w:t>
        </w:r>
        <w:r w:rsidRPr="0023275B">
          <w:rPr>
            <w:lang w:val="en-US"/>
          </w:rPr>
          <w:t>.</w:t>
        </w:r>
      </w:ins>
    </w:p>
    <w:p w:rsidR="00FC4B23" w:rsidRDefault="00FC4B23" w:rsidP="00FC4B23">
      <w:pPr>
        <w:rPr>
          <w:ins w:id="119" w:author="Unknown"/>
          <w:lang w:val="en-US"/>
        </w:rPr>
      </w:pPr>
    </w:p>
    <w:p w:rsidR="00FC4B23" w:rsidRPr="00A06AAA" w:rsidRDefault="00FC4B23" w:rsidP="00FC4B23">
      <w:pPr>
        <w:pStyle w:val="Heading4"/>
      </w:pPr>
      <w:bookmarkStart w:id="120" w:name="_Toc349298976"/>
      <w:bookmarkStart w:id="121" w:name="_Toc365030403"/>
      <w:r w:rsidRPr="00A06AAA">
        <w:t>Reset function</w:t>
      </w:r>
      <w:bookmarkEnd w:id="120"/>
      <w:bookmarkEnd w:id="121"/>
    </w:p>
    <w:p w:rsidR="00FC4B23" w:rsidRDefault="00FC4B23" w:rsidP="00FC4B23">
      <w:pPr>
        <w:rPr>
          <w:ins w:id="122" w:author="Unknown"/>
          <w:lang w:val="en-US"/>
        </w:rPr>
      </w:pPr>
      <w:ins w:id="123" w:author="Unknown">
        <w:r w:rsidRPr="0023275B">
          <w:rPr>
            <w:lang w:val="en-US"/>
          </w:rPr>
          <w:t>It should not be possible to initiate the reset function or cancel any audible alarm from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 xml:space="preserve">any device, equipment or system not physically located in areas of the </w:t>
        </w:r>
        <w:r>
          <w:rPr>
            <w:lang w:val="en-US"/>
          </w:rPr>
          <w:t>engine room or ECR (local silence is allowed)</w:t>
        </w:r>
      </w:ins>
    </w:p>
    <w:p w:rsidR="00FC4B23" w:rsidRDefault="00FC4B23" w:rsidP="00FC4B23">
      <w:pPr>
        <w:rPr>
          <w:ins w:id="124" w:author="Unknown"/>
          <w:lang w:val="en-US"/>
        </w:rPr>
      </w:pPr>
    </w:p>
    <w:p w:rsidR="00FC4B23" w:rsidRPr="0023275B" w:rsidRDefault="00FC4B23" w:rsidP="00FC4B23">
      <w:pPr>
        <w:rPr>
          <w:ins w:id="125" w:author="Unknown"/>
          <w:lang w:val="en-US"/>
        </w:rPr>
      </w:pPr>
      <w:ins w:id="126" w:author="Unknown">
        <w:r>
          <w:rPr>
            <w:lang w:val="en-US"/>
          </w:rPr>
          <w:t>T</w:t>
        </w:r>
        <w:r w:rsidRPr="000D0140">
          <w:rPr>
            <w:lang w:val="en-US"/>
          </w:rPr>
          <w:t>he reset function should only be avai</w:t>
        </w:r>
        <w:r>
          <w:rPr>
            <w:lang w:val="en-US"/>
          </w:rPr>
          <w:t>lable in positions in the engine room and ECR. A</w:t>
        </w:r>
        <w:r w:rsidRPr="000D0140">
          <w:rPr>
            <w:lang w:val="en-US"/>
          </w:rPr>
          <w:t>ctivating the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 xml:space="preserve">reset function should be easily accessible from the </w:t>
        </w:r>
        <w:r>
          <w:rPr>
            <w:lang w:val="en-US"/>
          </w:rPr>
          <w:t>anywhere in the engine room.</w:t>
        </w:r>
      </w:ins>
    </w:p>
    <w:p w:rsidR="00FC4B23" w:rsidRDefault="00FC4B23" w:rsidP="00FC4B23">
      <w:pPr>
        <w:rPr>
          <w:ins w:id="127" w:author="Unknown"/>
          <w:lang w:val="en-US"/>
        </w:rPr>
      </w:pPr>
    </w:p>
    <w:p w:rsidR="00FC4B23" w:rsidRPr="0023275B" w:rsidRDefault="00FC4B23" w:rsidP="00FC4B23">
      <w:pPr>
        <w:rPr>
          <w:ins w:id="128" w:author="Unknown"/>
          <w:lang w:val="en-US"/>
        </w:rPr>
      </w:pPr>
      <w:ins w:id="129" w:author="Unknown">
        <w:r w:rsidRPr="0023275B">
          <w:rPr>
            <w:lang w:val="en-US"/>
          </w:rPr>
          <w:t>The reset function should, by a single operator action, cancel the visual indication and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all audible alarms and initiate a further dormant period. If the reset function is activated before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the end of the dormant period, the period should be re-initiated to run for its full duration from</w:t>
        </w:r>
      </w:ins>
    </w:p>
    <w:p w:rsidR="00FC4B23" w:rsidRDefault="00FC4B23" w:rsidP="00FC4B23">
      <w:pPr>
        <w:rPr>
          <w:ins w:id="130" w:author="Unknown"/>
          <w:lang w:val="en-US"/>
        </w:rPr>
      </w:pPr>
      <w:ins w:id="131" w:author="Unknown">
        <w:r w:rsidRPr="0023275B">
          <w:rPr>
            <w:lang w:val="en-US"/>
          </w:rPr>
          <w:t>the time of the reset.</w:t>
        </w:r>
      </w:ins>
    </w:p>
    <w:p w:rsidR="00FC4B23" w:rsidRPr="0023275B" w:rsidRDefault="00FC4B23" w:rsidP="00FC4B23">
      <w:pPr>
        <w:rPr>
          <w:ins w:id="132" w:author="Unknown"/>
          <w:lang w:val="en-US"/>
        </w:rPr>
      </w:pPr>
    </w:p>
    <w:p w:rsidR="00FC4B23" w:rsidRPr="0023275B" w:rsidRDefault="00FC4B23" w:rsidP="00FC4B23">
      <w:pPr>
        <w:rPr>
          <w:ins w:id="133" w:author="Unknown"/>
          <w:lang w:val="en-US"/>
        </w:rPr>
      </w:pPr>
      <w:ins w:id="134" w:author="Unknown">
        <w:r w:rsidRPr="0023275B">
          <w:rPr>
            <w:lang w:val="en-US"/>
          </w:rPr>
          <w:t>To initiate the reset function, an input representing a single operator action by the</w:t>
        </w:r>
        <w:r>
          <w:rPr>
            <w:lang w:val="en-US"/>
          </w:rPr>
          <w:t xml:space="preserve"> </w:t>
        </w:r>
        <w:r>
          <w:rPr>
            <w:lang w:val="en-US" w:eastAsia="nl-NL"/>
          </w:rPr>
          <w:t>“engineer on duty”</w:t>
        </w:r>
        <w:r w:rsidRPr="0023275B">
          <w:rPr>
            <w:lang w:val="en-US" w:eastAsia="nl-NL"/>
          </w:rPr>
          <w:t xml:space="preserve"> </w:t>
        </w:r>
        <w:r w:rsidRPr="0023275B">
          <w:rPr>
            <w:lang w:val="en-US"/>
          </w:rPr>
          <w:t>is required. This input may be generated by reset devices forming an integral part of the</w:t>
        </w:r>
        <w:r>
          <w:rPr>
            <w:lang w:val="en-US"/>
          </w:rPr>
          <w:t xml:space="preserve"> </w:t>
        </w:r>
        <w:r>
          <w:rPr>
            <w:lang w:val="en-US" w:eastAsia="nl-NL"/>
          </w:rPr>
          <w:t>Engineer Deadman System</w:t>
        </w:r>
        <w:r w:rsidRPr="0023275B">
          <w:rPr>
            <w:lang w:val="en-US"/>
          </w:rPr>
          <w:t xml:space="preserve"> or by external inputs from other equipment capable of registering physical activity and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 xml:space="preserve">mental alertness of the </w:t>
        </w:r>
        <w:r>
          <w:rPr>
            <w:lang w:val="en-US" w:eastAsia="nl-NL"/>
          </w:rPr>
          <w:t>“engineer on duty”</w:t>
        </w:r>
        <w:r w:rsidRPr="0023275B">
          <w:rPr>
            <w:lang w:val="en-US"/>
          </w:rPr>
          <w:t>.</w:t>
        </w:r>
      </w:ins>
    </w:p>
    <w:p w:rsidR="00FC4B23" w:rsidRDefault="00FC4B23" w:rsidP="00FC4B23">
      <w:pPr>
        <w:rPr>
          <w:ins w:id="135" w:author="Unknown"/>
          <w:lang w:val="en-US"/>
        </w:rPr>
      </w:pPr>
    </w:p>
    <w:p w:rsidR="00FC4B23" w:rsidRPr="0023275B" w:rsidRDefault="00FC4B23" w:rsidP="00FC4B23">
      <w:pPr>
        <w:rPr>
          <w:ins w:id="136" w:author="Unknown"/>
          <w:lang w:val="en-US"/>
        </w:rPr>
      </w:pPr>
      <w:ins w:id="137" w:author="Unknown">
        <w:r w:rsidRPr="0023275B">
          <w:rPr>
            <w:lang w:val="en-US"/>
          </w:rPr>
          <w:t>A continuous activation of any reset device should not prolong the dormant period or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cause a suppression of the sequence of indications and alarms.</w:t>
        </w:r>
      </w:ins>
    </w:p>
    <w:p w:rsidR="00FC4B23" w:rsidRDefault="00FC4B23" w:rsidP="00FC4B23">
      <w:pPr>
        <w:rPr>
          <w:ins w:id="138" w:author="Unknown"/>
          <w:lang w:val="en-US"/>
        </w:rPr>
      </w:pPr>
    </w:p>
    <w:p w:rsidR="00FC4B23" w:rsidRPr="0023275B" w:rsidRDefault="00FC4B23" w:rsidP="00FC4B23">
      <w:pPr>
        <w:pStyle w:val="Heading4"/>
        <w:rPr>
          <w:lang w:val="en-US"/>
        </w:rPr>
      </w:pPr>
      <w:bookmarkStart w:id="139" w:name="_Toc349298977"/>
      <w:bookmarkStart w:id="140" w:name="_Toc365030404"/>
      <w:r w:rsidRPr="0023275B">
        <w:rPr>
          <w:lang w:val="en-US"/>
        </w:rPr>
        <w:t>Emergency call facility</w:t>
      </w:r>
      <w:bookmarkEnd w:id="139"/>
      <w:bookmarkEnd w:id="140"/>
    </w:p>
    <w:p w:rsidR="00FC4B23" w:rsidRDefault="00FC4B23" w:rsidP="00FC4B23">
      <w:pPr>
        <w:rPr>
          <w:ins w:id="141" w:author="Unknown"/>
          <w:lang w:val="en-US"/>
        </w:rPr>
      </w:pPr>
      <w:ins w:id="142" w:author="Unknown">
        <w:r w:rsidRPr="0023275B">
          <w:rPr>
            <w:lang w:val="en-US"/>
          </w:rPr>
          <w:t xml:space="preserve">Means may be provided </w:t>
        </w:r>
        <w:r>
          <w:rPr>
            <w:lang w:val="en-US"/>
          </w:rPr>
          <w:t>in the engine room</w:t>
        </w:r>
        <w:r w:rsidRPr="0023275B">
          <w:rPr>
            <w:lang w:val="en-US"/>
          </w:rPr>
          <w:t xml:space="preserve"> to immediately activate the </w:t>
        </w:r>
        <w:r>
          <w:rPr>
            <w:lang w:val="en-US"/>
          </w:rPr>
          <w:t>visual and audible alarm</w:t>
        </w:r>
        <w:r w:rsidRPr="0023275B">
          <w:rPr>
            <w:lang w:val="en-US"/>
          </w:rPr>
          <w:t xml:space="preserve"> by means of an Emergency Cal</w:t>
        </w:r>
        <w:r>
          <w:rPr>
            <w:lang w:val="en-US"/>
          </w:rPr>
          <w:t>l</w:t>
        </w:r>
        <w:r w:rsidRPr="0023275B">
          <w:rPr>
            <w:lang w:val="en-US"/>
          </w:rPr>
          <w:t xml:space="preserve"> push button or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similar</w:t>
        </w:r>
        <w:r>
          <w:rPr>
            <w:lang w:val="en-US"/>
          </w:rPr>
          <w:t>.</w:t>
        </w:r>
      </w:ins>
    </w:p>
    <w:p w:rsidR="00FC4B23" w:rsidRDefault="00FC4B23" w:rsidP="00FC4B23">
      <w:pPr>
        <w:rPr>
          <w:ins w:id="143" w:author="Unknown"/>
          <w:lang w:val="en-US"/>
        </w:rPr>
      </w:pPr>
    </w:p>
    <w:p w:rsidR="00FC4B23" w:rsidRDefault="00FC4B23" w:rsidP="00FC4B23">
      <w:pPr>
        <w:pStyle w:val="Heading4"/>
        <w:rPr>
          <w:ins w:id="144" w:author="Unknown"/>
          <w:lang w:val="en-US"/>
        </w:rPr>
      </w:pPr>
      <w:bookmarkStart w:id="145" w:name="_Toc349298978"/>
      <w:bookmarkStart w:id="146" w:name="_Toc365030405"/>
      <w:ins w:id="147" w:author="Unknown">
        <w:r>
          <w:rPr>
            <w:lang w:val="en-US"/>
          </w:rPr>
          <w:t>Security</w:t>
        </w:r>
        <w:bookmarkEnd w:id="145"/>
        <w:bookmarkEnd w:id="146"/>
      </w:ins>
    </w:p>
    <w:p w:rsidR="00FC4B23" w:rsidRDefault="00FC4B23" w:rsidP="00FC4B23">
      <w:pPr>
        <w:rPr>
          <w:ins w:id="148" w:author="Unknown"/>
          <w:lang w:val="en-US"/>
        </w:rPr>
      </w:pPr>
      <w:ins w:id="149" w:author="Unknown">
        <w:r w:rsidRPr="000D0140">
          <w:rPr>
            <w:lang w:val="en-US"/>
          </w:rPr>
          <w:t>The means of selecting the Operational should be security protected so that access to these controls should be restricted to the</w:t>
        </w:r>
        <w:r>
          <w:rPr>
            <w:lang w:val="en-US"/>
          </w:rPr>
          <w:t xml:space="preserve"> Chief engineer</w:t>
        </w:r>
        <w:r w:rsidRPr="000D0140">
          <w:rPr>
            <w:lang w:val="en-US"/>
          </w:rPr>
          <w:t xml:space="preserve"> only.</w:t>
        </w:r>
      </w:ins>
    </w:p>
    <w:p w:rsidR="00FC4B23" w:rsidRDefault="00FC4B23" w:rsidP="00FC4B23">
      <w:pPr>
        <w:rPr>
          <w:ins w:id="150" w:author="Unknown"/>
          <w:lang w:val="en-US"/>
        </w:rPr>
      </w:pPr>
    </w:p>
    <w:p w:rsidR="00FC4B23" w:rsidRDefault="00FC4B23" w:rsidP="00FC4B23">
      <w:pPr>
        <w:pStyle w:val="Heading4"/>
        <w:rPr>
          <w:lang w:val="en-US"/>
        </w:rPr>
      </w:pPr>
      <w:bookmarkStart w:id="151" w:name="_Toc349298979"/>
      <w:bookmarkStart w:id="152" w:name="_Toc365030406"/>
      <w:ins w:id="153" w:author="Unknown">
        <w:r>
          <w:rPr>
            <w:lang w:val="en-US"/>
          </w:rPr>
          <w:lastRenderedPageBreak/>
          <w:t>Malfunction</w:t>
        </w:r>
      </w:ins>
      <w:bookmarkEnd w:id="151"/>
      <w:bookmarkEnd w:id="152"/>
    </w:p>
    <w:p w:rsidR="00FC4B23" w:rsidRDefault="00FC4B23" w:rsidP="00FC4B23">
      <w:pPr>
        <w:rPr>
          <w:ins w:id="154" w:author="Unknown"/>
          <w:lang w:val="en-US"/>
        </w:rPr>
      </w:pPr>
      <w:ins w:id="155" w:author="Unknown">
        <w:r w:rsidRPr="000D0140">
          <w:rPr>
            <w:lang w:val="en-US"/>
          </w:rPr>
          <w:t xml:space="preserve">If a malfunction of, or power supply failure to, the </w:t>
        </w:r>
        <w:r>
          <w:rPr>
            <w:lang w:val="en-US" w:eastAsia="nl-NL"/>
          </w:rPr>
          <w:t>Engineer Deadman System</w:t>
        </w:r>
        <w:r w:rsidRPr="000D0140">
          <w:rPr>
            <w:lang w:val="en-US"/>
          </w:rPr>
          <w:t xml:space="preserve"> is detected, this should be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indicated. Means shall be provided to allow the repeat of this indication on a central alarm panel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>if fitted.</w:t>
        </w:r>
      </w:ins>
    </w:p>
    <w:bookmarkEnd w:id="1"/>
    <w:bookmarkEnd w:id="2"/>
    <w:p w:rsidR="00FC4B23" w:rsidRPr="005A35DD" w:rsidRDefault="00FC4B23" w:rsidP="00FC4B23">
      <w:pPr>
        <w:rPr>
          <w:lang w:val="en-US"/>
        </w:rPr>
      </w:pPr>
    </w:p>
    <w:p w:rsidR="001D66BB" w:rsidRPr="00FC4B23" w:rsidRDefault="001D66BB" w:rsidP="00FC4B23">
      <w:pPr>
        <w:rPr>
          <w:lang w:val="en-US"/>
        </w:rPr>
      </w:pPr>
      <w:bookmarkStart w:id="156" w:name="_GoBack"/>
      <w:bookmarkEnd w:id="156"/>
    </w:p>
    <w:sectPr w:rsidR="001D66BB" w:rsidRPr="00FC4B23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F46449" w:rsidTr="00541DFA">
      <w:trPr>
        <w:trHeight w:val="148"/>
      </w:trPr>
      <w:tc>
        <w:tcPr>
          <w:tcW w:w="1000" w:type="dxa"/>
        </w:tcPr>
        <w:p w:rsidR="00F46449" w:rsidRPr="001B0BC5" w:rsidRDefault="00FC4B23" w:rsidP="00541DFA">
          <w:pPr>
            <w:pStyle w:val="zFooterText1"/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F46449" w:rsidRPr="001B0BC5" w:rsidRDefault="00FC4B23" w:rsidP="00541DFA">
          <w:pPr>
            <w:pStyle w:val="zFooterText1"/>
          </w:pPr>
        </w:p>
      </w:tc>
      <w:tc>
        <w:tcPr>
          <w:tcW w:w="994" w:type="dxa"/>
        </w:tcPr>
        <w:p w:rsidR="00F46449" w:rsidRPr="001B0BC5" w:rsidRDefault="00FC4B23" w:rsidP="00541DFA">
          <w:pPr>
            <w:pStyle w:val="zFooterText1"/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F46449" w:rsidRPr="001B0BC5" w:rsidRDefault="00FC4B23" w:rsidP="00541DFA">
          <w:pPr>
            <w:pStyle w:val="zFooterText1"/>
          </w:pPr>
        </w:p>
      </w:tc>
    </w:tr>
    <w:tr w:rsidR="00F46449" w:rsidTr="00541DFA">
      <w:tc>
        <w:tcPr>
          <w:tcW w:w="1000" w:type="dxa"/>
        </w:tcPr>
        <w:p w:rsidR="00F46449" w:rsidRPr="0054488A" w:rsidRDefault="00FC4B23" w:rsidP="00541DFA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F46449" w:rsidRPr="0054488A" w:rsidRDefault="00FC4B23" w:rsidP="00C35BC8">
          <w:pPr>
            <w:pStyle w:val="zFooterText1"/>
          </w:pPr>
          <w:r>
            <w:fldChar w:fldCharType="begin"/>
          </w:r>
          <w:r>
            <w:instrText xml:space="preserve"> SUBJECT  "ACC-NavVision-Duty-Alarm-Manual v1.2.10"  \* MERGEFORMAT </w:instrText>
          </w:r>
          <w:r>
            <w:fldChar w:fldCharType="separate"/>
          </w:r>
          <w:r>
            <w:t>ACC-NavVision-Duty-Alarm-Manual v1.2.10</w:t>
          </w:r>
          <w:r>
            <w:fldChar w:fldCharType="end"/>
          </w:r>
        </w:p>
      </w:tc>
      <w:tc>
        <w:tcPr>
          <w:tcW w:w="994" w:type="dxa"/>
        </w:tcPr>
        <w:p w:rsidR="00F46449" w:rsidRPr="0054488A" w:rsidRDefault="00FC4B23" w:rsidP="00541DFA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F46449" w:rsidRPr="001B0BC5" w:rsidRDefault="00FC4B23" w:rsidP="00541DFA">
          <w:pPr>
            <w:pStyle w:val="zFooterText1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>
            <w:t>23 August 2013</w:t>
          </w:r>
          <w:r>
            <w:fldChar w:fldCharType="end"/>
          </w:r>
        </w:p>
      </w:tc>
      <w:tc>
        <w:tcPr>
          <w:tcW w:w="2115" w:type="dxa"/>
        </w:tcPr>
        <w:p w:rsidR="00F46449" w:rsidRPr="0054488A" w:rsidRDefault="00FC4B23" w:rsidP="00541DFA">
          <w:pPr>
            <w:pStyle w:val="zFooterText1"/>
          </w:pPr>
          <w:r w:rsidRPr="0054488A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54488A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F46449" w:rsidRPr="00104B0C" w:rsidTr="00541DFA">
      <w:trPr>
        <w:cantSplit/>
      </w:trPr>
      <w:tc>
        <w:tcPr>
          <w:tcW w:w="4226" w:type="dxa"/>
          <w:gridSpan w:val="2"/>
        </w:tcPr>
        <w:p w:rsidR="00F46449" w:rsidRDefault="00FC4B23" w:rsidP="00541DFA">
          <w:pPr>
            <w:pStyle w:val="zIFooter1"/>
          </w:pPr>
          <w:r>
            <w:t xml:space="preserve">Part of </w:t>
          </w:r>
          <w:r>
            <w:t>the stock exchange listed Imtech</w:t>
          </w:r>
        </w:p>
        <w:p w:rsidR="00F46449" w:rsidRPr="0054488A" w:rsidRDefault="00FC4B23" w:rsidP="00541DFA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\@ "yyyy" \* MERGEFORMAT </w:instrText>
          </w:r>
          <w:r>
            <w:fldChar w:fldCharType="separate"/>
          </w:r>
          <w:r>
            <w:rPr>
              <w:noProof/>
            </w:rPr>
            <w:t>2013</w:t>
          </w:r>
          <w:r>
            <w:rPr>
              <w:noProof/>
            </w:rPr>
            <w:fldChar w:fldCharType="end"/>
          </w:r>
          <w:r>
            <w:t xml:space="preserve"> Imtech Marine B.V.</w:t>
          </w:r>
        </w:p>
      </w:tc>
      <w:tc>
        <w:tcPr>
          <w:tcW w:w="3707" w:type="dxa"/>
          <w:gridSpan w:val="2"/>
        </w:tcPr>
        <w:p w:rsidR="00F46449" w:rsidRDefault="00FC4B23" w:rsidP="00541DFA">
          <w:pPr>
            <w:pStyle w:val="zCopyright"/>
          </w:pPr>
        </w:p>
      </w:tc>
      <w:tc>
        <w:tcPr>
          <w:tcW w:w="2115" w:type="dxa"/>
        </w:tcPr>
        <w:p w:rsidR="00F46449" w:rsidRPr="00871A78" w:rsidRDefault="00FC4B23" w:rsidP="00541DFA">
          <w:pPr>
            <w:pStyle w:val="zIFooter1"/>
            <w:rPr>
              <w:lang w:val="nl-NL"/>
            </w:rPr>
          </w:pPr>
          <w:r w:rsidRPr="00871A78">
            <w:rPr>
              <w:lang w:val="nl-NL"/>
            </w:rPr>
            <w:t>C.o.C. Rotterdam 24193093</w:t>
          </w:r>
        </w:p>
        <w:p w:rsidR="00F46449" w:rsidRPr="00871A78" w:rsidRDefault="00FC4B23" w:rsidP="00541DFA">
          <w:pPr>
            <w:pStyle w:val="zIFooter1"/>
            <w:rPr>
              <w:lang w:val="nl-NL"/>
            </w:rPr>
          </w:pPr>
          <w:r w:rsidRPr="00871A78">
            <w:rPr>
              <w:lang w:val="nl-NL"/>
            </w:rPr>
            <w:t>VAT no.: NL800793572B01</w:t>
          </w:r>
        </w:p>
      </w:tc>
    </w:tr>
  </w:tbl>
  <w:p w:rsidR="00F46449" w:rsidRPr="00541DFA" w:rsidRDefault="00FC4B23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449" w:rsidRDefault="00FC4B23" w:rsidP="00186B33">
    <w:pPr>
      <w:pStyle w:val="Header"/>
      <w:jc w:val="right"/>
    </w:pPr>
    <w:r>
      <w:rPr>
        <w:noProof/>
        <w:lang w:val="nl-NL" w:eastAsia="nl-NL"/>
      </w:rPr>
      <w:drawing>
        <wp:inline distT="0" distB="0" distL="0" distR="0" wp14:anchorId="00CF862C" wp14:editId="345AE707">
          <wp:extent cx="2407285" cy="533400"/>
          <wp:effectExtent l="19050" t="0" r="0" b="0"/>
          <wp:docPr id="7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728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8C51AF7"/>
    <w:multiLevelType w:val="hybridMultilevel"/>
    <w:tmpl w:val="32125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A0318"/>
    <w:multiLevelType w:val="hybridMultilevel"/>
    <w:tmpl w:val="80362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1D"/>
    <w:rsid w:val="000800BE"/>
    <w:rsid w:val="001D66BB"/>
    <w:rsid w:val="002F26D8"/>
    <w:rsid w:val="00A1171D"/>
    <w:rsid w:val="00A77D9E"/>
    <w:rsid w:val="00AA05E8"/>
    <w:rsid w:val="00D33DAB"/>
    <w:rsid w:val="00E7290A"/>
    <w:rsid w:val="00F33209"/>
    <w:rsid w:val="00F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BD5F6-1801-4B3E-9DD3-5882A16E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1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A1171D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A1171D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A1171D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A1171D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A1171D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A1171D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A1171D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A1171D"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71D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1171D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A1171D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A117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1171D"/>
    <w:rPr>
      <w:rFonts w:ascii="Arial" w:eastAsia="Times New Roman" w:hAnsi="Arial" w:cs="Times New Roman"/>
      <w:szCs w:val="20"/>
      <w:lang w:val="en-GB"/>
    </w:rPr>
  </w:style>
  <w:style w:type="paragraph" w:customStyle="1" w:styleId="Text">
    <w:name w:val="Text"/>
    <w:basedOn w:val="Normal"/>
    <w:link w:val="TextChar"/>
    <w:rsid w:val="00AA05E8"/>
  </w:style>
  <w:style w:type="character" w:customStyle="1" w:styleId="TextChar">
    <w:name w:val="Text Char"/>
    <w:link w:val="Text"/>
    <w:rsid w:val="00AA05E8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AA05E8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5E8"/>
    <w:pPr>
      <w:spacing w:after="200"/>
    </w:pPr>
    <w:rPr>
      <w:i/>
      <w:iCs/>
      <w:color w:val="44546A" w:themeColor="text2"/>
      <w:sz w:val="18"/>
      <w:szCs w:val="18"/>
    </w:rPr>
  </w:style>
  <w:style w:type="table" w:styleId="LightList">
    <w:name w:val="Light List"/>
    <w:basedOn w:val="TableNormal"/>
    <w:uiPriority w:val="61"/>
    <w:rsid w:val="002F2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aliases w:val="Header style"/>
    <w:basedOn w:val="Normal"/>
    <w:link w:val="HeaderChar"/>
    <w:rsid w:val="00FC4B23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FC4B23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FC4B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C4B23"/>
    <w:rPr>
      <w:rFonts w:ascii="Arial" w:eastAsia="Times New Roman" w:hAnsi="Arial" w:cs="Times New Roman"/>
      <w:szCs w:val="20"/>
      <w:lang w:val="en-GB"/>
    </w:rPr>
  </w:style>
  <w:style w:type="paragraph" w:customStyle="1" w:styleId="zCopyright">
    <w:name w:val="z_Copyright"/>
    <w:basedOn w:val="Normal"/>
    <w:rsid w:val="00FC4B23"/>
    <w:pPr>
      <w:spacing w:before="120" w:line="120" w:lineRule="exact"/>
    </w:pPr>
    <w:rPr>
      <w:noProof/>
      <w:sz w:val="10"/>
    </w:rPr>
  </w:style>
  <w:style w:type="paragraph" w:customStyle="1" w:styleId="zFooterText1">
    <w:name w:val="z_FooterText1"/>
    <w:basedOn w:val="Normal"/>
    <w:rsid w:val="00FC4B23"/>
    <w:pPr>
      <w:spacing w:line="160" w:lineRule="exact"/>
    </w:pPr>
    <w:rPr>
      <w:noProof/>
      <w:sz w:val="16"/>
    </w:rPr>
  </w:style>
  <w:style w:type="paragraph" w:customStyle="1" w:styleId="zIFooter1">
    <w:name w:val="zI_Footer1"/>
    <w:basedOn w:val="Normal"/>
    <w:rsid w:val="00FC4B23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Normal"/>
    <w:rsid w:val="00FC4B23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1166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2014-12-12T10:54:00Z</dcterms:created>
  <dcterms:modified xsi:type="dcterms:W3CDTF">2014-12-12T10:54:00Z</dcterms:modified>
</cp:coreProperties>
</file>