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C0" w:rsidRDefault="006008C0" w:rsidP="006008C0">
      <w:pPr>
        <w:pStyle w:val="Heading2"/>
      </w:pPr>
      <w:bookmarkStart w:id="0" w:name="_Toc393892846"/>
      <w:r>
        <w:t>Beijer Exter T70-bl</w:t>
      </w:r>
      <w:bookmarkEnd w:id="0"/>
    </w:p>
    <w:p w:rsidR="006008C0" w:rsidRDefault="006008C0" w:rsidP="006008C0">
      <w:pPr>
        <w:pStyle w:val="Heading3"/>
      </w:pPr>
      <w:bookmarkStart w:id="1" w:name="_Toc393892847"/>
      <w:r>
        <w:t>Specifications</w:t>
      </w:r>
      <w:bookmarkEnd w:id="1"/>
    </w:p>
    <w:p w:rsidR="006008C0" w:rsidRDefault="006008C0" w:rsidP="006008C0"/>
    <w:p w:rsidR="006008C0" w:rsidRDefault="006008C0" w:rsidP="006008C0">
      <w:r>
        <w:rPr>
          <w:noProof/>
          <w:lang w:val="nl-NL" w:eastAsia="nl-NL"/>
        </w:rPr>
        <w:drawing>
          <wp:inline distT="0" distB="0" distL="0" distR="0" wp14:anchorId="182CBF15" wp14:editId="07AB3A63">
            <wp:extent cx="57245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Onderschrift"/>
      </w:pPr>
      <w:bookmarkStart w:id="2" w:name="_Toc388352675"/>
      <w:bookmarkStart w:id="3" w:name="_Toc39389293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Dimensions</w:t>
      </w:r>
      <w:bookmarkEnd w:id="2"/>
      <w:bookmarkEnd w:id="3"/>
    </w:p>
    <w:p w:rsidR="006008C0" w:rsidRDefault="006008C0" w:rsidP="006008C0">
      <w:pPr>
        <w:pStyle w:val="ListNumber2"/>
        <w:rPr>
          <w:ins w:id="4" w:author="Unknown"/>
        </w:rPr>
      </w:pPr>
      <w:r w:rsidRPr="000B70AB">
        <w:t>Unpack and check the delivery</w:t>
      </w:r>
      <w:ins w:id="5" w:author="Unknown">
        <w:r>
          <w:t xml:space="preserve"> (see </w:t>
        </w:r>
        <w:r>
          <w:fldChar w:fldCharType="begin"/>
        </w:r>
        <w:r>
          <w:instrText xml:space="preserve"> REF _Ref269891012 \h </w:instrText>
        </w:r>
      </w:ins>
      <w:ins w:id="6" w:author="Unknown">
        <w:r>
          <w:fldChar w:fldCharType="separate"/>
        </w:r>
        <w:r>
          <w:t xml:space="preserve">Figure </w:t>
        </w:r>
      </w:ins>
      <w:r>
        <w:rPr>
          <w:noProof/>
        </w:rPr>
        <w:t>2</w:t>
      </w:r>
      <w:r>
        <w:noBreakHyphen/>
      </w:r>
      <w:r>
        <w:rPr>
          <w:noProof/>
        </w:rPr>
        <w:t>2</w:t>
      </w:r>
      <w:ins w:id="7" w:author="Unknown">
        <w:r>
          <w:fldChar w:fldCharType="end"/>
        </w:r>
        <w:r>
          <w:t>)</w:t>
        </w:r>
      </w:ins>
      <w:r w:rsidRPr="000B70AB">
        <w:t>. If damage is found, notify the supplier.</w:t>
      </w:r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  <w:keepNext/>
        <w:jc w:val="center"/>
      </w:pPr>
      <w:r>
        <w:rPr>
          <w:noProof/>
          <w:lang w:val="nl-NL" w:eastAsia="nl-NL"/>
        </w:rPr>
        <w:drawing>
          <wp:inline distT="0" distB="0" distL="0" distR="0" wp14:anchorId="4EEB8C74" wp14:editId="3D782997">
            <wp:extent cx="4598670" cy="2077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Bijschrift1"/>
      </w:pPr>
      <w:bookmarkStart w:id="8" w:name="_Ref269891012"/>
      <w:bookmarkStart w:id="9" w:name="_Toc270411815"/>
      <w:bookmarkStart w:id="10" w:name="_Toc393892933"/>
      <w:ins w:id="11" w:author="Unknown">
        <w:r>
          <w:t xml:space="preserve">Figure </w:t>
        </w:r>
      </w:ins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ins w:id="12" w:author="Unknown">
        <w:r>
          <w:t>: Delivery and contents</w:t>
        </w:r>
      </w:ins>
      <w:bookmarkEnd w:id="9"/>
      <w:bookmarkEnd w:id="10"/>
    </w:p>
    <w:p w:rsidR="006008C0" w:rsidRDefault="006008C0" w:rsidP="006008C0">
      <w:pPr>
        <w:pStyle w:val="Text"/>
        <w:jc w:val="center"/>
      </w:pPr>
      <w:r>
        <w:t>NOTE</w:t>
      </w:r>
    </w:p>
    <w:p w:rsidR="006008C0" w:rsidRPr="000B70AB" w:rsidRDefault="006008C0" w:rsidP="006008C0">
      <w:pPr>
        <w:pStyle w:val="Text"/>
        <w:rPr>
          <w:ins w:id="13" w:author="Unknown"/>
        </w:rPr>
      </w:pPr>
      <w:ins w:id="14" w:author="Unknown">
        <w:r w:rsidRPr="000B70AB">
          <w:t>Place the operator panel on a stable surface during installation.</w:t>
        </w:r>
      </w:ins>
      <w:r>
        <w:t xml:space="preserve"> </w:t>
      </w:r>
      <w:ins w:id="15" w:author="Unknown">
        <w:r w:rsidRPr="000B70AB">
          <w:t>Dropping it or letting it fall may cause damage.</w:t>
        </w:r>
      </w:ins>
    </w:p>
    <w:p w:rsidR="006008C0" w:rsidRDefault="006008C0" w:rsidP="006008C0">
      <w:pPr>
        <w:pStyle w:val="Text"/>
      </w:pPr>
    </w:p>
    <w:p w:rsidR="006008C0" w:rsidRDefault="006008C0" w:rsidP="006008C0">
      <w:pPr>
        <w:pStyle w:val="ListNumber2"/>
        <w:rPr>
          <w:ins w:id="16" w:author="Unknown"/>
        </w:rPr>
      </w:pPr>
      <w:r w:rsidRPr="000B70AB">
        <w:t>Place the panel cut</w:t>
      </w:r>
      <w:ins w:id="17" w:author="Unknown">
        <w:r>
          <w:t>-</w:t>
        </w:r>
      </w:ins>
      <w:r w:rsidRPr="000B70AB">
        <w:t>out where the operator panel is to be situated, draw along the</w:t>
      </w:r>
      <w:ins w:id="18" w:author="Unknown">
        <w:r>
          <w:t xml:space="preserve"> </w:t>
        </w:r>
      </w:ins>
      <w:r w:rsidRPr="000B70AB">
        <w:t>outer sides of the holes and cut according to the markings</w:t>
      </w:r>
      <w:ins w:id="19" w:author="Unknown">
        <w:r>
          <w:t xml:space="preserve"> (see </w:t>
        </w:r>
        <w:r>
          <w:fldChar w:fldCharType="begin"/>
        </w:r>
        <w:r>
          <w:instrText xml:space="preserve"> REF _Ref269890993 \h </w:instrText>
        </w:r>
      </w:ins>
      <w:ins w:id="20" w:author="Unknown">
        <w:r>
          <w:fldChar w:fldCharType="separate"/>
        </w:r>
      </w:ins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ins w:id="21" w:author="Unknown">
        <w:r>
          <w:fldChar w:fldCharType="end"/>
        </w:r>
        <w:r>
          <w:t>)</w:t>
        </w:r>
      </w:ins>
      <w:r w:rsidRPr="000B70AB">
        <w:t>.</w:t>
      </w:r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  <w:keepNext/>
        <w:jc w:val="center"/>
      </w:pPr>
      <w:r>
        <w:rPr>
          <w:noProof/>
          <w:lang w:val="nl-NL" w:eastAsia="nl-NL"/>
        </w:rPr>
        <w:drawing>
          <wp:inline distT="0" distB="0" distL="0" distR="0" wp14:anchorId="45E04B77" wp14:editId="48BBE441">
            <wp:extent cx="4333875" cy="188722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Bijschrift1"/>
        <w:rPr>
          <w:ins w:id="22" w:author="Unknown"/>
        </w:rPr>
      </w:pPr>
      <w:bookmarkStart w:id="23" w:name="_Ref269890993"/>
      <w:bookmarkStart w:id="24" w:name="_Toc270411816"/>
      <w:bookmarkStart w:id="25" w:name="_Toc39389293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3"/>
      <w:ins w:id="26" w:author="Unknown">
        <w:r>
          <w:t>: Panel cut</w:t>
        </w:r>
      </w:ins>
      <w:r>
        <w:t>-</w:t>
      </w:r>
      <w:ins w:id="27" w:author="Unknown">
        <w:r>
          <w:t>out</w:t>
        </w:r>
        <w:bookmarkEnd w:id="24"/>
        <w:bookmarkEnd w:id="25"/>
      </w:ins>
    </w:p>
    <w:p w:rsidR="006008C0" w:rsidRDefault="006008C0" w:rsidP="006008C0">
      <w:pPr>
        <w:pStyle w:val="ListNumber2"/>
        <w:rPr>
          <w:ins w:id="28" w:author="Unknown"/>
        </w:rPr>
      </w:pPr>
      <w:r>
        <w:br w:type="page"/>
      </w:r>
      <w:r w:rsidRPr="00C42BDE">
        <w:lastRenderedPageBreak/>
        <w:t>Secure the operator panel in position, using all the fastening holes and the</w:t>
      </w:r>
      <w:ins w:id="29" w:author="Unknown">
        <w:r w:rsidRPr="00C42BDE">
          <w:t xml:space="preserve"> </w:t>
        </w:r>
      </w:ins>
      <w:r w:rsidRPr="00C42BDE">
        <w:t>provided brackets and screws</w:t>
      </w:r>
      <w:ins w:id="30" w:author="Unknown">
        <w:r>
          <w:t xml:space="preserve"> (see </w:t>
        </w:r>
        <w:r>
          <w:fldChar w:fldCharType="begin"/>
        </w:r>
        <w:r>
          <w:instrText xml:space="preserve"> REF _Ref269891181 \h </w:instrText>
        </w:r>
      </w:ins>
      <w:ins w:id="31" w:author="Unknown">
        <w:r>
          <w:fldChar w:fldCharType="separate"/>
        </w:r>
      </w:ins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ins w:id="32" w:author="Unknown">
        <w:r>
          <w:fldChar w:fldCharType="end"/>
        </w:r>
        <w:r>
          <w:t>).</w:t>
        </w:r>
      </w:ins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  <w:keepNext/>
        <w:jc w:val="center"/>
      </w:pPr>
      <w:r>
        <w:rPr>
          <w:noProof/>
          <w:lang w:val="nl-NL" w:eastAsia="nl-NL"/>
        </w:rPr>
        <w:drawing>
          <wp:inline distT="0" distB="0" distL="0" distR="0" wp14:anchorId="6B306B26" wp14:editId="3B8B9355">
            <wp:extent cx="5819140" cy="2468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Bijschrift1"/>
      </w:pPr>
      <w:bookmarkStart w:id="33" w:name="_Ref269891181"/>
      <w:bookmarkStart w:id="34" w:name="_Toc270411817"/>
      <w:bookmarkStart w:id="35" w:name="_Toc39389293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3"/>
      <w:ins w:id="36" w:author="Unknown">
        <w:r>
          <w:t>: Fastening holes and brackets</w:t>
        </w:r>
      </w:ins>
      <w:bookmarkEnd w:id="34"/>
      <w:bookmarkEnd w:id="35"/>
    </w:p>
    <w:p w:rsidR="006008C0" w:rsidRDefault="006008C0" w:rsidP="006008C0">
      <w:pPr>
        <w:pStyle w:val="Bijschrift1"/>
        <w:rPr>
          <w:ins w:id="37" w:author="Unknown"/>
        </w:rPr>
      </w:pPr>
    </w:p>
    <w:p w:rsidR="006008C0" w:rsidRPr="006F7F1F" w:rsidRDefault="006008C0" w:rsidP="006008C0">
      <w:pPr>
        <w:pStyle w:val="ListNumber2"/>
        <w:rPr>
          <w:ins w:id="38" w:author="Unknown"/>
        </w:rPr>
      </w:pPr>
      <w:ins w:id="39" w:author="Unknown">
        <w:r w:rsidRPr="006F7F1F">
          <w:rPr>
            <w:lang w:eastAsia="nl-NL"/>
          </w:rPr>
          <w:t>Connect the cables in the specified order.</w:t>
        </w:r>
      </w:ins>
    </w:p>
    <w:p w:rsidR="006008C0" w:rsidRPr="006F7F1F" w:rsidRDefault="006008C0" w:rsidP="006008C0">
      <w:pPr>
        <w:pStyle w:val="Text"/>
        <w:rPr>
          <w:ins w:id="40" w:author="Unknown"/>
        </w:rPr>
      </w:pPr>
    </w:p>
    <w:p w:rsidR="006008C0" w:rsidRDefault="006008C0" w:rsidP="006008C0">
      <w:pPr>
        <w:pStyle w:val="Text"/>
        <w:jc w:val="center"/>
        <w:rPr>
          <w:b/>
          <w:lang w:eastAsia="nl-NL"/>
        </w:rPr>
      </w:pPr>
      <w:ins w:id="41" w:author="Unknown">
        <w:r w:rsidRPr="006F7F1F">
          <w:rPr>
            <w:b/>
            <w:lang w:eastAsia="nl-NL"/>
          </w:rPr>
          <w:t>C</w:t>
        </w:r>
      </w:ins>
      <w:r w:rsidRPr="006F7F1F">
        <w:rPr>
          <w:b/>
          <w:lang w:eastAsia="nl-NL"/>
        </w:rPr>
        <w:t>AUTION</w:t>
      </w:r>
    </w:p>
    <w:p w:rsidR="006008C0" w:rsidRPr="006F7F1F" w:rsidRDefault="006008C0" w:rsidP="006008C0">
      <w:pPr>
        <w:pStyle w:val="Text"/>
        <w:jc w:val="center"/>
        <w:rPr>
          <w:ins w:id="42" w:author="Unknown"/>
          <w:b/>
          <w:lang w:eastAsia="nl-NL"/>
        </w:rPr>
      </w:pPr>
    </w:p>
    <w:p w:rsidR="006008C0" w:rsidRPr="00F225DD" w:rsidRDefault="006008C0" w:rsidP="006008C0">
      <w:pPr>
        <w:pStyle w:val="Text"/>
        <w:rPr>
          <w:rStyle w:val="TextChar"/>
          <w:b/>
        </w:rPr>
      </w:pPr>
      <w:ins w:id="43" w:author="Unknown">
        <w:r w:rsidRPr="00F225DD">
          <w:rPr>
            <w:b/>
            <w:lang w:eastAsia="nl-NL"/>
          </w:rPr>
          <w:t xml:space="preserve">Ensure that the operator panel </w:t>
        </w:r>
      </w:ins>
      <w:r w:rsidRPr="00F225DD">
        <w:rPr>
          <w:b/>
          <w:lang w:eastAsia="nl-NL"/>
        </w:rPr>
        <w:t xml:space="preserve">(ref. A, </w:t>
      </w:r>
      <w:r w:rsidRPr="00F225DD">
        <w:rPr>
          <w:b/>
          <w:lang w:eastAsia="nl-NL"/>
        </w:rPr>
        <w:fldChar w:fldCharType="begin"/>
      </w:r>
      <w:r w:rsidRPr="00F225DD">
        <w:rPr>
          <w:b/>
          <w:lang w:eastAsia="nl-NL"/>
        </w:rPr>
        <w:instrText xml:space="preserve"> REF _Ref269892227 \h  \* MERGEFORMAT </w:instrText>
      </w:r>
      <w:r w:rsidRPr="00F225DD">
        <w:rPr>
          <w:b/>
          <w:lang w:eastAsia="nl-NL"/>
        </w:rPr>
      </w:r>
      <w:r w:rsidRPr="00F225DD">
        <w:rPr>
          <w:b/>
          <w:lang w:eastAsia="nl-NL"/>
        </w:rPr>
        <w:fldChar w:fldCharType="separate"/>
      </w:r>
      <w:ins w:id="44" w:author="Unknown">
        <w:r w:rsidRPr="008A4807">
          <w:rPr>
            <w:b/>
          </w:rPr>
          <w:t xml:space="preserve">Figure </w:t>
        </w:r>
      </w:ins>
      <w:r w:rsidRPr="008A4807">
        <w:rPr>
          <w:b/>
          <w:noProof/>
        </w:rPr>
        <w:t>2</w:t>
      </w:r>
      <w:r w:rsidRPr="008A4807">
        <w:rPr>
          <w:b/>
          <w:noProof/>
        </w:rPr>
        <w:noBreakHyphen/>
        <w:t>5</w:t>
      </w:r>
      <w:r w:rsidRPr="00F225DD">
        <w:rPr>
          <w:b/>
          <w:lang w:eastAsia="nl-NL"/>
        </w:rPr>
        <w:fldChar w:fldCharType="end"/>
      </w:r>
      <w:r w:rsidRPr="00F225DD">
        <w:rPr>
          <w:b/>
          <w:lang w:eastAsia="nl-NL"/>
        </w:rPr>
        <w:t xml:space="preserve">) </w:t>
      </w:r>
      <w:ins w:id="45" w:author="Unknown">
        <w:r w:rsidRPr="00F225DD">
          <w:rPr>
            <w:b/>
            <w:lang w:eastAsia="nl-NL"/>
          </w:rPr>
          <w:t>and the controller system have the</w:t>
        </w:r>
      </w:ins>
      <w:r w:rsidRPr="00F225DD">
        <w:rPr>
          <w:b/>
          <w:lang w:eastAsia="nl-NL"/>
        </w:rPr>
        <w:t xml:space="preserve"> </w:t>
      </w:r>
      <w:ins w:id="46" w:author="Unknown">
        <w:r w:rsidRPr="00F225DD">
          <w:rPr>
            <w:b/>
            <w:lang w:eastAsia="nl-NL"/>
          </w:rPr>
          <w:t>same electrical grounding (reference voltage level), otherwise errors</w:t>
        </w:r>
      </w:ins>
      <w:r w:rsidRPr="00F225DD">
        <w:rPr>
          <w:b/>
          <w:lang w:eastAsia="nl-NL"/>
        </w:rPr>
        <w:t xml:space="preserve"> </w:t>
      </w:r>
      <w:ins w:id="47" w:author="Unknown">
        <w:r w:rsidRPr="00F225DD">
          <w:rPr>
            <w:rStyle w:val="TextChar"/>
            <w:b/>
          </w:rPr>
          <w:t>in communication may occur.</w:t>
        </w:r>
      </w:ins>
    </w:p>
    <w:p w:rsidR="006008C0" w:rsidRDefault="006008C0" w:rsidP="006008C0">
      <w:pPr>
        <w:pStyle w:val="Text"/>
        <w:rPr>
          <w:rStyle w:val="TextChar"/>
          <w:b/>
        </w:rPr>
      </w:pPr>
    </w:p>
    <w:p w:rsidR="006008C0" w:rsidRPr="005202C6" w:rsidRDefault="006008C0" w:rsidP="006008C0">
      <w:pPr>
        <w:pStyle w:val="ListNumber2"/>
        <w:rPr>
          <w:ins w:id="48" w:author="Unknown"/>
        </w:rPr>
      </w:pPr>
      <w:r w:rsidRPr="006F7F1F">
        <w:t>Use an M5 screw and a grounding conductor (as short as possible)</w:t>
      </w:r>
      <w:ins w:id="49" w:author="Unknown">
        <w:r w:rsidRPr="006F7F1F">
          <w:t xml:space="preserve"> </w:t>
        </w:r>
      </w:ins>
      <w:r w:rsidRPr="006F7F1F">
        <w:t>with a cross-section of minimum 2.5 mm</w:t>
      </w:r>
      <w:r w:rsidRPr="006F7F1F">
        <w:rPr>
          <w:vertAlign w:val="superscript"/>
        </w:rPr>
        <w:t>2</w:t>
      </w:r>
      <w:ins w:id="50" w:author="Unknown">
        <w:r>
          <w:t xml:space="preserve"> (ref. B)</w:t>
        </w:r>
      </w:ins>
      <w:r w:rsidRPr="006F7F1F">
        <w:t>.</w:t>
      </w:r>
    </w:p>
    <w:p w:rsidR="006008C0" w:rsidRPr="005202C6" w:rsidRDefault="006008C0" w:rsidP="006008C0">
      <w:pPr>
        <w:pStyle w:val="Text"/>
        <w:rPr>
          <w:ins w:id="51" w:author="Unknown"/>
        </w:rPr>
      </w:pPr>
    </w:p>
    <w:p w:rsidR="006008C0" w:rsidRDefault="006008C0" w:rsidP="006008C0">
      <w:pPr>
        <w:pStyle w:val="Text"/>
        <w:jc w:val="center"/>
        <w:rPr>
          <w:b/>
          <w:lang w:eastAsia="nl-NL"/>
        </w:rPr>
      </w:pPr>
      <w:ins w:id="52" w:author="Unknown">
        <w:r w:rsidRPr="006F7F1F">
          <w:rPr>
            <w:b/>
            <w:lang w:eastAsia="nl-NL"/>
          </w:rPr>
          <w:t>C</w:t>
        </w:r>
      </w:ins>
      <w:r>
        <w:rPr>
          <w:b/>
          <w:lang w:eastAsia="nl-NL"/>
        </w:rPr>
        <w:t>AUTION</w:t>
      </w:r>
    </w:p>
    <w:p w:rsidR="006008C0" w:rsidRPr="006F7F1F" w:rsidRDefault="006008C0" w:rsidP="006008C0">
      <w:pPr>
        <w:pStyle w:val="Text"/>
        <w:jc w:val="center"/>
        <w:rPr>
          <w:ins w:id="53" w:author="Unknown"/>
          <w:b/>
          <w:lang w:eastAsia="nl-NL"/>
        </w:rPr>
      </w:pPr>
    </w:p>
    <w:p w:rsidR="006008C0" w:rsidRDefault="006008C0" w:rsidP="006008C0">
      <w:pPr>
        <w:pStyle w:val="Text"/>
        <w:numPr>
          <w:ilvl w:val="0"/>
          <w:numId w:val="7"/>
        </w:numPr>
        <w:rPr>
          <w:rFonts w:ascii="TrebuchetMS" w:hAnsi="TrebuchetMS" w:cs="TrebuchetMS"/>
          <w:b/>
          <w:lang w:eastAsia="nl-NL"/>
        </w:rPr>
      </w:pPr>
      <w:ins w:id="54" w:author="Unknown">
        <w:r w:rsidRPr="006F7F1F">
          <w:rPr>
            <w:rFonts w:ascii="TrebuchetMS" w:hAnsi="TrebuchetMS" w:cs="TrebuchetMS"/>
            <w:b/>
            <w:lang w:eastAsia="nl-NL"/>
          </w:rPr>
          <w:t>Use only shielded communication cables</w:t>
        </w:r>
      </w:ins>
    </w:p>
    <w:p w:rsidR="006008C0" w:rsidRDefault="006008C0" w:rsidP="006008C0">
      <w:pPr>
        <w:pStyle w:val="Text"/>
        <w:numPr>
          <w:ilvl w:val="0"/>
          <w:numId w:val="7"/>
        </w:numPr>
        <w:rPr>
          <w:rFonts w:ascii="TrebuchetMS" w:hAnsi="TrebuchetMS" w:cs="TrebuchetMS"/>
          <w:b/>
          <w:lang w:eastAsia="nl-NL"/>
        </w:rPr>
      </w:pPr>
      <w:ins w:id="55" w:author="Unknown">
        <w:r w:rsidRPr="006F7F1F">
          <w:rPr>
            <w:rFonts w:ascii="TrebuchetMS" w:hAnsi="TrebuchetMS" w:cs="TrebuchetMS"/>
            <w:b/>
            <w:lang w:eastAsia="nl-NL"/>
          </w:rPr>
          <w:t>Separate high voltage cables from signal and supply cables</w:t>
        </w:r>
      </w:ins>
      <w:r>
        <w:rPr>
          <w:rFonts w:ascii="TrebuchetMS" w:hAnsi="TrebuchetMS" w:cs="TrebuchetMS"/>
          <w:b/>
          <w:lang w:eastAsia="nl-NL"/>
        </w:rPr>
        <w:t xml:space="preserve"> (ref. C)</w:t>
      </w:r>
    </w:p>
    <w:p w:rsidR="006008C0" w:rsidRPr="006F7F1F" w:rsidRDefault="006008C0" w:rsidP="006008C0">
      <w:pPr>
        <w:pStyle w:val="Text"/>
        <w:numPr>
          <w:ilvl w:val="0"/>
          <w:numId w:val="7"/>
        </w:numPr>
        <w:rPr>
          <w:ins w:id="56" w:author="Unknown"/>
          <w:rFonts w:ascii="TrebuchetMS" w:hAnsi="TrebuchetMS" w:cs="TrebuchetMS"/>
          <w:b/>
          <w:lang w:eastAsia="nl-NL"/>
        </w:rPr>
      </w:pPr>
      <w:ins w:id="57" w:author="Unknown">
        <w:r w:rsidRPr="006F7F1F">
          <w:rPr>
            <w:rFonts w:ascii="TrebuchetMS" w:hAnsi="TrebuchetMS" w:cs="TrebuchetMS"/>
            <w:b/>
            <w:lang w:eastAsia="nl-NL"/>
          </w:rPr>
          <w:t>The operator panel must be brought to ambient temperature</w:t>
        </w:r>
      </w:ins>
      <w:r>
        <w:rPr>
          <w:rFonts w:ascii="TrebuchetMS" w:hAnsi="TrebuchetMS" w:cs="TrebuchetMS"/>
          <w:b/>
          <w:lang w:eastAsia="nl-NL"/>
        </w:rPr>
        <w:t xml:space="preserve"> </w:t>
      </w:r>
      <w:ins w:id="58" w:author="Unknown">
        <w:r w:rsidRPr="006F7F1F">
          <w:rPr>
            <w:rFonts w:ascii="TrebuchetMS" w:hAnsi="TrebuchetMS" w:cs="TrebuchetMS"/>
            <w:b/>
            <w:lang w:eastAsia="nl-NL"/>
          </w:rPr>
          <w:t>before it is started up. If condensation forms, ensure that the</w:t>
        </w:r>
      </w:ins>
      <w:r>
        <w:rPr>
          <w:rFonts w:ascii="TrebuchetMS" w:hAnsi="TrebuchetMS" w:cs="TrebuchetMS"/>
          <w:b/>
          <w:lang w:eastAsia="nl-NL"/>
        </w:rPr>
        <w:t xml:space="preserve"> </w:t>
      </w:r>
      <w:ins w:id="59" w:author="Unknown">
        <w:r w:rsidRPr="006F7F1F">
          <w:rPr>
            <w:rFonts w:ascii="TrebuchetMS" w:hAnsi="TrebuchetMS" w:cs="TrebuchetMS"/>
            <w:b/>
            <w:lang w:eastAsia="nl-NL"/>
          </w:rPr>
          <w:t>operator panel is dry before connecting it to the power outlet</w:t>
        </w:r>
      </w:ins>
      <w:r>
        <w:rPr>
          <w:rFonts w:ascii="TrebuchetMS" w:hAnsi="TrebuchetMS" w:cs="TrebuchetMS"/>
          <w:b/>
          <w:lang w:eastAsia="nl-NL"/>
        </w:rPr>
        <w:t xml:space="preserve"> (ref. D)</w:t>
      </w:r>
      <w:ins w:id="60" w:author="Unknown">
        <w:r w:rsidRPr="006F7F1F">
          <w:rPr>
            <w:rFonts w:ascii="TrebuchetMS" w:hAnsi="TrebuchetMS" w:cs="TrebuchetMS"/>
            <w:b/>
            <w:lang w:eastAsia="nl-NL"/>
          </w:rPr>
          <w:t>.</w:t>
        </w:r>
      </w:ins>
    </w:p>
    <w:p w:rsidR="006008C0" w:rsidRDefault="006008C0" w:rsidP="006008C0">
      <w:pPr>
        <w:pStyle w:val="Text"/>
        <w:numPr>
          <w:ilvl w:val="0"/>
          <w:numId w:val="7"/>
        </w:numPr>
        <w:rPr>
          <w:rFonts w:ascii="TrebuchetMS" w:hAnsi="TrebuchetMS" w:cs="TrebuchetMS"/>
          <w:b/>
          <w:lang w:eastAsia="nl-NL"/>
        </w:rPr>
      </w:pPr>
      <w:ins w:id="61" w:author="Unknown">
        <w:r w:rsidRPr="006F7F1F">
          <w:rPr>
            <w:rFonts w:ascii="TrebuchetMS" w:hAnsi="TrebuchetMS" w:cs="TrebuchetMS"/>
            <w:b/>
            <w:lang w:eastAsia="nl-NL"/>
          </w:rPr>
          <w:t>Ensure that the voltage and polarity of the power source is correct.</w:t>
        </w:r>
      </w:ins>
    </w:p>
    <w:p w:rsidR="006008C0" w:rsidRDefault="006008C0" w:rsidP="006008C0">
      <w:pPr>
        <w:pStyle w:val="Text"/>
      </w:pPr>
    </w:p>
    <w:p w:rsidR="006008C0" w:rsidRDefault="006008C0" w:rsidP="006008C0">
      <w:pPr>
        <w:pStyle w:val="Text"/>
      </w:pPr>
      <w:r>
        <w:br w:type="page"/>
      </w:r>
    </w:p>
    <w:p w:rsidR="006008C0" w:rsidRDefault="006008C0" w:rsidP="006008C0">
      <w:pPr>
        <w:pStyle w:val="Text"/>
        <w:keepNext/>
        <w:jc w:val="center"/>
      </w:pPr>
      <w:r>
        <w:rPr>
          <w:noProof/>
          <w:lang w:val="nl-NL" w:eastAsia="nl-NL"/>
        </w:rPr>
        <w:lastRenderedPageBreak/>
        <w:drawing>
          <wp:inline distT="0" distB="0" distL="0" distR="0" wp14:anchorId="749FE789" wp14:editId="358273CC">
            <wp:extent cx="4751705" cy="410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Bijschrift1"/>
      </w:pPr>
      <w:bookmarkStart w:id="62" w:name="_Ref269892227"/>
      <w:bookmarkStart w:id="63" w:name="_Toc270411818"/>
      <w:bookmarkStart w:id="64" w:name="_Toc393892936"/>
      <w:ins w:id="65" w:author="Unknown">
        <w:r>
          <w:t xml:space="preserve">Figure </w:t>
        </w:r>
      </w:ins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2"/>
      <w:ins w:id="66" w:author="Unknown">
        <w:r>
          <w:t>: Cable connections</w:t>
        </w:r>
      </w:ins>
      <w:bookmarkEnd w:id="63"/>
      <w:bookmarkEnd w:id="64"/>
    </w:p>
    <w:p w:rsidR="006008C0" w:rsidRPr="009E04CC" w:rsidRDefault="006008C0" w:rsidP="006008C0">
      <w:pPr>
        <w:pStyle w:val="ListNumber2"/>
      </w:pPr>
      <w:r w:rsidRPr="009E04CC">
        <w:t>Carefully remove the laminated film over the operator panel display, to avoid</w:t>
      </w:r>
      <w:ins w:id="67" w:author="Unknown">
        <w:r>
          <w:t xml:space="preserve"> </w:t>
        </w:r>
      </w:ins>
      <w:r w:rsidRPr="009E04CC">
        <w:t>static electricity that could damage the panel.</w:t>
      </w:r>
    </w:p>
    <w:p w:rsidR="006008C0" w:rsidRDefault="006008C0" w:rsidP="006008C0">
      <w:pPr>
        <w:pStyle w:val="Bijschrift1"/>
        <w:rPr>
          <w:ins w:id="68" w:author="Unknown"/>
        </w:rPr>
      </w:pPr>
    </w:p>
    <w:p w:rsidR="006008C0" w:rsidRDefault="006008C0" w:rsidP="006008C0">
      <w:pPr>
        <w:pStyle w:val="Heading3"/>
      </w:pPr>
      <w:r>
        <w:br w:type="page"/>
      </w:r>
      <w:bookmarkStart w:id="69" w:name="_Toc270411808"/>
      <w:bookmarkStart w:id="70" w:name="_Toc393892848"/>
      <w:r>
        <w:lastRenderedPageBreak/>
        <w:t>Mode switches</w:t>
      </w:r>
      <w:bookmarkEnd w:id="69"/>
      <w:bookmarkEnd w:id="70"/>
    </w:p>
    <w:p w:rsidR="006008C0" w:rsidRPr="00451744" w:rsidRDefault="006008C0" w:rsidP="006008C0"/>
    <w:p w:rsidR="006008C0" w:rsidRDefault="006008C0" w:rsidP="006008C0">
      <w:pPr>
        <w:overflowPunct/>
        <w:jc w:val="center"/>
        <w:textAlignment w:val="auto"/>
        <w:rPr>
          <w:ins w:id="71" w:author="Unknown"/>
          <w:rFonts w:cs="Arial"/>
          <w:b/>
          <w:szCs w:val="22"/>
          <w:lang w:eastAsia="nl-NL"/>
        </w:rPr>
      </w:pPr>
      <w:ins w:id="72" w:author="Unknown">
        <w:r w:rsidRPr="00451744">
          <w:rPr>
            <w:rFonts w:cs="Arial"/>
            <w:b/>
            <w:szCs w:val="22"/>
            <w:lang w:eastAsia="nl-NL"/>
          </w:rPr>
          <w:t>CAUTION</w:t>
        </w:r>
      </w:ins>
    </w:p>
    <w:p w:rsidR="006008C0" w:rsidRPr="00451744" w:rsidRDefault="006008C0" w:rsidP="006008C0">
      <w:pPr>
        <w:overflowPunct/>
        <w:jc w:val="center"/>
        <w:textAlignment w:val="auto"/>
        <w:rPr>
          <w:ins w:id="73" w:author="Unknown"/>
          <w:rFonts w:cs="Arial"/>
          <w:b/>
          <w:szCs w:val="22"/>
          <w:lang w:eastAsia="nl-NL"/>
        </w:rPr>
      </w:pPr>
    </w:p>
    <w:p w:rsidR="006008C0" w:rsidRPr="00AE25D9" w:rsidRDefault="006008C0" w:rsidP="006008C0">
      <w:pPr>
        <w:numPr>
          <w:ilvl w:val="0"/>
          <w:numId w:val="8"/>
        </w:numPr>
        <w:overflowPunct/>
        <w:textAlignment w:val="auto"/>
        <w:rPr>
          <w:ins w:id="74" w:author="Unknown"/>
          <w:rFonts w:cs="Arial"/>
          <w:b/>
          <w:szCs w:val="22"/>
          <w:lang w:eastAsia="nl-NL"/>
        </w:rPr>
      </w:pPr>
      <w:ins w:id="75" w:author="Unknown">
        <w:r w:rsidRPr="00AE25D9">
          <w:rPr>
            <w:b/>
            <w:lang w:eastAsia="nl-NL"/>
          </w:rPr>
          <w:t xml:space="preserve">All mode switches (see </w:t>
        </w:r>
        <w:r w:rsidRPr="00AE25D9">
          <w:rPr>
            <w:b/>
            <w:lang w:eastAsia="nl-NL"/>
          </w:rPr>
          <w:fldChar w:fldCharType="begin"/>
        </w:r>
        <w:r w:rsidRPr="00AE25D9">
          <w:rPr>
            <w:b/>
            <w:lang w:eastAsia="nl-NL"/>
          </w:rPr>
          <w:instrText xml:space="preserve"> REF _Ref269894994 \h  \* MERGEFORMAT </w:instrText>
        </w:r>
      </w:ins>
      <w:r w:rsidRPr="00AE25D9">
        <w:rPr>
          <w:b/>
          <w:lang w:eastAsia="nl-NL"/>
        </w:rPr>
      </w:r>
      <w:ins w:id="76" w:author="Unknown">
        <w:r w:rsidRPr="00AE25D9">
          <w:rPr>
            <w:b/>
            <w:lang w:eastAsia="nl-NL"/>
          </w:rPr>
          <w:fldChar w:fldCharType="separate"/>
        </w:r>
        <w:r w:rsidRPr="008A4807">
          <w:rPr>
            <w:b/>
          </w:rPr>
          <w:t xml:space="preserve">Figure </w:t>
        </w:r>
      </w:ins>
      <w:r w:rsidRPr="008A4807">
        <w:rPr>
          <w:b/>
          <w:noProof/>
        </w:rPr>
        <w:t>2</w:t>
      </w:r>
      <w:r w:rsidRPr="008A4807">
        <w:rPr>
          <w:b/>
          <w:noProof/>
        </w:rPr>
        <w:noBreakHyphen/>
        <w:t>6</w:t>
      </w:r>
      <w:ins w:id="77" w:author="Unknown">
        <w:r w:rsidRPr="00AE25D9">
          <w:rPr>
            <w:b/>
            <w:lang w:eastAsia="nl-NL"/>
          </w:rPr>
          <w:fldChar w:fldCharType="end"/>
        </w:r>
        <w:r w:rsidRPr="00AE25D9">
          <w:rPr>
            <w:b/>
            <w:lang w:eastAsia="nl-NL"/>
          </w:rPr>
          <w:t>) must be in OFF position during operator panel use.</w:t>
        </w:r>
      </w:ins>
    </w:p>
    <w:p w:rsidR="006008C0" w:rsidRPr="00451744" w:rsidRDefault="006008C0" w:rsidP="006008C0">
      <w:pPr>
        <w:numPr>
          <w:ilvl w:val="0"/>
          <w:numId w:val="8"/>
        </w:numPr>
        <w:overflowPunct/>
        <w:textAlignment w:val="auto"/>
        <w:rPr>
          <w:ins w:id="78" w:author="Unknown"/>
          <w:rFonts w:cs="Arial"/>
          <w:b/>
          <w:szCs w:val="22"/>
          <w:lang w:eastAsia="nl-NL"/>
        </w:rPr>
      </w:pPr>
      <w:ins w:id="79" w:author="Unknown">
        <w:r w:rsidRPr="00451744">
          <w:rPr>
            <w:b/>
            <w:lang w:eastAsia="nl-NL"/>
          </w:rPr>
          <w:t>The mode switches should not be touched unless by qualified person</w:t>
        </w:r>
      </w:ins>
      <w:r w:rsidRPr="00451744">
        <w:rPr>
          <w:b/>
          <w:lang w:eastAsia="nl-NL"/>
        </w:rPr>
        <w:t>n</w:t>
      </w:r>
      <w:ins w:id="80" w:author="Unknown">
        <w:r w:rsidRPr="00451744">
          <w:rPr>
            <w:b/>
            <w:lang w:eastAsia="nl-NL"/>
          </w:rPr>
          <w:t>el</w:t>
        </w:r>
      </w:ins>
      <w:r w:rsidRPr="00451744">
        <w:rPr>
          <w:b/>
          <w:lang w:eastAsia="nl-NL"/>
        </w:rPr>
        <w:t>.</w:t>
      </w:r>
    </w:p>
    <w:p w:rsidR="006008C0" w:rsidRPr="00451744" w:rsidRDefault="006008C0" w:rsidP="006008C0">
      <w:pPr>
        <w:pStyle w:val="Text"/>
        <w:rPr>
          <w:ins w:id="81" w:author="Unknown"/>
          <w:lang w:eastAsia="nl-NL"/>
        </w:rPr>
      </w:pPr>
    </w:p>
    <w:p w:rsidR="006008C0" w:rsidRDefault="006008C0" w:rsidP="006008C0">
      <w:pPr>
        <w:keepNext/>
        <w:overflowPunct/>
        <w:jc w:val="center"/>
        <w:textAlignment w:val="auto"/>
        <w:rPr>
          <w:ins w:id="82" w:author="Unknown"/>
        </w:rPr>
      </w:pPr>
      <w:r>
        <w:rPr>
          <w:noProof/>
          <w:lang w:val="nl-NL" w:eastAsia="nl-NL"/>
        </w:rPr>
        <w:drawing>
          <wp:inline distT="0" distB="0" distL="0" distR="0" wp14:anchorId="68A12ADB" wp14:editId="09F5F3EC">
            <wp:extent cx="3810635" cy="326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pStyle w:val="Bijschrift1"/>
      </w:pPr>
      <w:bookmarkStart w:id="83" w:name="_Ref269894994"/>
      <w:bookmarkStart w:id="84" w:name="_Toc270411819"/>
      <w:bookmarkStart w:id="85" w:name="_Toc393892937"/>
      <w:ins w:id="86" w:author="Unknown">
        <w:r>
          <w:t xml:space="preserve">Figure </w:t>
        </w:r>
      </w:ins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83"/>
      <w:ins w:id="87" w:author="Unknown">
        <w:r>
          <w:t>: Mode switches</w:t>
        </w:r>
      </w:ins>
      <w:bookmarkEnd w:id="84"/>
      <w:bookmarkEnd w:id="85"/>
    </w:p>
    <w:p w:rsidR="006008C0" w:rsidRPr="00EB184E" w:rsidRDefault="006008C0" w:rsidP="006008C0">
      <w:pPr>
        <w:pStyle w:val="Heading3"/>
        <w:rPr>
          <w:ins w:id="88" w:author="Unknown"/>
          <w:lang w:eastAsia="nl-NL"/>
        </w:rPr>
      </w:pPr>
      <w:bookmarkStart w:id="89" w:name="_Toc270411809"/>
      <w:bookmarkStart w:id="90" w:name="_Toc393892849"/>
      <w:ins w:id="91" w:author="Unknown">
        <w:r w:rsidRPr="00EB184E">
          <w:rPr>
            <w:lang w:eastAsia="nl-NL"/>
          </w:rPr>
          <w:t xml:space="preserve">Connections to the </w:t>
        </w:r>
      </w:ins>
      <w:r>
        <w:rPr>
          <w:lang w:eastAsia="nl-NL"/>
        </w:rPr>
        <w:t>c</w:t>
      </w:r>
      <w:ins w:id="92" w:author="Unknown">
        <w:r w:rsidRPr="00EB184E">
          <w:rPr>
            <w:lang w:eastAsia="nl-NL"/>
          </w:rPr>
          <w:t>ontroller</w:t>
        </w:r>
        <w:bookmarkEnd w:id="89"/>
        <w:bookmarkEnd w:id="90"/>
      </w:ins>
    </w:p>
    <w:p w:rsidR="006008C0" w:rsidRPr="00EB184E" w:rsidRDefault="006008C0" w:rsidP="006008C0">
      <w:pPr>
        <w:pStyle w:val="Text"/>
        <w:rPr>
          <w:ins w:id="93" w:author="Unknown"/>
          <w:lang w:eastAsia="nl-NL"/>
        </w:rPr>
      </w:pPr>
      <w:ins w:id="94" w:author="Unknown">
        <w:r w:rsidRPr="00EB184E">
          <w:rPr>
            <w:lang w:eastAsia="nl-NL"/>
          </w:rPr>
          <w:t>For information about the cables to be used when connecting the operator panel to</w:t>
        </w:r>
      </w:ins>
      <w:r>
        <w:rPr>
          <w:lang w:eastAsia="nl-NL"/>
        </w:rPr>
        <w:t xml:space="preserve"> </w:t>
      </w:r>
      <w:ins w:id="95" w:author="Unknown">
        <w:r w:rsidRPr="00EB184E">
          <w:rPr>
            <w:lang w:eastAsia="nl-NL"/>
          </w:rPr>
          <w:t>the</w:t>
        </w:r>
      </w:ins>
      <w:r>
        <w:rPr>
          <w:lang w:eastAsia="nl-NL"/>
        </w:rPr>
        <w:t xml:space="preserve"> </w:t>
      </w:r>
      <w:ins w:id="96" w:author="Unknown">
        <w:r w:rsidRPr="00EB184E">
          <w:rPr>
            <w:lang w:eastAsia="nl-NL"/>
          </w:rPr>
          <w:t>controller, please refer to the help file for the driver in question.</w:t>
        </w:r>
      </w:ins>
    </w:p>
    <w:p w:rsidR="006008C0" w:rsidRDefault="006008C0" w:rsidP="006008C0">
      <w:pPr>
        <w:pStyle w:val="Heading3"/>
        <w:rPr>
          <w:lang w:eastAsia="nl-NL"/>
        </w:rPr>
      </w:pPr>
      <w:bookmarkStart w:id="97" w:name="_Toc270411810"/>
      <w:bookmarkStart w:id="98" w:name="_Toc393892850"/>
      <w:ins w:id="99" w:author="Unknown">
        <w:r w:rsidRPr="00EB184E">
          <w:rPr>
            <w:lang w:eastAsia="nl-NL"/>
          </w:rPr>
          <w:t xml:space="preserve">Other </w:t>
        </w:r>
      </w:ins>
      <w:r>
        <w:rPr>
          <w:lang w:eastAsia="nl-NL"/>
        </w:rPr>
        <w:t>c</w:t>
      </w:r>
      <w:ins w:id="100" w:author="Unknown">
        <w:r w:rsidRPr="00EB184E">
          <w:rPr>
            <w:lang w:eastAsia="nl-NL"/>
          </w:rPr>
          <w:t xml:space="preserve">onnections and </w:t>
        </w:r>
      </w:ins>
      <w:r>
        <w:rPr>
          <w:lang w:eastAsia="nl-NL"/>
        </w:rPr>
        <w:t>p</w:t>
      </w:r>
      <w:ins w:id="101" w:author="Unknown">
        <w:r w:rsidRPr="00EB184E">
          <w:rPr>
            <w:lang w:eastAsia="nl-NL"/>
          </w:rPr>
          <w:t>eripherals</w:t>
        </w:r>
      </w:ins>
      <w:bookmarkEnd w:id="97"/>
      <w:bookmarkEnd w:id="98"/>
    </w:p>
    <w:p w:rsidR="006008C0" w:rsidRDefault="006008C0" w:rsidP="006008C0">
      <w:pPr>
        <w:rPr>
          <w:ins w:id="102" w:author="Unknown"/>
          <w:lang w:eastAsia="nl-NL"/>
        </w:rPr>
      </w:pPr>
    </w:p>
    <w:p w:rsidR="006008C0" w:rsidRDefault="006008C0" w:rsidP="006008C0">
      <w:pPr>
        <w:pStyle w:val="Text"/>
        <w:jc w:val="center"/>
        <w:rPr>
          <w:b/>
          <w:lang w:eastAsia="nl-NL"/>
        </w:rPr>
      </w:pPr>
      <w:ins w:id="103" w:author="Unknown">
        <w:r w:rsidRPr="00EB184E">
          <w:rPr>
            <w:b/>
            <w:lang w:eastAsia="nl-NL"/>
          </w:rPr>
          <w:t>C</w:t>
        </w:r>
      </w:ins>
      <w:r>
        <w:rPr>
          <w:b/>
          <w:lang w:eastAsia="nl-NL"/>
        </w:rPr>
        <w:t>AUTION</w:t>
      </w:r>
    </w:p>
    <w:p w:rsidR="006008C0" w:rsidRPr="00EB184E" w:rsidRDefault="006008C0" w:rsidP="006008C0">
      <w:pPr>
        <w:pStyle w:val="Text"/>
        <w:jc w:val="center"/>
        <w:rPr>
          <w:ins w:id="104" w:author="Unknown"/>
          <w:b/>
          <w:lang w:eastAsia="nl-NL"/>
        </w:rPr>
      </w:pPr>
    </w:p>
    <w:p w:rsidR="006008C0" w:rsidRPr="00EB184E" w:rsidRDefault="006008C0" w:rsidP="006008C0">
      <w:pPr>
        <w:pStyle w:val="Text"/>
        <w:rPr>
          <w:ins w:id="105" w:author="Unknown"/>
          <w:rFonts w:ascii="TrebuchetMS" w:hAnsi="TrebuchetMS" w:cs="TrebuchetMS"/>
          <w:b/>
          <w:lang w:eastAsia="nl-NL"/>
        </w:rPr>
      </w:pPr>
      <w:ins w:id="106" w:author="Unknown">
        <w:r w:rsidRPr="00EB184E">
          <w:rPr>
            <w:rFonts w:ascii="TrebuchetMS" w:hAnsi="TrebuchetMS" w:cs="TrebuchetMS"/>
            <w:b/>
            <w:lang w:eastAsia="nl-NL"/>
          </w:rPr>
          <w:t>When using a compact flash card, do not remove the card when the busy</w:t>
        </w:r>
      </w:ins>
      <w:r>
        <w:rPr>
          <w:rFonts w:ascii="TrebuchetMS" w:hAnsi="TrebuchetMS" w:cs="TrebuchetMS"/>
          <w:b/>
          <w:lang w:eastAsia="nl-NL"/>
        </w:rPr>
        <w:t xml:space="preserve"> </w:t>
      </w:r>
      <w:ins w:id="107" w:author="Unknown">
        <w:r w:rsidRPr="00EB184E">
          <w:rPr>
            <w:rFonts w:ascii="TrebuchetMS" w:hAnsi="TrebuchetMS" w:cs="TrebuchetMS"/>
            <w:b/>
            <w:lang w:eastAsia="nl-NL"/>
          </w:rPr>
          <w:t>indicator is illuminated.</w:t>
        </w:r>
      </w:ins>
    </w:p>
    <w:p w:rsidR="006008C0" w:rsidRPr="00EB184E" w:rsidRDefault="006008C0" w:rsidP="006008C0">
      <w:pPr>
        <w:rPr>
          <w:ins w:id="108" w:author="Unknown"/>
          <w:lang w:eastAsia="nl-NL"/>
        </w:rPr>
      </w:pPr>
    </w:p>
    <w:p w:rsidR="006008C0" w:rsidRDefault="006008C0" w:rsidP="006008C0">
      <w:pPr>
        <w:pStyle w:val="Text"/>
        <w:rPr>
          <w:lang w:eastAsia="nl-NL"/>
        </w:rPr>
      </w:pPr>
      <w:ins w:id="109" w:author="Unknown">
        <w:r w:rsidRPr="00EB184E">
          <w:rPr>
            <w:lang w:eastAsia="nl-NL"/>
          </w:rPr>
          <w:t>Cables, peripheral equipment and accessories must be suitable for the application</w:t>
        </w:r>
      </w:ins>
      <w:r>
        <w:rPr>
          <w:lang w:eastAsia="nl-NL"/>
        </w:rPr>
        <w:t xml:space="preserve"> </w:t>
      </w:r>
      <w:ins w:id="110" w:author="Unknown">
        <w:r w:rsidRPr="00EB184E">
          <w:rPr>
            <w:lang w:eastAsia="nl-NL"/>
          </w:rPr>
          <w:t>and its environment. For further details or recommendations, please refer to the</w:t>
        </w:r>
      </w:ins>
      <w:r>
        <w:rPr>
          <w:lang w:eastAsia="nl-NL"/>
        </w:rPr>
        <w:t xml:space="preserve"> </w:t>
      </w:r>
      <w:ins w:id="111" w:author="Unknown">
        <w:r w:rsidRPr="00EB184E">
          <w:rPr>
            <w:lang w:eastAsia="nl-NL"/>
          </w:rPr>
          <w:t>supplier</w:t>
        </w:r>
      </w:ins>
      <w:r>
        <w:rPr>
          <w:lang w:eastAsia="nl-NL"/>
        </w:rPr>
        <w:t xml:space="preserve"> (see references)</w:t>
      </w:r>
      <w:ins w:id="112" w:author="Unknown">
        <w:r w:rsidRPr="00EB184E">
          <w:rPr>
            <w:lang w:eastAsia="nl-NL"/>
          </w:rPr>
          <w:t>.</w:t>
        </w:r>
      </w:ins>
    </w:p>
    <w:p w:rsidR="006008C0" w:rsidRDefault="006008C0" w:rsidP="006008C0">
      <w:pPr>
        <w:pStyle w:val="Heading3"/>
        <w:rPr>
          <w:lang w:val="nl-NL"/>
        </w:rPr>
      </w:pPr>
      <w:r>
        <w:br w:type="page"/>
      </w:r>
      <w:bookmarkStart w:id="113" w:name="_Toc270411811"/>
      <w:bookmarkStart w:id="114" w:name="_Toc393892851"/>
      <w:ins w:id="115" w:author="Unknown">
        <w:r>
          <w:rPr>
            <w:lang w:val="nl-NL"/>
          </w:rPr>
          <w:lastRenderedPageBreak/>
          <w:t>Communication ports</w:t>
        </w:r>
      </w:ins>
      <w:bookmarkEnd w:id="113"/>
      <w:bookmarkEnd w:id="114"/>
    </w:p>
    <w:p w:rsidR="006008C0" w:rsidRDefault="006008C0" w:rsidP="006008C0">
      <w:pPr>
        <w:rPr>
          <w:ins w:id="116" w:author="Unknown"/>
          <w:lang w:val="nl-NL"/>
        </w:rPr>
      </w:pPr>
    </w:p>
    <w:p w:rsidR="006008C0" w:rsidRPr="00A5063F" w:rsidRDefault="006008C0" w:rsidP="006008C0">
      <w:pPr>
        <w:rPr>
          <w:ins w:id="117" w:author="Unknown"/>
          <w:b/>
          <w:lang w:val="nl-NL"/>
        </w:rPr>
      </w:pPr>
      <w:ins w:id="118" w:author="Unknown">
        <w:r w:rsidRPr="007C1C92">
          <w:rPr>
            <w:b/>
            <w:lang w:val="nl-NL"/>
          </w:rPr>
          <w:t>RS</w:t>
        </w:r>
        <w:r>
          <w:rPr>
            <w:b/>
            <w:lang w:val="nl-NL"/>
          </w:rPr>
          <w:t>-</w:t>
        </w:r>
        <w:r w:rsidRPr="007C1C92">
          <w:rPr>
            <w:b/>
            <w:lang w:val="nl-NL"/>
          </w:rPr>
          <w:t>232:</w:t>
        </w:r>
      </w:ins>
    </w:p>
    <w:p w:rsidR="006008C0" w:rsidRDefault="006008C0" w:rsidP="006008C0">
      <w:pPr>
        <w:rPr>
          <w:ins w:id="119" w:author="Unknown"/>
          <w:lang w:val="nl-NL"/>
        </w:rPr>
      </w:pPr>
    </w:p>
    <w:p w:rsidR="006008C0" w:rsidRPr="00762EF6" w:rsidRDefault="006008C0" w:rsidP="006008C0">
      <w:pPr>
        <w:keepNext/>
        <w:jc w:val="center"/>
        <w:rPr>
          <w:ins w:id="120" w:author="Unknown"/>
        </w:rPr>
      </w:pPr>
      <w:r w:rsidRPr="00A67946">
        <w:rPr>
          <w:noProof/>
          <w:lang w:val="nl-NL" w:eastAsia="nl-NL"/>
        </w:rPr>
        <w:drawing>
          <wp:inline distT="0" distB="0" distL="0" distR="0" wp14:anchorId="5D1FABA8" wp14:editId="23092533">
            <wp:extent cx="5666105" cy="3097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rPr>
          <w:ins w:id="121" w:author="Unknown"/>
          <w:lang w:val="nl-NL"/>
        </w:rPr>
      </w:pPr>
    </w:p>
    <w:p w:rsidR="006008C0" w:rsidRDefault="006008C0" w:rsidP="006008C0">
      <w:pPr>
        <w:rPr>
          <w:ins w:id="122" w:author="Unknown"/>
          <w:b/>
          <w:lang w:val="nl-NL"/>
        </w:rPr>
      </w:pPr>
      <w:ins w:id="123" w:author="Unknown">
        <w:r>
          <w:rPr>
            <w:b/>
            <w:lang w:val="nl-NL"/>
          </w:rPr>
          <w:br w:type="page"/>
        </w:r>
        <w:r w:rsidRPr="007C1C92">
          <w:rPr>
            <w:b/>
            <w:lang w:val="nl-NL"/>
          </w:rPr>
          <w:lastRenderedPageBreak/>
          <w:t>RS-422/485:</w:t>
        </w:r>
      </w:ins>
    </w:p>
    <w:p w:rsidR="006008C0" w:rsidRDefault="006008C0" w:rsidP="006008C0">
      <w:pPr>
        <w:rPr>
          <w:ins w:id="124" w:author="Unknown"/>
          <w:b/>
          <w:lang w:val="nl-NL"/>
        </w:rPr>
      </w:pPr>
    </w:p>
    <w:p w:rsidR="006008C0" w:rsidRDefault="006008C0" w:rsidP="006008C0">
      <w:pPr>
        <w:jc w:val="center"/>
        <w:rPr>
          <w:ins w:id="125" w:author="Unknown"/>
          <w:b/>
          <w:lang w:val="nl-NL"/>
        </w:rPr>
      </w:pPr>
      <w:r w:rsidRPr="007C1C92">
        <w:rPr>
          <w:b/>
          <w:noProof/>
          <w:lang w:val="nl-NL" w:eastAsia="nl-NL"/>
        </w:rPr>
        <w:drawing>
          <wp:inline distT="0" distB="0" distL="0" distR="0" wp14:anchorId="30E4CED9" wp14:editId="54E032F2">
            <wp:extent cx="4894580" cy="50952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rPr>
          <w:ins w:id="126" w:author="Unknown"/>
          <w:b/>
          <w:lang w:val="nl-NL"/>
        </w:rPr>
      </w:pPr>
      <w:ins w:id="127" w:author="Unknown">
        <w:r>
          <w:rPr>
            <w:b/>
            <w:lang w:val="nl-NL"/>
          </w:rPr>
          <w:br w:type="page"/>
        </w:r>
        <w:r>
          <w:rPr>
            <w:b/>
            <w:lang w:val="nl-NL"/>
          </w:rPr>
          <w:lastRenderedPageBreak/>
          <w:t>USB:</w:t>
        </w:r>
      </w:ins>
    </w:p>
    <w:p w:rsidR="006008C0" w:rsidRDefault="006008C0" w:rsidP="006008C0">
      <w:pPr>
        <w:rPr>
          <w:ins w:id="128" w:author="Unknown"/>
          <w:b/>
          <w:lang w:val="nl-NL"/>
        </w:rPr>
      </w:pPr>
    </w:p>
    <w:p w:rsidR="006008C0" w:rsidRDefault="006008C0" w:rsidP="006008C0">
      <w:pPr>
        <w:jc w:val="center"/>
        <w:rPr>
          <w:ins w:id="129" w:author="Unknown"/>
          <w:b/>
          <w:lang w:val="nl-NL"/>
        </w:rPr>
      </w:pPr>
      <w:r w:rsidRPr="007C1C92">
        <w:rPr>
          <w:b/>
          <w:noProof/>
          <w:lang w:val="nl-NL" w:eastAsia="nl-NL"/>
        </w:rPr>
        <w:drawing>
          <wp:inline distT="0" distB="0" distL="0" distR="0" wp14:anchorId="380F5F22" wp14:editId="40C16070">
            <wp:extent cx="5010785" cy="1849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pPr>
        <w:rPr>
          <w:ins w:id="130" w:author="Unknown"/>
          <w:b/>
          <w:lang w:val="nl-NL"/>
        </w:rPr>
      </w:pPr>
    </w:p>
    <w:p w:rsidR="006008C0" w:rsidRDefault="006008C0" w:rsidP="006008C0">
      <w:pPr>
        <w:rPr>
          <w:ins w:id="131" w:author="Unknown"/>
          <w:b/>
          <w:lang w:val="nl-NL"/>
        </w:rPr>
      </w:pPr>
      <w:ins w:id="132" w:author="Unknown">
        <w:r>
          <w:rPr>
            <w:b/>
            <w:lang w:val="nl-NL"/>
          </w:rPr>
          <w:t>Ethernet:</w:t>
        </w:r>
      </w:ins>
    </w:p>
    <w:p w:rsidR="006008C0" w:rsidRDefault="006008C0" w:rsidP="006008C0">
      <w:pPr>
        <w:rPr>
          <w:ins w:id="133" w:author="Unknown"/>
          <w:b/>
          <w:lang w:val="nl-NL"/>
        </w:rPr>
      </w:pPr>
    </w:p>
    <w:p w:rsidR="006008C0" w:rsidRPr="007C1C92" w:rsidRDefault="006008C0" w:rsidP="006008C0">
      <w:pPr>
        <w:jc w:val="center"/>
        <w:rPr>
          <w:ins w:id="134" w:author="Unknown"/>
          <w:b/>
          <w:lang w:val="nl-NL"/>
        </w:rPr>
      </w:pPr>
      <w:r w:rsidRPr="007C1C92">
        <w:rPr>
          <w:b/>
          <w:noProof/>
          <w:lang w:val="nl-NL" w:eastAsia="nl-NL"/>
        </w:rPr>
        <w:drawing>
          <wp:inline distT="0" distB="0" distL="0" distR="0" wp14:anchorId="559D6E4B" wp14:editId="139D29A3">
            <wp:extent cx="3980180" cy="15906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0" w:rsidRDefault="006008C0" w:rsidP="006008C0">
      <w:r>
        <w:br w:type="page"/>
      </w:r>
    </w:p>
    <w:p w:rsidR="001D66BB" w:rsidRPr="006008C0" w:rsidRDefault="001D66BB" w:rsidP="006008C0">
      <w:bookmarkStart w:id="135" w:name="_GoBack"/>
      <w:bookmarkEnd w:id="135"/>
    </w:p>
    <w:sectPr w:rsidR="001D66BB" w:rsidRPr="006008C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6008C0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6008C0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6008C0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6008C0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6008C0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6008C0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6008C0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6008C0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6008C0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6008C0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6008C0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6008C0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6008C0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6008C0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6008C0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6008C0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6131B"/>
    <w:rsid w:val="00075581"/>
    <w:rsid w:val="000800BE"/>
    <w:rsid w:val="001D66BB"/>
    <w:rsid w:val="001F623C"/>
    <w:rsid w:val="0056751C"/>
    <w:rsid w:val="006008C0"/>
    <w:rsid w:val="006B0A37"/>
    <w:rsid w:val="00755D01"/>
    <w:rsid w:val="009409E8"/>
    <w:rsid w:val="00962FCB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2014-11-20T10:20:00Z</dcterms:created>
  <dcterms:modified xsi:type="dcterms:W3CDTF">2014-11-20T10:20:00Z</dcterms:modified>
</cp:coreProperties>
</file>