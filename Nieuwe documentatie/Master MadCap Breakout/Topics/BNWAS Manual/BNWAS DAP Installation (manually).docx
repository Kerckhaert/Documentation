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D01" w:rsidRDefault="00755D01" w:rsidP="00755D01">
      <w:pPr>
        <w:pStyle w:val="Heading1"/>
      </w:pPr>
      <w:bookmarkStart w:id="0" w:name="_Toc393892844"/>
      <w:r>
        <w:t>Installation</w:t>
      </w:r>
      <w:bookmarkEnd w:id="0"/>
    </w:p>
    <w:p w:rsidR="00755D01" w:rsidRDefault="00755D01" w:rsidP="00755D01">
      <w:pPr>
        <w:pStyle w:val="Heading2"/>
      </w:pPr>
      <w:bookmarkStart w:id="1" w:name="_Toc393892845"/>
      <w:r>
        <w:t>Introduction</w:t>
      </w:r>
      <w:bookmarkEnd w:id="1"/>
    </w:p>
    <w:p w:rsidR="00755D01" w:rsidRDefault="00755D01" w:rsidP="00755D01">
      <w:r>
        <w:t>With installation of the standard BNWAS setup the parts that are point of interest are the following:</w:t>
      </w:r>
    </w:p>
    <w:p w:rsidR="00755D01" w:rsidRDefault="00755D01" w:rsidP="00755D01"/>
    <w:p w:rsidR="00755D01" w:rsidRDefault="00755D01" w:rsidP="00755D01">
      <w:pPr>
        <w:pStyle w:val="ListParagraph"/>
        <w:numPr>
          <w:ilvl w:val="0"/>
          <w:numId w:val="3"/>
        </w:numPr>
      </w:pPr>
      <w:proofErr w:type="spellStart"/>
      <w:r>
        <w:t>Beijer</w:t>
      </w:r>
      <w:proofErr w:type="spellEnd"/>
      <w:r>
        <w:t xml:space="preserve"> Exter T70-bl</w:t>
      </w:r>
    </w:p>
    <w:p w:rsidR="00755D01" w:rsidRDefault="00755D01" w:rsidP="00755D01">
      <w:pPr>
        <w:pStyle w:val="ListParagraph"/>
        <w:numPr>
          <w:ilvl w:val="0"/>
          <w:numId w:val="3"/>
        </w:numPr>
      </w:pPr>
      <w:r>
        <w:t>Wago I/O system 750</w:t>
      </w:r>
    </w:p>
    <w:p w:rsidR="00755D01" w:rsidRDefault="00755D01" w:rsidP="00755D01"/>
    <w:p w:rsidR="00755D01" w:rsidRDefault="00755D01" w:rsidP="00755D01">
      <w:r>
        <w:t>And additionally</w:t>
      </w:r>
    </w:p>
    <w:p w:rsidR="00755D01" w:rsidRDefault="00755D01" w:rsidP="00755D01"/>
    <w:p w:rsidR="00755D01" w:rsidRDefault="00755D01" w:rsidP="00755D01">
      <w:pPr>
        <w:pStyle w:val="ListParagraph"/>
        <w:numPr>
          <w:ilvl w:val="0"/>
          <w:numId w:val="4"/>
        </w:numPr>
      </w:pPr>
      <w:bookmarkStart w:id="2" w:name="OLE_LINK13"/>
      <w:r>
        <w:t>Phoenix Contact FL switch SFNT series</w:t>
      </w:r>
      <w:bookmarkEnd w:id="2"/>
    </w:p>
    <w:p w:rsidR="00755D01" w:rsidRDefault="00755D01" w:rsidP="00755D01">
      <w:pPr>
        <w:pStyle w:val="ListParagraph"/>
        <w:numPr>
          <w:ilvl w:val="0"/>
          <w:numId w:val="4"/>
        </w:numPr>
      </w:pPr>
      <w:bookmarkStart w:id="3" w:name="OLE_LINK19"/>
      <w:bookmarkStart w:id="4" w:name="OLE_LINK20"/>
      <w:r>
        <w:t>Watch Alarm Panel 1</w:t>
      </w:r>
      <w:r w:rsidRPr="00A214D6">
        <w:rPr>
          <w:vertAlign w:val="superscript"/>
        </w:rPr>
        <w:t>st</w:t>
      </w:r>
      <w:r>
        <w:t>, 2</w:t>
      </w:r>
      <w:r w:rsidRPr="00A214D6">
        <w:rPr>
          <w:vertAlign w:val="superscript"/>
        </w:rPr>
        <w:t>nd</w:t>
      </w:r>
      <w:r>
        <w:t xml:space="preserve"> and 3</w:t>
      </w:r>
      <w:r w:rsidRPr="00A214D6">
        <w:rPr>
          <w:vertAlign w:val="superscript"/>
        </w:rPr>
        <w:t>rd</w:t>
      </w:r>
      <w:r>
        <w:t xml:space="preserve"> stage</w:t>
      </w:r>
      <w:bookmarkEnd w:id="3"/>
      <w:bookmarkEnd w:id="4"/>
    </w:p>
    <w:p w:rsidR="00755D01" w:rsidRDefault="00755D01" w:rsidP="00755D01">
      <w:pPr>
        <w:pStyle w:val="ListParagraph"/>
        <w:numPr>
          <w:ilvl w:val="0"/>
          <w:numId w:val="4"/>
        </w:numPr>
      </w:pPr>
      <w:r>
        <w:t>Reset Buttons</w:t>
      </w:r>
    </w:p>
    <w:p w:rsidR="00755D01" w:rsidRDefault="00755D01" w:rsidP="00755D01"/>
    <w:p w:rsidR="00755D01" w:rsidRDefault="00755D01" w:rsidP="00755D01">
      <w:pPr>
        <w:pStyle w:val="Heading2"/>
      </w:pPr>
      <w:bookmarkStart w:id="5" w:name="_Toc393892846"/>
      <w:proofErr w:type="spellStart"/>
      <w:r>
        <w:t>Beijer</w:t>
      </w:r>
      <w:proofErr w:type="spellEnd"/>
      <w:r>
        <w:t xml:space="preserve"> Exter T70-bl</w:t>
      </w:r>
      <w:bookmarkEnd w:id="5"/>
    </w:p>
    <w:p w:rsidR="00755D01" w:rsidRDefault="00755D01" w:rsidP="00755D01">
      <w:pPr>
        <w:pStyle w:val="Heading3"/>
      </w:pPr>
      <w:bookmarkStart w:id="6" w:name="_Toc393892847"/>
      <w:r>
        <w:t>Specifications</w:t>
      </w:r>
      <w:bookmarkEnd w:id="6"/>
    </w:p>
    <w:p w:rsidR="00755D01" w:rsidRDefault="00755D01" w:rsidP="00755D01"/>
    <w:p w:rsidR="00755D01" w:rsidRDefault="00755D01" w:rsidP="00755D01">
      <w:r>
        <w:rPr>
          <w:noProof/>
          <w:lang w:val="nl-NL" w:eastAsia="nl-NL"/>
        </w:rPr>
        <w:drawing>
          <wp:inline distT="0" distB="0" distL="0" distR="0" wp14:anchorId="40858176" wp14:editId="5CC46734">
            <wp:extent cx="57245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3429000"/>
                    </a:xfrm>
                    <a:prstGeom prst="rect">
                      <a:avLst/>
                    </a:prstGeom>
                  </pic:spPr>
                </pic:pic>
              </a:graphicData>
            </a:graphic>
          </wp:inline>
        </w:drawing>
      </w:r>
    </w:p>
    <w:p w:rsidR="00755D01" w:rsidRDefault="00755D01" w:rsidP="00755D01">
      <w:pPr>
        <w:pStyle w:val="Onderschrift"/>
      </w:pPr>
      <w:bookmarkStart w:id="7" w:name="_Toc388352675"/>
      <w:bookmarkStart w:id="8" w:name="_Toc39389293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Dimensions</w:t>
      </w:r>
      <w:bookmarkEnd w:id="7"/>
      <w:bookmarkEnd w:id="8"/>
    </w:p>
    <w:p w:rsidR="00755D01" w:rsidRDefault="00755D01" w:rsidP="00755D01">
      <w:pPr>
        <w:pStyle w:val="ListNumber2"/>
        <w:rPr>
          <w:ins w:id="9" w:author="Unknown"/>
        </w:rPr>
      </w:pPr>
      <w:r w:rsidRPr="000B70AB">
        <w:t>Unpack and check the delivery</w:t>
      </w:r>
      <w:ins w:id="10" w:author="Unknown">
        <w:r>
          <w:t xml:space="preserve"> (see </w:t>
        </w:r>
        <w:r>
          <w:fldChar w:fldCharType="begin"/>
        </w:r>
        <w:r>
          <w:instrText xml:space="preserve"> REF _Ref269891012 \h </w:instrText>
        </w:r>
      </w:ins>
      <w:ins w:id="11" w:author="Unknown">
        <w:r>
          <w:fldChar w:fldCharType="separate"/>
        </w:r>
        <w:r>
          <w:t xml:space="preserve">Figure </w:t>
        </w:r>
      </w:ins>
      <w:r>
        <w:rPr>
          <w:noProof/>
        </w:rPr>
        <w:t>2</w:t>
      </w:r>
      <w:r>
        <w:noBreakHyphen/>
      </w:r>
      <w:r>
        <w:rPr>
          <w:noProof/>
        </w:rPr>
        <w:t>2</w:t>
      </w:r>
      <w:ins w:id="12" w:author="Unknown">
        <w:r>
          <w:fldChar w:fldCharType="end"/>
        </w:r>
        <w:r>
          <w:t>)</w:t>
        </w:r>
      </w:ins>
      <w:r w:rsidRPr="000B70AB">
        <w:t>. If damage is found, notify the supplier.</w:t>
      </w:r>
    </w:p>
    <w:p w:rsidR="00755D01" w:rsidRDefault="00755D01" w:rsidP="00755D01">
      <w:pPr>
        <w:pStyle w:val="Text"/>
      </w:pPr>
    </w:p>
    <w:p w:rsidR="00755D01" w:rsidRDefault="00755D01" w:rsidP="00755D01">
      <w:pPr>
        <w:pStyle w:val="Text"/>
        <w:keepNext/>
        <w:jc w:val="center"/>
      </w:pPr>
      <w:r>
        <w:rPr>
          <w:noProof/>
          <w:lang w:val="nl-NL" w:eastAsia="nl-NL"/>
        </w:rPr>
        <w:lastRenderedPageBreak/>
        <w:drawing>
          <wp:inline distT="0" distB="0" distL="0" distR="0" wp14:anchorId="75B81FD6" wp14:editId="33AA4ECD">
            <wp:extent cx="4598670" cy="2077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670" cy="2077085"/>
                    </a:xfrm>
                    <a:prstGeom prst="rect">
                      <a:avLst/>
                    </a:prstGeom>
                    <a:noFill/>
                    <a:ln>
                      <a:noFill/>
                    </a:ln>
                  </pic:spPr>
                </pic:pic>
              </a:graphicData>
            </a:graphic>
          </wp:inline>
        </w:drawing>
      </w:r>
    </w:p>
    <w:p w:rsidR="00755D01" w:rsidRDefault="00755D01" w:rsidP="00755D01">
      <w:pPr>
        <w:pStyle w:val="Bijschrift1"/>
      </w:pPr>
      <w:bookmarkStart w:id="13" w:name="_Ref269891012"/>
      <w:bookmarkStart w:id="14" w:name="_Toc270411815"/>
      <w:bookmarkStart w:id="15" w:name="_Toc393892933"/>
      <w:ins w:id="16" w:author="Unknown">
        <w:r>
          <w:t xml:space="preserve">Figure </w:t>
        </w:r>
      </w:ins>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13"/>
      <w:ins w:id="17" w:author="Unknown">
        <w:r>
          <w:t>: Delivery and contents</w:t>
        </w:r>
      </w:ins>
      <w:bookmarkEnd w:id="14"/>
      <w:bookmarkEnd w:id="15"/>
    </w:p>
    <w:p w:rsidR="00755D01" w:rsidRDefault="00755D01" w:rsidP="00755D01">
      <w:pPr>
        <w:pStyle w:val="Text"/>
        <w:jc w:val="center"/>
      </w:pPr>
      <w:r>
        <w:t>NOTE</w:t>
      </w:r>
    </w:p>
    <w:p w:rsidR="00755D01" w:rsidRPr="000B70AB" w:rsidRDefault="00755D01" w:rsidP="00755D01">
      <w:pPr>
        <w:pStyle w:val="Text"/>
        <w:rPr>
          <w:ins w:id="18" w:author="Unknown"/>
        </w:rPr>
      </w:pPr>
      <w:ins w:id="19" w:author="Unknown">
        <w:r w:rsidRPr="000B70AB">
          <w:t>Place the operator panel on a stable surface during installation.</w:t>
        </w:r>
      </w:ins>
      <w:r>
        <w:t xml:space="preserve"> </w:t>
      </w:r>
      <w:ins w:id="20" w:author="Unknown">
        <w:r w:rsidRPr="000B70AB">
          <w:t>Dropping it or letting it fall may cause damage.</w:t>
        </w:r>
      </w:ins>
    </w:p>
    <w:p w:rsidR="00755D01" w:rsidRDefault="00755D01" w:rsidP="00755D01">
      <w:pPr>
        <w:pStyle w:val="Text"/>
      </w:pPr>
    </w:p>
    <w:p w:rsidR="00755D01" w:rsidRDefault="00755D01" w:rsidP="00755D01">
      <w:pPr>
        <w:pStyle w:val="ListNumber2"/>
        <w:rPr>
          <w:ins w:id="21" w:author="Unknown"/>
        </w:rPr>
      </w:pPr>
      <w:r w:rsidRPr="000B70AB">
        <w:t>Place the panel cut</w:t>
      </w:r>
      <w:ins w:id="22" w:author="Unknown">
        <w:r>
          <w:t>-</w:t>
        </w:r>
      </w:ins>
      <w:r w:rsidRPr="000B70AB">
        <w:t>out where the operator panel is to be situated, draw along the</w:t>
      </w:r>
      <w:ins w:id="23" w:author="Unknown">
        <w:r>
          <w:t xml:space="preserve"> </w:t>
        </w:r>
      </w:ins>
      <w:r w:rsidRPr="000B70AB">
        <w:t>outer sides of the holes and cut according to the markings</w:t>
      </w:r>
      <w:ins w:id="24" w:author="Unknown">
        <w:r>
          <w:t xml:space="preserve"> (see </w:t>
        </w:r>
        <w:r>
          <w:fldChar w:fldCharType="begin"/>
        </w:r>
        <w:r>
          <w:instrText xml:space="preserve"> REF _Ref269890993 \h </w:instrText>
        </w:r>
      </w:ins>
      <w:ins w:id="25" w:author="Unknown">
        <w:r>
          <w:fldChar w:fldCharType="separate"/>
        </w:r>
      </w:ins>
      <w:r>
        <w:t xml:space="preserve">Figure </w:t>
      </w:r>
      <w:r>
        <w:rPr>
          <w:noProof/>
        </w:rPr>
        <w:t>2</w:t>
      </w:r>
      <w:r>
        <w:noBreakHyphen/>
      </w:r>
      <w:r>
        <w:rPr>
          <w:noProof/>
        </w:rPr>
        <w:t>3</w:t>
      </w:r>
      <w:ins w:id="26" w:author="Unknown">
        <w:r>
          <w:fldChar w:fldCharType="end"/>
        </w:r>
        <w:r>
          <w:t>)</w:t>
        </w:r>
      </w:ins>
      <w:r w:rsidRPr="000B70AB">
        <w:t>.</w:t>
      </w:r>
    </w:p>
    <w:p w:rsidR="00755D01" w:rsidRDefault="00755D01" w:rsidP="00755D01">
      <w:pPr>
        <w:pStyle w:val="Text"/>
      </w:pPr>
    </w:p>
    <w:p w:rsidR="00755D01" w:rsidRDefault="00755D01" w:rsidP="00755D01">
      <w:pPr>
        <w:pStyle w:val="Text"/>
      </w:pPr>
    </w:p>
    <w:p w:rsidR="00755D01" w:rsidRDefault="00755D01" w:rsidP="00755D01">
      <w:pPr>
        <w:pStyle w:val="Text"/>
        <w:keepNext/>
        <w:jc w:val="center"/>
      </w:pPr>
      <w:r>
        <w:rPr>
          <w:noProof/>
          <w:lang w:val="nl-NL" w:eastAsia="nl-NL"/>
        </w:rPr>
        <w:drawing>
          <wp:inline distT="0" distB="0" distL="0" distR="0" wp14:anchorId="279DE444" wp14:editId="6F4ADDB7">
            <wp:extent cx="4333875" cy="18872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887220"/>
                    </a:xfrm>
                    <a:prstGeom prst="rect">
                      <a:avLst/>
                    </a:prstGeom>
                    <a:noFill/>
                    <a:ln>
                      <a:noFill/>
                    </a:ln>
                  </pic:spPr>
                </pic:pic>
              </a:graphicData>
            </a:graphic>
          </wp:inline>
        </w:drawing>
      </w:r>
    </w:p>
    <w:p w:rsidR="00755D01" w:rsidRDefault="00755D01" w:rsidP="00755D01">
      <w:pPr>
        <w:pStyle w:val="Bijschrift1"/>
        <w:rPr>
          <w:ins w:id="27" w:author="Unknown"/>
        </w:rPr>
      </w:pPr>
      <w:bookmarkStart w:id="28" w:name="_Ref269890993"/>
      <w:bookmarkStart w:id="29" w:name="_Toc270411816"/>
      <w:bookmarkStart w:id="30" w:name="_Toc39389293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bookmarkEnd w:id="28"/>
      <w:ins w:id="31" w:author="Unknown">
        <w:r>
          <w:t>: Panel cut</w:t>
        </w:r>
      </w:ins>
      <w:r>
        <w:t>-</w:t>
      </w:r>
      <w:ins w:id="32" w:author="Unknown">
        <w:r>
          <w:t>out</w:t>
        </w:r>
        <w:bookmarkEnd w:id="29"/>
        <w:bookmarkEnd w:id="30"/>
      </w:ins>
    </w:p>
    <w:p w:rsidR="00755D01" w:rsidRDefault="00755D01" w:rsidP="00755D01">
      <w:pPr>
        <w:pStyle w:val="ListNumber2"/>
        <w:rPr>
          <w:ins w:id="33" w:author="Unknown"/>
        </w:rPr>
      </w:pPr>
      <w:r>
        <w:br w:type="page"/>
      </w:r>
      <w:r w:rsidRPr="00C42BDE">
        <w:lastRenderedPageBreak/>
        <w:t>Secure the operator panel in position, using all the fastening holes and the</w:t>
      </w:r>
      <w:ins w:id="34" w:author="Unknown">
        <w:r w:rsidRPr="00C42BDE">
          <w:t xml:space="preserve"> </w:t>
        </w:r>
      </w:ins>
      <w:r w:rsidRPr="00C42BDE">
        <w:t>provided brackets and screws</w:t>
      </w:r>
      <w:ins w:id="35" w:author="Unknown">
        <w:r>
          <w:t xml:space="preserve"> (see </w:t>
        </w:r>
        <w:r>
          <w:fldChar w:fldCharType="begin"/>
        </w:r>
        <w:r>
          <w:instrText xml:space="preserve"> REF _Ref269891181 \h </w:instrText>
        </w:r>
      </w:ins>
      <w:ins w:id="36" w:author="Unknown">
        <w:r>
          <w:fldChar w:fldCharType="separate"/>
        </w:r>
      </w:ins>
      <w:r>
        <w:t xml:space="preserve">Figure </w:t>
      </w:r>
      <w:r>
        <w:rPr>
          <w:noProof/>
        </w:rPr>
        <w:t>2</w:t>
      </w:r>
      <w:r>
        <w:noBreakHyphen/>
      </w:r>
      <w:r>
        <w:rPr>
          <w:noProof/>
        </w:rPr>
        <w:t>4</w:t>
      </w:r>
      <w:ins w:id="37" w:author="Unknown">
        <w:r>
          <w:fldChar w:fldCharType="end"/>
        </w:r>
        <w:r>
          <w:t>).</w:t>
        </w:r>
      </w:ins>
    </w:p>
    <w:p w:rsidR="00755D01" w:rsidRDefault="00755D01" w:rsidP="00755D01">
      <w:pPr>
        <w:pStyle w:val="Text"/>
      </w:pPr>
    </w:p>
    <w:p w:rsidR="00755D01" w:rsidRDefault="00755D01" w:rsidP="00755D01">
      <w:pPr>
        <w:pStyle w:val="Text"/>
      </w:pPr>
    </w:p>
    <w:p w:rsidR="00755D01" w:rsidRDefault="00755D01" w:rsidP="00755D01">
      <w:pPr>
        <w:pStyle w:val="Text"/>
        <w:keepNext/>
        <w:jc w:val="center"/>
      </w:pPr>
      <w:r>
        <w:rPr>
          <w:noProof/>
          <w:lang w:val="nl-NL" w:eastAsia="nl-NL"/>
        </w:rPr>
        <w:drawing>
          <wp:inline distT="0" distB="0" distL="0" distR="0" wp14:anchorId="2628AD98" wp14:editId="01985A4B">
            <wp:extent cx="5819140" cy="2468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140" cy="2468245"/>
                    </a:xfrm>
                    <a:prstGeom prst="rect">
                      <a:avLst/>
                    </a:prstGeom>
                    <a:noFill/>
                    <a:ln>
                      <a:noFill/>
                    </a:ln>
                  </pic:spPr>
                </pic:pic>
              </a:graphicData>
            </a:graphic>
          </wp:inline>
        </w:drawing>
      </w:r>
    </w:p>
    <w:p w:rsidR="00755D01" w:rsidRDefault="00755D01" w:rsidP="00755D01">
      <w:pPr>
        <w:pStyle w:val="Bijschrift1"/>
      </w:pPr>
      <w:bookmarkStart w:id="38" w:name="_Ref269891181"/>
      <w:bookmarkStart w:id="39" w:name="_Toc270411817"/>
      <w:bookmarkStart w:id="40" w:name="_Toc39389293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bookmarkEnd w:id="38"/>
      <w:ins w:id="41" w:author="Unknown">
        <w:r>
          <w:t>: Fastening holes and brackets</w:t>
        </w:r>
      </w:ins>
      <w:bookmarkEnd w:id="39"/>
      <w:bookmarkEnd w:id="40"/>
    </w:p>
    <w:p w:rsidR="00755D01" w:rsidRDefault="00755D01" w:rsidP="00755D01">
      <w:pPr>
        <w:pStyle w:val="Bijschrift1"/>
        <w:rPr>
          <w:ins w:id="42" w:author="Unknown"/>
        </w:rPr>
      </w:pPr>
    </w:p>
    <w:p w:rsidR="00755D01" w:rsidRPr="006F7F1F" w:rsidRDefault="00755D01" w:rsidP="00755D01">
      <w:pPr>
        <w:pStyle w:val="ListNumber2"/>
        <w:rPr>
          <w:ins w:id="43" w:author="Unknown"/>
        </w:rPr>
      </w:pPr>
      <w:ins w:id="44" w:author="Unknown">
        <w:r w:rsidRPr="006F7F1F">
          <w:rPr>
            <w:lang w:eastAsia="nl-NL"/>
          </w:rPr>
          <w:t>Connect the cables in the specified order.</w:t>
        </w:r>
      </w:ins>
    </w:p>
    <w:p w:rsidR="00755D01" w:rsidRPr="006F7F1F" w:rsidRDefault="00755D01" w:rsidP="00755D01">
      <w:pPr>
        <w:pStyle w:val="Text"/>
        <w:rPr>
          <w:ins w:id="45" w:author="Unknown"/>
        </w:rPr>
      </w:pPr>
    </w:p>
    <w:p w:rsidR="00755D01" w:rsidRDefault="00755D01" w:rsidP="00755D01">
      <w:pPr>
        <w:pStyle w:val="Text"/>
        <w:jc w:val="center"/>
        <w:rPr>
          <w:b/>
          <w:lang w:eastAsia="nl-NL"/>
        </w:rPr>
      </w:pPr>
      <w:ins w:id="46" w:author="Unknown">
        <w:r w:rsidRPr="006F7F1F">
          <w:rPr>
            <w:b/>
            <w:lang w:eastAsia="nl-NL"/>
          </w:rPr>
          <w:t>C</w:t>
        </w:r>
      </w:ins>
      <w:r w:rsidRPr="006F7F1F">
        <w:rPr>
          <w:b/>
          <w:lang w:eastAsia="nl-NL"/>
        </w:rPr>
        <w:t>AUTION</w:t>
      </w:r>
    </w:p>
    <w:p w:rsidR="00755D01" w:rsidRPr="006F7F1F" w:rsidRDefault="00755D01" w:rsidP="00755D01">
      <w:pPr>
        <w:pStyle w:val="Text"/>
        <w:jc w:val="center"/>
        <w:rPr>
          <w:ins w:id="47" w:author="Unknown"/>
          <w:b/>
          <w:lang w:eastAsia="nl-NL"/>
        </w:rPr>
      </w:pPr>
    </w:p>
    <w:p w:rsidR="00755D01" w:rsidRPr="00F225DD" w:rsidRDefault="00755D01" w:rsidP="00755D01">
      <w:pPr>
        <w:pStyle w:val="Text"/>
        <w:rPr>
          <w:rStyle w:val="TextChar"/>
          <w:b/>
        </w:rPr>
      </w:pPr>
      <w:ins w:id="48" w:author="Unknown">
        <w:r w:rsidRPr="00F225DD">
          <w:rPr>
            <w:b/>
            <w:lang w:eastAsia="nl-NL"/>
          </w:rPr>
          <w:t xml:space="preserve">Ensure that the operator panel </w:t>
        </w:r>
      </w:ins>
      <w:r w:rsidRPr="00F225DD">
        <w:rPr>
          <w:b/>
          <w:lang w:eastAsia="nl-NL"/>
        </w:rPr>
        <w:t xml:space="preserve">(ref. A, </w:t>
      </w:r>
      <w:r w:rsidRPr="00F225DD">
        <w:rPr>
          <w:b/>
          <w:lang w:eastAsia="nl-NL"/>
        </w:rPr>
        <w:fldChar w:fldCharType="begin"/>
      </w:r>
      <w:r w:rsidRPr="00F225DD">
        <w:rPr>
          <w:b/>
          <w:lang w:eastAsia="nl-NL"/>
        </w:rPr>
        <w:instrText xml:space="preserve"> REF _Ref269892227 \h  \* MERGEFORMAT </w:instrText>
      </w:r>
      <w:r w:rsidRPr="00F225DD">
        <w:rPr>
          <w:b/>
          <w:lang w:eastAsia="nl-NL"/>
        </w:rPr>
      </w:r>
      <w:r w:rsidRPr="00F225DD">
        <w:rPr>
          <w:b/>
          <w:lang w:eastAsia="nl-NL"/>
        </w:rPr>
        <w:fldChar w:fldCharType="separate"/>
      </w:r>
      <w:ins w:id="49" w:author="Unknown">
        <w:r w:rsidRPr="008A4807">
          <w:rPr>
            <w:b/>
          </w:rPr>
          <w:t xml:space="preserve">Figure </w:t>
        </w:r>
      </w:ins>
      <w:r w:rsidRPr="008A4807">
        <w:rPr>
          <w:b/>
          <w:noProof/>
        </w:rPr>
        <w:t>2</w:t>
      </w:r>
      <w:r w:rsidRPr="008A4807">
        <w:rPr>
          <w:b/>
          <w:noProof/>
        </w:rPr>
        <w:noBreakHyphen/>
        <w:t>5</w:t>
      </w:r>
      <w:r w:rsidRPr="00F225DD">
        <w:rPr>
          <w:b/>
          <w:lang w:eastAsia="nl-NL"/>
        </w:rPr>
        <w:fldChar w:fldCharType="end"/>
      </w:r>
      <w:r w:rsidRPr="00F225DD">
        <w:rPr>
          <w:b/>
          <w:lang w:eastAsia="nl-NL"/>
        </w:rPr>
        <w:t xml:space="preserve">) </w:t>
      </w:r>
      <w:ins w:id="50" w:author="Unknown">
        <w:r w:rsidRPr="00F225DD">
          <w:rPr>
            <w:b/>
            <w:lang w:eastAsia="nl-NL"/>
          </w:rPr>
          <w:t>and the controller system have the</w:t>
        </w:r>
      </w:ins>
      <w:r w:rsidRPr="00F225DD">
        <w:rPr>
          <w:b/>
          <w:lang w:eastAsia="nl-NL"/>
        </w:rPr>
        <w:t xml:space="preserve"> </w:t>
      </w:r>
      <w:ins w:id="51" w:author="Unknown">
        <w:r w:rsidRPr="00F225DD">
          <w:rPr>
            <w:b/>
            <w:lang w:eastAsia="nl-NL"/>
          </w:rPr>
          <w:t>same electrical grounding (reference voltage level), otherwise errors</w:t>
        </w:r>
      </w:ins>
      <w:r w:rsidRPr="00F225DD">
        <w:rPr>
          <w:b/>
          <w:lang w:eastAsia="nl-NL"/>
        </w:rPr>
        <w:t xml:space="preserve"> </w:t>
      </w:r>
      <w:ins w:id="52" w:author="Unknown">
        <w:r w:rsidRPr="00F225DD">
          <w:rPr>
            <w:rStyle w:val="TextChar"/>
            <w:b/>
          </w:rPr>
          <w:t>in communication may occur.</w:t>
        </w:r>
      </w:ins>
    </w:p>
    <w:p w:rsidR="00755D01" w:rsidRDefault="00755D01" w:rsidP="00755D01">
      <w:pPr>
        <w:pStyle w:val="Text"/>
        <w:rPr>
          <w:rStyle w:val="TextChar"/>
          <w:b/>
        </w:rPr>
      </w:pPr>
    </w:p>
    <w:p w:rsidR="00755D01" w:rsidRPr="005202C6" w:rsidRDefault="00755D01" w:rsidP="00755D01">
      <w:pPr>
        <w:pStyle w:val="ListNumber2"/>
        <w:rPr>
          <w:ins w:id="53" w:author="Unknown"/>
        </w:rPr>
      </w:pPr>
      <w:r w:rsidRPr="006F7F1F">
        <w:t>Use an M5 screw and a grounding conductor (as short as possible)</w:t>
      </w:r>
      <w:ins w:id="54" w:author="Unknown">
        <w:r w:rsidRPr="006F7F1F">
          <w:t xml:space="preserve"> </w:t>
        </w:r>
      </w:ins>
      <w:r w:rsidRPr="006F7F1F">
        <w:t>with a cross-section of minimum 2.5 mm</w:t>
      </w:r>
      <w:r w:rsidRPr="006F7F1F">
        <w:rPr>
          <w:vertAlign w:val="superscript"/>
        </w:rPr>
        <w:t>2</w:t>
      </w:r>
      <w:ins w:id="55" w:author="Unknown">
        <w:r>
          <w:t xml:space="preserve"> (ref. B)</w:t>
        </w:r>
      </w:ins>
      <w:r w:rsidRPr="006F7F1F">
        <w:t>.</w:t>
      </w:r>
    </w:p>
    <w:p w:rsidR="00755D01" w:rsidRPr="005202C6" w:rsidRDefault="00755D01" w:rsidP="00755D01">
      <w:pPr>
        <w:pStyle w:val="Text"/>
        <w:rPr>
          <w:ins w:id="56" w:author="Unknown"/>
        </w:rPr>
      </w:pPr>
    </w:p>
    <w:p w:rsidR="00755D01" w:rsidRDefault="00755D01" w:rsidP="00755D01">
      <w:pPr>
        <w:pStyle w:val="Text"/>
        <w:jc w:val="center"/>
        <w:rPr>
          <w:b/>
          <w:lang w:eastAsia="nl-NL"/>
        </w:rPr>
      </w:pPr>
      <w:ins w:id="57" w:author="Unknown">
        <w:r w:rsidRPr="006F7F1F">
          <w:rPr>
            <w:b/>
            <w:lang w:eastAsia="nl-NL"/>
          </w:rPr>
          <w:t>C</w:t>
        </w:r>
      </w:ins>
      <w:r>
        <w:rPr>
          <w:b/>
          <w:lang w:eastAsia="nl-NL"/>
        </w:rPr>
        <w:t>AUTION</w:t>
      </w:r>
    </w:p>
    <w:p w:rsidR="00755D01" w:rsidRPr="006F7F1F" w:rsidRDefault="00755D01" w:rsidP="00755D01">
      <w:pPr>
        <w:pStyle w:val="Text"/>
        <w:jc w:val="center"/>
        <w:rPr>
          <w:ins w:id="58" w:author="Unknown"/>
          <w:b/>
          <w:lang w:eastAsia="nl-NL"/>
        </w:rPr>
      </w:pPr>
    </w:p>
    <w:p w:rsidR="00755D01" w:rsidRDefault="00755D01" w:rsidP="00755D01">
      <w:pPr>
        <w:pStyle w:val="Text"/>
        <w:numPr>
          <w:ilvl w:val="0"/>
          <w:numId w:val="7"/>
        </w:numPr>
        <w:rPr>
          <w:rFonts w:ascii="TrebuchetMS" w:hAnsi="TrebuchetMS" w:cs="TrebuchetMS"/>
          <w:b/>
          <w:lang w:eastAsia="nl-NL"/>
        </w:rPr>
      </w:pPr>
      <w:ins w:id="59" w:author="Unknown">
        <w:r w:rsidRPr="006F7F1F">
          <w:rPr>
            <w:rFonts w:ascii="TrebuchetMS" w:hAnsi="TrebuchetMS" w:cs="TrebuchetMS"/>
            <w:b/>
            <w:lang w:eastAsia="nl-NL"/>
          </w:rPr>
          <w:t>Use only shielded communication cables</w:t>
        </w:r>
      </w:ins>
    </w:p>
    <w:p w:rsidR="00755D01" w:rsidRDefault="00755D01" w:rsidP="00755D01">
      <w:pPr>
        <w:pStyle w:val="Text"/>
        <w:numPr>
          <w:ilvl w:val="0"/>
          <w:numId w:val="7"/>
        </w:numPr>
        <w:rPr>
          <w:rFonts w:ascii="TrebuchetMS" w:hAnsi="TrebuchetMS" w:cs="TrebuchetMS"/>
          <w:b/>
          <w:lang w:eastAsia="nl-NL"/>
        </w:rPr>
      </w:pPr>
      <w:ins w:id="60" w:author="Unknown">
        <w:r w:rsidRPr="006F7F1F">
          <w:rPr>
            <w:rFonts w:ascii="TrebuchetMS" w:hAnsi="TrebuchetMS" w:cs="TrebuchetMS"/>
            <w:b/>
            <w:lang w:eastAsia="nl-NL"/>
          </w:rPr>
          <w:t>Separate high voltage cables from signal and supply cables</w:t>
        </w:r>
      </w:ins>
      <w:r>
        <w:rPr>
          <w:rFonts w:ascii="TrebuchetMS" w:hAnsi="TrebuchetMS" w:cs="TrebuchetMS"/>
          <w:b/>
          <w:lang w:eastAsia="nl-NL"/>
        </w:rPr>
        <w:t xml:space="preserve"> (ref. C)</w:t>
      </w:r>
    </w:p>
    <w:p w:rsidR="00755D01" w:rsidRPr="006F7F1F" w:rsidRDefault="00755D01" w:rsidP="00755D01">
      <w:pPr>
        <w:pStyle w:val="Text"/>
        <w:numPr>
          <w:ilvl w:val="0"/>
          <w:numId w:val="7"/>
        </w:numPr>
        <w:rPr>
          <w:ins w:id="61" w:author="Unknown"/>
          <w:rFonts w:ascii="TrebuchetMS" w:hAnsi="TrebuchetMS" w:cs="TrebuchetMS"/>
          <w:b/>
          <w:lang w:eastAsia="nl-NL"/>
        </w:rPr>
      </w:pPr>
      <w:ins w:id="62" w:author="Unknown">
        <w:r w:rsidRPr="006F7F1F">
          <w:rPr>
            <w:rFonts w:ascii="TrebuchetMS" w:hAnsi="TrebuchetMS" w:cs="TrebuchetMS"/>
            <w:b/>
            <w:lang w:eastAsia="nl-NL"/>
          </w:rPr>
          <w:t>The operator panel must be brought to ambient temperature</w:t>
        </w:r>
      </w:ins>
      <w:r>
        <w:rPr>
          <w:rFonts w:ascii="TrebuchetMS" w:hAnsi="TrebuchetMS" w:cs="TrebuchetMS"/>
          <w:b/>
          <w:lang w:eastAsia="nl-NL"/>
        </w:rPr>
        <w:t xml:space="preserve"> </w:t>
      </w:r>
      <w:ins w:id="63" w:author="Unknown">
        <w:r w:rsidRPr="006F7F1F">
          <w:rPr>
            <w:rFonts w:ascii="TrebuchetMS" w:hAnsi="TrebuchetMS" w:cs="TrebuchetMS"/>
            <w:b/>
            <w:lang w:eastAsia="nl-NL"/>
          </w:rPr>
          <w:t>before it is started up. If condensation forms, ensure that the</w:t>
        </w:r>
      </w:ins>
      <w:r>
        <w:rPr>
          <w:rFonts w:ascii="TrebuchetMS" w:hAnsi="TrebuchetMS" w:cs="TrebuchetMS"/>
          <w:b/>
          <w:lang w:eastAsia="nl-NL"/>
        </w:rPr>
        <w:t xml:space="preserve"> </w:t>
      </w:r>
      <w:ins w:id="64" w:author="Unknown">
        <w:r w:rsidRPr="006F7F1F">
          <w:rPr>
            <w:rFonts w:ascii="TrebuchetMS" w:hAnsi="TrebuchetMS" w:cs="TrebuchetMS"/>
            <w:b/>
            <w:lang w:eastAsia="nl-NL"/>
          </w:rPr>
          <w:t>operator panel is dry before connecting it to the power outlet</w:t>
        </w:r>
      </w:ins>
      <w:r>
        <w:rPr>
          <w:rFonts w:ascii="TrebuchetMS" w:hAnsi="TrebuchetMS" w:cs="TrebuchetMS"/>
          <w:b/>
          <w:lang w:eastAsia="nl-NL"/>
        </w:rPr>
        <w:t xml:space="preserve"> (ref. D)</w:t>
      </w:r>
      <w:ins w:id="65" w:author="Unknown">
        <w:r w:rsidRPr="006F7F1F">
          <w:rPr>
            <w:rFonts w:ascii="TrebuchetMS" w:hAnsi="TrebuchetMS" w:cs="TrebuchetMS"/>
            <w:b/>
            <w:lang w:eastAsia="nl-NL"/>
          </w:rPr>
          <w:t>.</w:t>
        </w:r>
      </w:ins>
    </w:p>
    <w:p w:rsidR="00755D01" w:rsidRDefault="00755D01" w:rsidP="00755D01">
      <w:pPr>
        <w:pStyle w:val="Text"/>
        <w:numPr>
          <w:ilvl w:val="0"/>
          <w:numId w:val="7"/>
        </w:numPr>
        <w:rPr>
          <w:rFonts w:ascii="TrebuchetMS" w:hAnsi="TrebuchetMS" w:cs="TrebuchetMS"/>
          <w:b/>
          <w:lang w:eastAsia="nl-NL"/>
        </w:rPr>
      </w:pPr>
      <w:ins w:id="66" w:author="Unknown">
        <w:r w:rsidRPr="006F7F1F">
          <w:rPr>
            <w:rFonts w:ascii="TrebuchetMS" w:hAnsi="TrebuchetMS" w:cs="TrebuchetMS"/>
            <w:b/>
            <w:lang w:eastAsia="nl-NL"/>
          </w:rPr>
          <w:t>Ensure that the voltage and polarity of the power source is correct.</w:t>
        </w:r>
      </w:ins>
    </w:p>
    <w:p w:rsidR="00755D01" w:rsidRDefault="00755D01" w:rsidP="00755D01">
      <w:pPr>
        <w:pStyle w:val="Text"/>
      </w:pPr>
    </w:p>
    <w:p w:rsidR="00755D01" w:rsidRDefault="00755D01" w:rsidP="00755D01">
      <w:pPr>
        <w:pStyle w:val="Text"/>
      </w:pPr>
      <w:r>
        <w:br w:type="page"/>
      </w:r>
    </w:p>
    <w:p w:rsidR="00755D01" w:rsidRDefault="00755D01" w:rsidP="00755D01">
      <w:pPr>
        <w:pStyle w:val="Text"/>
        <w:keepNext/>
        <w:jc w:val="center"/>
      </w:pPr>
      <w:r>
        <w:rPr>
          <w:noProof/>
          <w:lang w:val="nl-NL" w:eastAsia="nl-NL"/>
        </w:rPr>
        <w:lastRenderedPageBreak/>
        <w:drawing>
          <wp:inline distT="0" distB="0" distL="0" distR="0" wp14:anchorId="4CCC99F4" wp14:editId="603B1402">
            <wp:extent cx="4751705" cy="410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1705" cy="4107180"/>
                    </a:xfrm>
                    <a:prstGeom prst="rect">
                      <a:avLst/>
                    </a:prstGeom>
                    <a:noFill/>
                    <a:ln>
                      <a:noFill/>
                    </a:ln>
                  </pic:spPr>
                </pic:pic>
              </a:graphicData>
            </a:graphic>
          </wp:inline>
        </w:drawing>
      </w:r>
    </w:p>
    <w:p w:rsidR="00755D01" w:rsidRDefault="00755D01" w:rsidP="00755D01">
      <w:pPr>
        <w:pStyle w:val="Bijschrift1"/>
      </w:pPr>
      <w:bookmarkStart w:id="67" w:name="_Ref269892227"/>
      <w:bookmarkStart w:id="68" w:name="_Toc270411818"/>
      <w:bookmarkStart w:id="69" w:name="_Toc393892936"/>
      <w:ins w:id="70" w:author="Unknown">
        <w:r>
          <w:t xml:space="preserve">Figure </w:t>
        </w:r>
      </w:ins>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bookmarkEnd w:id="67"/>
      <w:ins w:id="71" w:author="Unknown">
        <w:r>
          <w:t>: Cable connections</w:t>
        </w:r>
      </w:ins>
      <w:bookmarkEnd w:id="68"/>
      <w:bookmarkEnd w:id="69"/>
    </w:p>
    <w:p w:rsidR="00755D01" w:rsidRPr="009E04CC" w:rsidRDefault="00755D01" w:rsidP="00755D01">
      <w:pPr>
        <w:pStyle w:val="ListNumber2"/>
      </w:pPr>
      <w:r w:rsidRPr="009E04CC">
        <w:t>Carefully remove the laminated film over the operator panel display, to avoid</w:t>
      </w:r>
      <w:ins w:id="72" w:author="Unknown">
        <w:r>
          <w:t xml:space="preserve"> </w:t>
        </w:r>
      </w:ins>
      <w:r w:rsidRPr="009E04CC">
        <w:t>static electricity that could damage the panel.</w:t>
      </w:r>
    </w:p>
    <w:p w:rsidR="00755D01" w:rsidRDefault="00755D01" w:rsidP="00755D01">
      <w:pPr>
        <w:pStyle w:val="Bijschrift1"/>
        <w:rPr>
          <w:ins w:id="73" w:author="Unknown"/>
        </w:rPr>
      </w:pPr>
    </w:p>
    <w:p w:rsidR="00755D01" w:rsidRDefault="00755D01" w:rsidP="00755D01">
      <w:pPr>
        <w:pStyle w:val="Heading3"/>
      </w:pPr>
      <w:r>
        <w:br w:type="page"/>
      </w:r>
      <w:bookmarkStart w:id="74" w:name="_Toc270411808"/>
      <w:bookmarkStart w:id="75" w:name="_Toc393892848"/>
      <w:r>
        <w:lastRenderedPageBreak/>
        <w:t>Mode switches</w:t>
      </w:r>
      <w:bookmarkEnd w:id="74"/>
      <w:bookmarkEnd w:id="75"/>
    </w:p>
    <w:p w:rsidR="00755D01" w:rsidRPr="00451744" w:rsidRDefault="00755D01" w:rsidP="00755D01"/>
    <w:p w:rsidR="00755D01" w:rsidRDefault="00755D01" w:rsidP="00755D01">
      <w:pPr>
        <w:overflowPunct/>
        <w:jc w:val="center"/>
        <w:textAlignment w:val="auto"/>
        <w:rPr>
          <w:ins w:id="76" w:author="Unknown"/>
          <w:rFonts w:cs="Arial"/>
          <w:b/>
          <w:szCs w:val="22"/>
          <w:lang w:eastAsia="nl-NL"/>
        </w:rPr>
      </w:pPr>
      <w:ins w:id="77" w:author="Unknown">
        <w:r w:rsidRPr="00451744">
          <w:rPr>
            <w:rFonts w:cs="Arial"/>
            <w:b/>
            <w:szCs w:val="22"/>
            <w:lang w:eastAsia="nl-NL"/>
          </w:rPr>
          <w:t>CAUTION</w:t>
        </w:r>
      </w:ins>
    </w:p>
    <w:p w:rsidR="00755D01" w:rsidRPr="00451744" w:rsidRDefault="00755D01" w:rsidP="00755D01">
      <w:pPr>
        <w:overflowPunct/>
        <w:jc w:val="center"/>
        <w:textAlignment w:val="auto"/>
        <w:rPr>
          <w:ins w:id="78" w:author="Unknown"/>
          <w:rFonts w:cs="Arial"/>
          <w:b/>
          <w:szCs w:val="22"/>
          <w:lang w:eastAsia="nl-NL"/>
        </w:rPr>
      </w:pPr>
    </w:p>
    <w:p w:rsidR="00755D01" w:rsidRPr="00AE25D9" w:rsidRDefault="00755D01" w:rsidP="00755D01">
      <w:pPr>
        <w:numPr>
          <w:ilvl w:val="0"/>
          <w:numId w:val="8"/>
        </w:numPr>
        <w:overflowPunct/>
        <w:textAlignment w:val="auto"/>
        <w:rPr>
          <w:ins w:id="79" w:author="Unknown"/>
          <w:rFonts w:cs="Arial"/>
          <w:b/>
          <w:szCs w:val="22"/>
          <w:lang w:eastAsia="nl-NL"/>
        </w:rPr>
      </w:pPr>
      <w:ins w:id="80" w:author="Unknown">
        <w:r w:rsidRPr="00AE25D9">
          <w:rPr>
            <w:b/>
            <w:lang w:eastAsia="nl-NL"/>
          </w:rPr>
          <w:t xml:space="preserve">All mode switches (see </w:t>
        </w:r>
        <w:r w:rsidRPr="00AE25D9">
          <w:rPr>
            <w:b/>
            <w:lang w:eastAsia="nl-NL"/>
          </w:rPr>
          <w:fldChar w:fldCharType="begin"/>
        </w:r>
        <w:r w:rsidRPr="00AE25D9">
          <w:rPr>
            <w:b/>
            <w:lang w:eastAsia="nl-NL"/>
          </w:rPr>
          <w:instrText xml:space="preserve"> REF _Ref269894994 \h  \* MERGEFORMAT </w:instrText>
        </w:r>
      </w:ins>
      <w:r w:rsidRPr="00AE25D9">
        <w:rPr>
          <w:b/>
          <w:lang w:eastAsia="nl-NL"/>
        </w:rPr>
      </w:r>
      <w:ins w:id="81" w:author="Unknown">
        <w:r w:rsidRPr="00AE25D9">
          <w:rPr>
            <w:b/>
            <w:lang w:eastAsia="nl-NL"/>
          </w:rPr>
          <w:fldChar w:fldCharType="separate"/>
        </w:r>
        <w:r w:rsidRPr="008A4807">
          <w:rPr>
            <w:b/>
          </w:rPr>
          <w:t xml:space="preserve">Figure </w:t>
        </w:r>
      </w:ins>
      <w:r w:rsidRPr="008A4807">
        <w:rPr>
          <w:b/>
          <w:noProof/>
        </w:rPr>
        <w:t>2</w:t>
      </w:r>
      <w:r w:rsidRPr="008A4807">
        <w:rPr>
          <w:b/>
          <w:noProof/>
        </w:rPr>
        <w:noBreakHyphen/>
        <w:t>6</w:t>
      </w:r>
      <w:ins w:id="82" w:author="Unknown">
        <w:r w:rsidRPr="00AE25D9">
          <w:rPr>
            <w:b/>
            <w:lang w:eastAsia="nl-NL"/>
          </w:rPr>
          <w:fldChar w:fldCharType="end"/>
        </w:r>
        <w:r w:rsidRPr="00AE25D9">
          <w:rPr>
            <w:b/>
            <w:lang w:eastAsia="nl-NL"/>
          </w:rPr>
          <w:t>) must be in OFF position during operator panel use.</w:t>
        </w:r>
      </w:ins>
    </w:p>
    <w:p w:rsidR="00755D01" w:rsidRPr="00451744" w:rsidRDefault="00755D01" w:rsidP="00755D01">
      <w:pPr>
        <w:numPr>
          <w:ilvl w:val="0"/>
          <w:numId w:val="8"/>
        </w:numPr>
        <w:overflowPunct/>
        <w:textAlignment w:val="auto"/>
        <w:rPr>
          <w:ins w:id="83" w:author="Unknown"/>
          <w:rFonts w:cs="Arial"/>
          <w:b/>
          <w:szCs w:val="22"/>
          <w:lang w:eastAsia="nl-NL"/>
        </w:rPr>
      </w:pPr>
      <w:ins w:id="84" w:author="Unknown">
        <w:r w:rsidRPr="00451744">
          <w:rPr>
            <w:b/>
            <w:lang w:eastAsia="nl-NL"/>
          </w:rPr>
          <w:t>The mode switches should not be touched unless by qualified person</w:t>
        </w:r>
      </w:ins>
      <w:r w:rsidRPr="00451744">
        <w:rPr>
          <w:b/>
          <w:lang w:eastAsia="nl-NL"/>
        </w:rPr>
        <w:t>n</w:t>
      </w:r>
      <w:ins w:id="85" w:author="Unknown">
        <w:r w:rsidRPr="00451744">
          <w:rPr>
            <w:b/>
            <w:lang w:eastAsia="nl-NL"/>
          </w:rPr>
          <w:t>el</w:t>
        </w:r>
      </w:ins>
      <w:r w:rsidRPr="00451744">
        <w:rPr>
          <w:b/>
          <w:lang w:eastAsia="nl-NL"/>
        </w:rPr>
        <w:t>.</w:t>
      </w:r>
    </w:p>
    <w:p w:rsidR="00755D01" w:rsidRPr="00451744" w:rsidRDefault="00755D01" w:rsidP="00755D01">
      <w:pPr>
        <w:pStyle w:val="Text"/>
        <w:rPr>
          <w:ins w:id="86" w:author="Unknown"/>
          <w:lang w:eastAsia="nl-NL"/>
        </w:rPr>
      </w:pPr>
    </w:p>
    <w:p w:rsidR="00755D01" w:rsidRDefault="00755D01" w:rsidP="00755D01">
      <w:pPr>
        <w:keepNext/>
        <w:overflowPunct/>
        <w:jc w:val="center"/>
        <w:textAlignment w:val="auto"/>
        <w:rPr>
          <w:ins w:id="87" w:author="Unknown"/>
        </w:rPr>
      </w:pPr>
      <w:r>
        <w:rPr>
          <w:noProof/>
          <w:lang w:val="nl-NL" w:eastAsia="nl-NL"/>
        </w:rPr>
        <w:drawing>
          <wp:inline distT="0" distB="0" distL="0" distR="0" wp14:anchorId="557B8B62" wp14:editId="7F9F15B3">
            <wp:extent cx="3810635" cy="326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635" cy="3266440"/>
                    </a:xfrm>
                    <a:prstGeom prst="rect">
                      <a:avLst/>
                    </a:prstGeom>
                    <a:noFill/>
                    <a:ln>
                      <a:noFill/>
                    </a:ln>
                  </pic:spPr>
                </pic:pic>
              </a:graphicData>
            </a:graphic>
          </wp:inline>
        </w:drawing>
      </w:r>
    </w:p>
    <w:p w:rsidR="00755D01" w:rsidRDefault="00755D01" w:rsidP="00755D01">
      <w:pPr>
        <w:pStyle w:val="Bijschrift1"/>
      </w:pPr>
      <w:bookmarkStart w:id="88" w:name="_Ref269894994"/>
      <w:bookmarkStart w:id="89" w:name="_Toc270411819"/>
      <w:bookmarkStart w:id="90" w:name="_Toc393892937"/>
      <w:ins w:id="91" w:author="Unknown">
        <w:r>
          <w:t xml:space="preserve">Figure </w:t>
        </w:r>
      </w:ins>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bookmarkEnd w:id="88"/>
      <w:ins w:id="92" w:author="Unknown">
        <w:r>
          <w:t>: Mode switches</w:t>
        </w:r>
      </w:ins>
      <w:bookmarkEnd w:id="89"/>
      <w:bookmarkEnd w:id="90"/>
    </w:p>
    <w:p w:rsidR="00755D01" w:rsidRPr="00EB184E" w:rsidRDefault="00755D01" w:rsidP="00755D01">
      <w:pPr>
        <w:pStyle w:val="Heading3"/>
        <w:rPr>
          <w:ins w:id="93" w:author="Unknown"/>
          <w:lang w:eastAsia="nl-NL"/>
        </w:rPr>
      </w:pPr>
      <w:bookmarkStart w:id="94" w:name="_Toc270411809"/>
      <w:bookmarkStart w:id="95" w:name="_Toc393892849"/>
      <w:ins w:id="96" w:author="Unknown">
        <w:r w:rsidRPr="00EB184E">
          <w:rPr>
            <w:lang w:eastAsia="nl-NL"/>
          </w:rPr>
          <w:t xml:space="preserve">Connections to the </w:t>
        </w:r>
      </w:ins>
      <w:r>
        <w:rPr>
          <w:lang w:eastAsia="nl-NL"/>
        </w:rPr>
        <w:t>c</w:t>
      </w:r>
      <w:ins w:id="97" w:author="Unknown">
        <w:r w:rsidRPr="00EB184E">
          <w:rPr>
            <w:lang w:eastAsia="nl-NL"/>
          </w:rPr>
          <w:t>ontroller</w:t>
        </w:r>
        <w:bookmarkEnd w:id="94"/>
        <w:bookmarkEnd w:id="95"/>
      </w:ins>
    </w:p>
    <w:p w:rsidR="00755D01" w:rsidRPr="00EB184E" w:rsidRDefault="00755D01" w:rsidP="00755D01">
      <w:pPr>
        <w:pStyle w:val="Text"/>
        <w:rPr>
          <w:ins w:id="98" w:author="Unknown"/>
          <w:lang w:eastAsia="nl-NL"/>
        </w:rPr>
      </w:pPr>
      <w:ins w:id="99" w:author="Unknown">
        <w:r w:rsidRPr="00EB184E">
          <w:rPr>
            <w:lang w:eastAsia="nl-NL"/>
          </w:rPr>
          <w:t>For information about the cables to be used when connecting the operator panel to</w:t>
        </w:r>
      </w:ins>
      <w:r>
        <w:rPr>
          <w:lang w:eastAsia="nl-NL"/>
        </w:rPr>
        <w:t xml:space="preserve"> </w:t>
      </w:r>
      <w:ins w:id="100" w:author="Unknown">
        <w:r w:rsidRPr="00EB184E">
          <w:rPr>
            <w:lang w:eastAsia="nl-NL"/>
          </w:rPr>
          <w:t>the</w:t>
        </w:r>
      </w:ins>
      <w:r>
        <w:rPr>
          <w:lang w:eastAsia="nl-NL"/>
        </w:rPr>
        <w:t xml:space="preserve"> </w:t>
      </w:r>
      <w:ins w:id="101" w:author="Unknown">
        <w:r w:rsidRPr="00EB184E">
          <w:rPr>
            <w:lang w:eastAsia="nl-NL"/>
          </w:rPr>
          <w:t>controller, please refer to the help file for the driver in question.</w:t>
        </w:r>
      </w:ins>
    </w:p>
    <w:p w:rsidR="00755D01" w:rsidRDefault="00755D01" w:rsidP="00755D01">
      <w:pPr>
        <w:pStyle w:val="Heading3"/>
        <w:rPr>
          <w:lang w:eastAsia="nl-NL"/>
        </w:rPr>
      </w:pPr>
      <w:bookmarkStart w:id="102" w:name="_Toc270411810"/>
      <w:bookmarkStart w:id="103" w:name="_Toc393892850"/>
      <w:ins w:id="104" w:author="Unknown">
        <w:r w:rsidRPr="00EB184E">
          <w:rPr>
            <w:lang w:eastAsia="nl-NL"/>
          </w:rPr>
          <w:t xml:space="preserve">Other </w:t>
        </w:r>
      </w:ins>
      <w:r>
        <w:rPr>
          <w:lang w:eastAsia="nl-NL"/>
        </w:rPr>
        <w:t>c</w:t>
      </w:r>
      <w:ins w:id="105" w:author="Unknown">
        <w:r w:rsidRPr="00EB184E">
          <w:rPr>
            <w:lang w:eastAsia="nl-NL"/>
          </w:rPr>
          <w:t xml:space="preserve">onnections and </w:t>
        </w:r>
      </w:ins>
      <w:r>
        <w:rPr>
          <w:lang w:eastAsia="nl-NL"/>
        </w:rPr>
        <w:t>p</w:t>
      </w:r>
      <w:ins w:id="106" w:author="Unknown">
        <w:r w:rsidRPr="00EB184E">
          <w:rPr>
            <w:lang w:eastAsia="nl-NL"/>
          </w:rPr>
          <w:t>eripherals</w:t>
        </w:r>
      </w:ins>
      <w:bookmarkEnd w:id="102"/>
      <w:bookmarkEnd w:id="103"/>
    </w:p>
    <w:p w:rsidR="00755D01" w:rsidRDefault="00755D01" w:rsidP="00755D01">
      <w:pPr>
        <w:rPr>
          <w:ins w:id="107" w:author="Unknown"/>
          <w:lang w:eastAsia="nl-NL"/>
        </w:rPr>
      </w:pPr>
    </w:p>
    <w:p w:rsidR="00755D01" w:rsidRDefault="00755D01" w:rsidP="00755D01">
      <w:pPr>
        <w:pStyle w:val="Text"/>
        <w:jc w:val="center"/>
        <w:rPr>
          <w:b/>
          <w:lang w:eastAsia="nl-NL"/>
        </w:rPr>
      </w:pPr>
      <w:ins w:id="108" w:author="Unknown">
        <w:r w:rsidRPr="00EB184E">
          <w:rPr>
            <w:b/>
            <w:lang w:eastAsia="nl-NL"/>
          </w:rPr>
          <w:t>C</w:t>
        </w:r>
      </w:ins>
      <w:r>
        <w:rPr>
          <w:b/>
          <w:lang w:eastAsia="nl-NL"/>
        </w:rPr>
        <w:t>AUTION</w:t>
      </w:r>
    </w:p>
    <w:p w:rsidR="00755D01" w:rsidRPr="00EB184E" w:rsidRDefault="00755D01" w:rsidP="00755D01">
      <w:pPr>
        <w:pStyle w:val="Text"/>
        <w:jc w:val="center"/>
        <w:rPr>
          <w:ins w:id="109" w:author="Unknown"/>
          <w:b/>
          <w:lang w:eastAsia="nl-NL"/>
        </w:rPr>
      </w:pPr>
    </w:p>
    <w:p w:rsidR="00755D01" w:rsidRPr="00EB184E" w:rsidRDefault="00755D01" w:rsidP="00755D01">
      <w:pPr>
        <w:pStyle w:val="Text"/>
        <w:rPr>
          <w:ins w:id="110" w:author="Unknown"/>
          <w:rFonts w:ascii="TrebuchetMS" w:hAnsi="TrebuchetMS" w:cs="TrebuchetMS"/>
          <w:b/>
          <w:lang w:eastAsia="nl-NL"/>
        </w:rPr>
      </w:pPr>
      <w:ins w:id="111" w:author="Unknown">
        <w:r w:rsidRPr="00EB184E">
          <w:rPr>
            <w:rFonts w:ascii="TrebuchetMS" w:hAnsi="TrebuchetMS" w:cs="TrebuchetMS"/>
            <w:b/>
            <w:lang w:eastAsia="nl-NL"/>
          </w:rPr>
          <w:t>When using a compact flash card, do not remove the card when the busy</w:t>
        </w:r>
      </w:ins>
      <w:r>
        <w:rPr>
          <w:rFonts w:ascii="TrebuchetMS" w:hAnsi="TrebuchetMS" w:cs="TrebuchetMS"/>
          <w:b/>
          <w:lang w:eastAsia="nl-NL"/>
        </w:rPr>
        <w:t xml:space="preserve"> </w:t>
      </w:r>
      <w:ins w:id="112" w:author="Unknown">
        <w:r w:rsidRPr="00EB184E">
          <w:rPr>
            <w:rFonts w:ascii="TrebuchetMS" w:hAnsi="TrebuchetMS" w:cs="TrebuchetMS"/>
            <w:b/>
            <w:lang w:eastAsia="nl-NL"/>
          </w:rPr>
          <w:t>indicator is illuminated.</w:t>
        </w:r>
      </w:ins>
    </w:p>
    <w:p w:rsidR="00755D01" w:rsidRPr="00EB184E" w:rsidRDefault="00755D01" w:rsidP="00755D01">
      <w:pPr>
        <w:rPr>
          <w:ins w:id="113" w:author="Unknown"/>
          <w:lang w:eastAsia="nl-NL"/>
        </w:rPr>
      </w:pPr>
    </w:p>
    <w:p w:rsidR="00755D01" w:rsidRDefault="00755D01" w:rsidP="00755D01">
      <w:pPr>
        <w:pStyle w:val="Text"/>
        <w:rPr>
          <w:lang w:eastAsia="nl-NL"/>
        </w:rPr>
      </w:pPr>
      <w:ins w:id="114" w:author="Unknown">
        <w:r w:rsidRPr="00EB184E">
          <w:rPr>
            <w:lang w:eastAsia="nl-NL"/>
          </w:rPr>
          <w:t>Cables, peripheral equipment and accessories must be suitable for the application</w:t>
        </w:r>
      </w:ins>
      <w:r>
        <w:rPr>
          <w:lang w:eastAsia="nl-NL"/>
        </w:rPr>
        <w:t xml:space="preserve"> </w:t>
      </w:r>
      <w:ins w:id="115" w:author="Unknown">
        <w:r w:rsidRPr="00EB184E">
          <w:rPr>
            <w:lang w:eastAsia="nl-NL"/>
          </w:rPr>
          <w:t>and its environment. For further details or recommendations, please refer to the</w:t>
        </w:r>
      </w:ins>
      <w:r>
        <w:rPr>
          <w:lang w:eastAsia="nl-NL"/>
        </w:rPr>
        <w:t xml:space="preserve"> </w:t>
      </w:r>
      <w:ins w:id="116" w:author="Unknown">
        <w:r w:rsidRPr="00EB184E">
          <w:rPr>
            <w:lang w:eastAsia="nl-NL"/>
          </w:rPr>
          <w:t>supplier</w:t>
        </w:r>
      </w:ins>
      <w:r>
        <w:rPr>
          <w:lang w:eastAsia="nl-NL"/>
        </w:rPr>
        <w:t xml:space="preserve"> (see references)</w:t>
      </w:r>
      <w:ins w:id="117" w:author="Unknown">
        <w:r w:rsidRPr="00EB184E">
          <w:rPr>
            <w:lang w:eastAsia="nl-NL"/>
          </w:rPr>
          <w:t>.</w:t>
        </w:r>
      </w:ins>
    </w:p>
    <w:p w:rsidR="00755D01" w:rsidRDefault="00755D01" w:rsidP="00755D01">
      <w:pPr>
        <w:pStyle w:val="Heading3"/>
        <w:rPr>
          <w:lang w:val="nl-NL"/>
        </w:rPr>
      </w:pPr>
      <w:r>
        <w:br w:type="page"/>
      </w:r>
      <w:bookmarkStart w:id="118" w:name="_Toc270411811"/>
      <w:bookmarkStart w:id="119" w:name="_Toc393892851"/>
      <w:ins w:id="120" w:author="Unknown">
        <w:r>
          <w:rPr>
            <w:lang w:val="nl-NL"/>
          </w:rPr>
          <w:lastRenderedPageBreak/>
          <w:t xml:space="preserve">Communication </w:t>
        </w:r>
        <w:proofErr w:type="spellStart"/>
        <w:r>
          <w:rPr>
            <w:lang w:val="nl-NL"/>
          </w:rPr>
          <w:t>ports</w:t>
        </w:r>
      </w:ins>
      <w:bookmarkEnd w:id="118"/>
      <w:bookmarkEnd w:id="119"/>
      <w:proofErr w:type="spellEnd"/>
    </w:p>
    <w:p w:rsidR="00755D01" w:rsidRDefault="00755D01" w:rsidP="00755D01">
      <w:pPr>
        <w:rPr>
          <w:ins w:id="121" w:author="Unknown"/>
          <w:lang w:val="nl-NL"/>
        </w:rPr>
      </w:pPr>
    </w:p>
    <w:p w:rsidR="00755D01" w:rsidRPr="00A5063F" w:rsidRDefault="00755D01" w:rsidP="00755D01">
      <w:pPr>
        <w:rPr>
          <w:ins w:id="122" w:author="Unknown"/>
          <w:b/>
          <w:lang w:val="nl-NL"/>
        </w:rPr>
      </w:pPr>
      <w:ins w:id="123" w:author="Unknown">
        <w:r w:rsidRPr="007C1C92">
          <w:rPr>
            <w:b/>
            <w:lang w:val="nl-NL"/>
          </w:rPr>
          <w:t>RS</w:t>
        </w:r>
        <w:r>
          <w:rPr>
            <w:b/>
            <w:lang w:val="nl-NL"/>
          </w:rPr>
          <w:t>-</w:t>
        </w:r>
        <w:r w:rsidRPr="007C1C92">
          <w:rPr>
            <w:b/>
            <w:lang w:val="nl-NL"/>
          </w:rPr>
          <w:t>232:</w:t>
        </w:r>
      </w:ins>
    </w:p>
    <w:p w:rsidR="00755D01" w:rsidRDefault="00755D01" w:rsidP="00755D01">
      <w:pPr>
        <w:rPr>
          <w:ins w:id="124" w:author="Unknown"/>
          <w:lang w:val="nl-NL"/>
        </w:rPr>
      </w:pPr>
    </w:p>
    <w:p w:rsidR="00755D01" w:rsidRPr="00762EF6" w:rsidRDefault="00755D01" w:rsidP="00755D01">
      <w:pPr>
        <w:keepNext/>
        <w:jc w:val="center"/>
        <w:rPr>
          <w:ins w:id="125" w:author="Unknown"/>
        </w:rPr>
      </w:pPr>
      <w:r w:rsidRPr="00A67946">
        <w:rPr>
          <w:noProof/>
          <w:lang w:val="nl-NL" w:eastAsia="nl-NL"/>
        </w:rPr>
        <w:drawing>
          <wp:inline distT="0" distB="0" distL="0" distR="0" wp14:anchorId="151071D6" wp14:editId="32EBD152">
            <wp:extent cx="5666105" cy="3097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105" cy="3097530"/>
                    </a:xfrm>
                    <a:prstGeom prst="rect">
                      <a:avLst/>
                    </a:prstGeom>
                    <a:noFill/>
                    <a:ln>
                      <a:noFill/>
                    </a:ln>
                  </pic:spPr>
                </pic:pic>
              </a:graphicData>
            </a:graphic>
          </wp:inline>
        </w:drawing>
      </w:r>
    </w:p>
    <w:p w:rsidR="00755D01" w:rsidRDefault="00755D01" w:rsidP="00755D01">
      <w:pPr>
        <w:rPr>
          <w:ins w:id="126" w:author="Unknown"/>
          <w:lang w:val="nl-NL"/>
        </w:rPr>
      </w:pPr>
    </w:p>
    <w:p w:rsidR="00755D01" w:rsidRDefault="00755D01" w:rsidP="00755D01">
      <w:pPr>
        <w:rPr>
          <w:ins w:id="127" w:author="Unknown"/>
          <w:b/>
          <w:lang w:val="nl-NL"/>
        </w:rPr>
      </w:pPr>
      <w:ins w:id="128" w:author="Unknown">
        <w:r>
          <w:rPr>
            <w:b/>
            <w:lang w:val="nl-NL"/>
          </w:rPr>
          <w:br w:type="page"/>
        </w:r>
        <w:r w:rsidRPr="007C1C92">
          <w:rPr>
            <w:b/>
            <w:lang w:val="nl-NL"/>
          </w:rPr>
          <w:lastRenderedPageBreak/>
          <w:t>RS-422/485:</w:t>
        </w:r>
      </w:ins>
    </w:p>
    <w:p w:rsidR="00755D01" w:rsidRDefault="00755D01" w:rsidP="00755D01">
      <w:pPr>
        <w:rPr>
          <w:ins w:id="129" w:author="Unknown"/>
          <w:b/>
          <w:lang w:val="nl-NL"/>
        </w:rPr>
      </w:pPr>
    </w:p>
    <w:p w:rsidR="00755D01" w:rsidRDefault="00755D01" w:rsidP="00755D01">
      <w:pPr>
        <w:jc w:val="center"/>
        <w:rPr>
          <w:ins w:id="130" w:author="Unknown"/>
          <w:b/>
          <w:lang w:val="nl-NL"/>
        </w:rPr>
      </w:pPr>
      <w:r w:rsidRPr="007C1C92">
        <w:rPr>
          <w:b/>
          <w:noProof/>
          <w:lang w:val="nl-NL" w:eastAsia="nl-NL"/>
        </w:rPr>
        <w:drawing>
          <wp:inline distT="0" distB="0" distL="0" distR="0" wp14:anchorId="1BCA0192" wp14:editId="2FAAFC28">
            <wp:extent cx="4894580" cy="50952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580" cy="5095240"/>
                    </a:xfrm>
                    <a:prstGeom prst="rect">
                      <a:avLst/>
                    </a:prstGeom>
                    <a:noFill/>
                    <a:ln>
                      <a:noFill/>
                    </a:ln>
                  </pic:spPr>
                </pic:pic>
              </a:graphicData>
            </a:graphic>
          </wp:inline>
        </w:drawing>
      </w:r>
    </w:p>
    <w:p w:rsidR="00755D01" w:rsidRDefault="00755D01" w:rsidP="00755D01">
      <w:pPr>
        <w:rPr>
          <w:ins w:id="131" w:author="Unknown"/>
          <w:b/>
          <w:lang w:val="nl-NL"/>
        </w:rPr>
      </w:pPr>
      <w:ins w:id="132" w:author="Unknown">
        <w:r>
          <w:rPr>
            <w:b/>
            <w:lang w:val="nl-NL"/>
          </w:rPr>
          <w:br w:type="page"/>
        </w:r>
        <w:r>
          <w:rPr>
            <w:b/>
            <w:lang w:val="nl-NL"/>
          </w:rPr>
          <w:lastRenderedPageBreak/>
          <w:t>USB:</w:t>
        </w:r>
      </w:ins>
    </w:p>
    <w:p w:rsidR="00755D01" w:rsidRDefault="00755D01" w:rsidP="00755D01">
      <w:pPr>
        <w:rPr>
          <w:ins w:id="133" w:author="Unknown"/>
          <w:b/>
          <w:lang w:val="nl-NL"/>
        </w:rPr>
      </w:pPr>
    </w:p>
    <w:p w:rsidR="00755D01" w:rsidRDefault="00755D01" w:rsidP="00755D01">
      <w:pPr>
        <w:jc w:val="center"/>
        <w:rPr>
          <w:ins w:id="134" w:author="Unknown"/>
          <w:b/>
          <w:lang w:val="nl-NL"/>
        </w:rPr>
      </w:pPr>
      <w:r w:rsidRPr="007C1C92">
        <w:rPr>
          <w:b/>
          <w:noProof/>
          <w:lang w:val="nl-NL" w:eastAsia="nl-NL"/>
        </w:rPr>
        <w:drawing>
          <wp:inline distT="0" distB="0" distL="0" distR="0" wp14:anchorId="4D985443" wp14:editId="67E55DFD">
            <wp:extent cx="5010785" cy="184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785" cy="1849755"/>
                    </a:xfrm>
                    <a:prstGeom prst="rect">
                      <a:avLst/>
                    </a:prstGeom>
                    <a:noFill/>
                    <a:ln>
                      <a:noFill/>
                    </a:ln>
                  </pic:spPr>
                </pic:pic>
              </a:graphicData>
            </a:graphic>
          </wp:inline>
        </w:drawing>
      </w:r>
    </w:p>
    <w:p w:rsidR="00755D01" w:rsidRDefault="00755D01" w:rsidP="00755D01">
      <w:pPr>
        <w:rPr>
          <w:ins w:id="135" w:author="Unknown"/>
          <w:b/>
          <w:lang w:val="nl-NL"/>
        </w:rPr>
      </w:pPr>
    </w:p>
    <w:p w:rsidR="00755D01" w:rsidRDefault="00755D01" w:rsidP="00755D01">
      <w:pPr>
        <w:rPr>
          <w:ins w:id="136" w:author="Unknown"/>
          <w:b/>
          <w:lang w:val="nl-NL"/>
        </w:rPr>
      </w:pPr>
      <w:ins w:id="137" w:author="Unknown">
        <w:r>
          <w:rPr>
            <w:b/>
            <w:lang w:val="nl-NL"/>
          </w:rPr>
          <w:t>Ethernet:</w:t>
        </w:r>
      </w:ins>
    </w:p>
    <w:p w:rsidR="00755D01" w:rsidRDefault="00755D01" w:rsidP="00755D01">
      <w:pPr>
        <w:rPr>
          <w:ins w:id="138" w:author="Unknown"/>
          <w:b/>
          <w:lang w:val="nl-NL"/>
        </w:rPr>
      </w:pPr>
    </w:p>
    <w:p w:rsidR="00755D01" w:rsidRPr="007C1C92" w:rsidRDefault="00755D01" w:rsidP="00755D01">
      <w:pPr>
        <w:jc w:val="center"/>
        <w:rPr>
          <w:ins w:id="139" w:author="Unknown"/>
          <w:b/>
          <w:lang w:val="nl-NL"/>
        </w:rPr>
      </w:pPr>
      <w:r w:rsidRPr="007C1C92">
        <w:rPr>
          <w:b/>
          <w:noProof/>
          <w:lang w:val="nl-NL" w:eastAsia="nl-NL"/>
        </w:rPr>
        <w:drawing>
          <wp:inline distT="0" distB="0" distL="0" distR="0" wp14:anchorId="65538FF8" wp14:editId="51C70DDC">
            <wp:extent cx="3980180" cy="15906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180" cy="1590675"/>
                    </a:xfrm>
                    <a:prstGeom prst="rect">
                      <a:avLst/>
                    </a:prstGeom>
                    <a:noFill/>
                    <a:ln>
                      <a:noFill/>
                    </a:ln>
                  </pic:spPr>
                </pic:pic>
              </a:graphicData>
            </a:graphic>
          </wp:inline>
        </w:drawing>
      </w:r>
    </w:p>
    <w:p w:rsidR="00755D01" w:rsidRDefault="00755D01" w:rsidP="00755D01">
      <w:r>
        <w:br w:type="page"/>
      </w:r>
    </w:p>
    <w:p w:rsidR="00755D01" w:rsidRDefault="00755D01" w:rsidP="00755D01"/>
    <w:p w:rsidR="00755D01" w:rsidRDefault="00755D01" w:rsidP="00755D01"/>
    <w:p w:rsidR="00755D01" w:rsidRDefault="00755D01" w:rsidP="00755D01"/>
    <w:p w:rsidR="00755D01" w:rsidRDefault="00755D01" w:rsidP="00755D01"/>
    <w:p w:rsidR="00755D01" w:rsidRDefault="00755D01" w:rsidP="00755D01">
      <w:r>
        <w:t>The panel should be installed in an environment that does not exceed 0-50 degrees Celsius when installed horizontally and 0-40 degrees Celsius when installed vertically. The relative humidity should be between 0-</w:t>
      </w:r>
      <w:proofErr w:type="gramStart"/>
      <w:r>
        <w:t>85 %</w:t>
      </w:r>
      <w:proofErr w:type="gramEnd"/>
      <w:r>
        <w:t xml:space="preserve"> (non-condensed). Only indoor use. </w:t>
      </w:r>
    </w:p>
    <w:p w:rsidR="00755D01" w:rsidRDefault="00755D01" w:rsidP="00755D01">
      <w:r>
        <w:t>The power supply is class 2, +24V DC (20-30 V DC).</w:t>
      </w:r>
    </w:p>
    <w:p w:rsidR="00755D01" w:rsidRDefault="00755D01" w:rsidP="00755D01"/>
    <w:p w:rsidR="00755D01" w:rsidRDefault="00755D01" w:rsidP="00755D01">
      <w:r>
        <w:t xml:space="preserve">Mandatory to use at least Cat5E cable for </w:t>
      </w:r>
      <w:proofErr w:type="spellStart"/>
      <w:r>
        <w:t>Lan</w:t>
      </w:r>
      <w:proofErr w:type="spellEnd"/>
      <w:r>
        <w:t>-connection.</w:t>
      </w:r>
    </w:p>
    <w:p w:rsidR="00755D01" w:rsidRDefault="00755D01" w:rsidP="00755D01">
      <w:pPr>
        <w:pStyle w:val="Heading3"/>
      </w:pPr>
      <w:bookmarkStart w:id="140" w:name="_Toc393892852"/>
      <w:r>
        <w:t>Installation</w:t>
      </w:r>
      <w:bookmarkEnd w:id="140"/>
    </w:p>
    <w:p w:rsidR="00755D01" w:rsidRDefault="00755D01" w:rsidP="00755D01">
      <w:r>
        <w:t xml:space="preserve">The </w:t>
      </w:r>
      <w:proofErr w:type="spellStart"/>
      <w:r>
        <w:t>Beijer</w:t>
      </w:r>
      <w:proofErr w:type="spellEnd"/>
      <w:r>
        <w:t xml:space="preserve"> Exter T70-bl comes with a standard software version that needs to be changed to a proprietary version.</w:t>
      </w:r>
    </w:p>
    <w:p w:rsidR="00755D01" w:rsidRDefault="00755D01" w:rsidP="00755D01"/>
    <w:p w:rsidR="00755D01" w:rsidRPr="00CB4C6B" w:rsidRDefault="00755D01" w:rsidP="00755D01">
      <w:r w:rsidRPr="00CB4C6B">
        <w:t>To install the software, the following steps have to be made</w:t>
      </w:r>
    </w:p>
    <w:p w:rsidR="00755D01" w:rsidRPr="00CB4C6B" w:rsidRDefault="00755D01" w:rsidP="00755D01">
      <w:pPr>
        <w:pStyle w:val="Heading4"/>
      </w:pPr>
      <w:bookmarkStart w:id="141" w:name="_Toc393892853"/>
      <w:r w:rsidRPr="00CB4C6B">
        <w:t>Boot the Exter T70 system</w:t>
      </w:r>
      <w:bookmarkEnd w:id="141"/>
    </w:p>
    <w:p w:rsidR="00755D01" w:rsidRDefault="00755D01" w:rsidP="00755D01">
      <w:r w:rsidRPr="00CB4C6B">
        <w:t>The system automatically boots when the power is connected.</w:t>
      </w:r>
    </w:p>
    <w:p w:rsidR="00755D01" w:rsidRPr="00CB4C6B" w:rsidRDefault="00755D01" w:rsidP="00755D01">
      <w:pPr>
        <w:pStyle w:val="NoSpacing"/>
      </w:pPr>
    </w:p>
    <w:p w:rsidR="00755D01" w:rsidRPr="00CB4C6B" w:rsidRDefault="00755D01" w:rsidP="00755D01">
      <w:pPr>
        <w:pStyle w:val="Heading4"/>
      </w:pPr>
      <w:bookmarkStart w:id="142" w:name="_Toc393892854"/>
      <w:r w:rsidRPr="00CB4C6B">
        <w:t>Connect the Exter T70 to the maintenance PC</w:t>
      </w:r>
      <w:bookmarkEnd w:id="142"/>
    </w:p>
    <w:p w:rsidR="00755D01" w:rsidRDefault="00755D01" w:rsidP="00755D01">
      <w:r w:rsidRPr="00CB4C6B">
        <w:t>Using a cross-over cable between the PC and Exter T70 panel or a straight-cable</w:t>
      </w:r>
    </w:p>
    <w:p w:rsidR="00755D01" w:rsidRDefault="00755D01" w:rsidP="00755D01">
      <w:proofErr w:type="gramStart"/>
      <w:r w:rsidRPr="00CB4C6B">
        <w:t>between</w:t>
      </w:r>
      <w:proofErr w:type="gramEnd"/>
      <w:r w:rsidRPr="00CB4C6B">
        <w:t xml:space="preserve"> a network switch and the PC and the network switch and the panel.</w:t>
      </w:r>
    </w:p>
    <w:p w:rsidR="00755D01" w:rsidRPr="00CB4C6B" w:rsidRDefault="00755D01" w:rsidP="00755D01">
      <w:pPr>
        <w:pStyle w:val="NoSpacing"/>
      </w:pPr>
    </w:p>
    <w:p w:rsidR="00755D01" w:rsidRDefault="00755D01" w:rsidP="00755D01">
      <w:pPr>
        <w:pStyle w:val="NoSpacing"/>
        <w:rPr>
          <w:rFonts w:ascii="TT39o00" w:hAnsi="TT39o00" w:cs="TT39o00"/>
        </w:rPr>
      </w:pPr>
      <w:r w:rsidRPr="00CB4C6B">
        <w:rPr>
          <w:rFonts w:ascii="TT39o00" w:hAnsi="TT39o00" w:cs="TT39o00"/>
          <w:noProof/>
          <w:lang w:val="nl-NL" w:eastAsia="nl-NL"/>
        </w:rPr>
        <w:drawing>
          <wp:inline distT="0" distB="0" distL="0" distR="0" wp14:anchorId="5C6B98EC" wp14:editId="26D67412">
            <wp:extent cx="375128" cy="31184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994" cy="325868"/>
                    </a:xfrm>
                    <a:prstGeom prst="rect">
                      <a:avLst/>
                    </a:prstGeom>
                    <a:noFill/>
                    <a:ln>
                      <a:noFill/>
                    </a:ln>
                  </pic:spPr>
                </pic:pic>
              </a:graphicData>
            </a:graphic>
          </wp:inline>
        </w:drawing>
      </w:r>
      <w:r w:rsidRPr="007A5381">
        <w:rPr>
          <w:rFonts w:ascii="TT39o00" w:hAnsi="TT39o00" w:cs="TT39o00"/>
          <w:i/>
        </w:rPr>
        <w:t>: be sure that only one uninitialized Exter T70 panel is connected to your network to</w:t>
      </w:r>
      <w:r>
        <w:rPr>
          <w:rFonts w:ascii="TT39o00" w:hAnsi="TT39o00" w:cs="TT39o00"/>
          <w:i/>
        </w:rPr>
        <w:t xml:space="preserve"> </w:t>
      </w:r>
      <w:r w:rsidRPr="007A5381">
        <w:rPr>
          <w:rFonts w:ascii="TT39o00" w:hAnsi="TT39o00" w:cs="TT39o00"/>
          <w:i/>
        </w:rPr>
        <w:t>prevent IP conflicts.</w:t>
      </w:r>
    </w:p>
    <w:p w:rsidR="00755D01" w:rsidRPr="007A5381" w:rsidRDefault="00755D01" w:rsidP="00755D01">
      <w:pPr>
        <w:pStyle w:val="NoSpacing"/>
        <w:rPr>
          <w:rFonts w:ascii="TT39o00" w:hAnsi="TT39o00" w:cs="TT39o00"/>
        </w:rPr>
      </w:pPr>
    </w:p>
    <w:p w:rsidR="00755D01" w:rsidRPr="00CB4C6B" w:rsidRDefault="00755D01" w:rsidP="00755D01">
      <w:pPr>
        <w:pStyle w:val="Heading4"/>
      </w:pPr>
      <w:bookmarkStart w:id="143" w:name="_Toc393892855"/>
      <w:r w:rsidRPr="00CB4C6B">
        <w:t>Check the IP address of the maintenance PC</w:t>
      </w:r>
      <w:bookmarkEnd w:id="143"/>
    </w:p>
    <w:p w:rsidR="00755D01" w:rsidRPr="00CB4C6B" w:rsidRDefault="00755D01" w:rsidP="00755D01">
      <w:r w:rsidRPr="00CB4C6B">
        <w:t>The IP address of the maintenance PC should be in the same subnet as the Exter T70.</w:t>
      </w:r>
    </w:p>
    <w:p w:rsidR="00755D01" w:rsidRDefault="00755D01" w:rsidP="00755D01">
      <w:r w:rsidRPr="00CB4C6B">
        <w:t>Default settings of the Exter T70: IP: 192.168.1.1, Subnet-Mask: 255.255.0.0.</w:t>
      </w:r>
    </w:p>
    <w:p w:rsidR="00755D01" w:rsidRPr="00CB4C6B" w:rsidRDefault="00755D01" w:rsidP="00755D01">
      <w:pPr>
        <w:pStyle w:val="NoSpacing"/>
      </w:pPr>
    </w:p>
    <w:p w:rsidR="00755D01" w:rsidRPr="00CB4C6B" w:rsidRDefault="00755D01" w:rsidP="00755D01">
      <w:pPr>
        <w:pStyle w:val="Heading4"/>
      </w:pPr>
      <w:bookmarkStart w:id="144" w:name="_Toc393892856"/>
      <w:r w:rsidRPr="00CB4C6B">
        <w:t>Copy the new software</w:t>
      </w:r>
      <w:bookmarkEnd w:id="144"/>
    </w:p>
    <w:p w:rsidR="00755D01" w:rsidRPr="00CB4C6B" w:rsidRDefault="00755D01" w:rsidP="00755D01">
      <w:r w:rsidRPr="00CB4C6B">
        <w:t>To do this, open Windows Explorer and go to the local copy of the Alarm Panel</w:t>
      </w:r>
    </w:p>
    <w:p w:rsidR="00755D01" w:rsidRPr="00CB4C6B" w:rsidRDefault="00755D01" w:rsidP="00755D01">
      <w:r w:rsidRPr="00CB4C6B">
        <w:t>Software</w:t>
      </w:r>
      <w:r>
        <w:t xml:space="preserve"> (to be found at </w:t>
      </w:r>
      <w:proofErr w:type="spellStart"/>
      <w:r>
        <w:t>Sharepoint</w:t>
      </w:r>
      <w:proofErr w:type="spellEnd"/>
      <w:r>
        <w:t>)</w:t>
      </w:r>
      <w:r w:rsidRPr="00CB4C6B">
        <w:t>. Select the folder “</w:t>
      </w:r>
      <w:proofErr w:type="spellStart"/>
      <w:r w:rsidRPr="00CB4C6B">
        <w:t>NavVisionUpdate</w:t>
      </w:r>
      <w:proofErr w:type="spellEnd"/>
      <w:r w:rsidRPr="00CB4C6B">
        <w:t>” and click right mouse button and select</w:t>
      </w:r>
    </w:p>
    <w:p w:rsidR="00755D01" w:rsidRDefault="00755D01" w:rsidP="00755D01">
      <w:r w:rsidRPr="00CB4C6B">
        <w:t>“Copy”</w:t>
      </w:r>
    </w:p>
    <w:p w:rsidR="00755D01" w:rsidRDefault="00755D01" w:rsidP="00755D01">
      <w:pPr>
        <w:pStyle w:val="NoSpacing"/>
      </w:pPr>
    </w:p>
    <w:p w:rsidR="00755D01" w:rsidRDefault="00755D01" w:rsidP="00755D01">
      <w:pPr>
        <w:pStyle w:val="NoSpacing"/>
        <w:rPr>
          <w:i/>
        </w:rPr>
      </w:pPr>
      <w:r w:rsidRPr="00CB4C6B">
        <w:rPr>
          <w:rFonts w:ascii="TT39o00" w:hAnsi="TT39o00" w:cs="TT39o00"/>
          <w:noProof/>
          <w:lang w:val="nl-NL" w:eastAsia="nl-NL"/>
        </w:rPr>
        <w:drawing>
          <wp:inline distT="0" distB="0" distL="0" distR="0" wp14:anchorId="0C2FA451" wp14:editId="1ABF7FBC">
            <wp:extent cx="375128" cy="311847"/>
            <wp:effectExtent l="0" t="0" r="6350"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994" cy="325868"/>
                    </a:xfrm>
                    <a:prstGeom prst="rect">
                      <a:avLst/>
                    </a:prstGeom>
                    <a:noFill/>
                    <a:ln>
                      <a:noFill/>
                    </a:ln>
                  </pic:spPr>
                </pic:pic>
              </a:graphicData>
            </a:graphic>
          </wp:inline>
        </w:drawing>
      </w:r>
      <w:proofErr w:type="gramStart"/>
      <w:r>
        <w:rPr>
          <w:i/>
        </w:rPr>
        <w:t>:Make</w:t>
      </w:r>
      <w:proofErr w:type="gramEnd"/>
      <w:r>
        <w:rPr>
          <w:i/>
        </w:rPr>
        <w:t xml:space="preserve"> sure you use the right version for the BNWAS setup. At least the version of DisplayServer.exe needs to be 2.0</w:t>
      </w:r>
    </w:p>
    <w:p w:rsidR="00755D01" w:rsidRDefault="00755D01" w:rsidP="00755D01">
      <w:pPr>
        <w:pStyle w:val="NoSpacing"/>
        <w:rPr>
          <w:i/>
        </w:rPr>
      </w:pPr>
    </w:p>
    <w:p w:rsidR="00755D01" w:rsidRPr="00EC6D06" w:rsidRDefault="00755D01" w:rsidP="00755D01">
      <w:pPr>
        <w:rPr>
          <w:i/>
        </w:rPr>
      </w:pPr>
      <w:r w:rsidRPr="00CB4C6B">
        <w:rPr>
          <w:rFonts w:ascii="TT39o00" w:hAnsi="TT39o00" w:cs="TT39o00"/>
          <w:noProof/>
          <w:lang w:val="nl-NL" w:eastAsia="nl-NL"/>
        </w:rPr>
        <w:drawing>
          <wp:inline distT="0" distB="0" distL="0" distR="0" wp14:anchorId="3F940DA3" wp14:editId="2DDC04DA">
            <wp:extent cx="375128" cy="311847"/>
            <wp:effectExtent l="0" t="0" r="6350" b="0"/>
            <wp:docPr id="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994" cy="325868"/>
                    </a:xfrm>
                    <a:prstGeom prst="rect">
                      <a:avLst/>
                    </a:prstGeom>
                    <a:noFill/>
                    <a:ln>
                      <a:noFill/>
                    </a:ln>
                  </pic:spPr>
                </pic:pic>
              </a:graphicData>
            </a:graphic>
          </wp:inline>
        </w:drawing>
      </w:r>
      <w:proofErr w:type="gramStart"/>
      <w:r>
        <w:rPr>
          <w:i/>
        </w:rPr>
        <w:t>:The</w:t>
      </w:r>
      <w:proofErr w:type="gramEnd"/>
      <w:r>
        <w:rPr>
          <w:i/>
        </w:rPr>
        <w:t xml:space="preserve"> NavVision software version needs to be 9.18.4.100 or higher.</w:t>
      </w:r>
    </w:p>
    <w:p w:rsidR="00755D01" w:rsidRPr="00DA7BCE" w:rsidRDefault="00755D01" w:rsidP="00755D01">
      <w:pPr>
        <w:pStyle w:val="NoSpacing"/>
        <w:rPr>
          <w:i/>
        </w:rPr>
      </w:pPr>
    </w:p>
    <w:p w:rsidR="00755D01" w:rsidRPr="00CB4C6B" w:rsidRDefault="00755D01" w:rsidP="00755D01">
      <w:pPr>
        <w:pStyle w:val="NoSpacing"/>
      </w:pPr>
      <w:r>
        <w:rPr>
          <w:noProof/>
          <w:lang w:val="nl-NL" w:eastAsia="nl-NL"/>
        </w:rPr>
        <w:lastRenderedPageBreak/>
        <w:drawing>
          <wp:inline distT="0" distB="0" distL="0" distR="0" wp14:anchorId="6CB2E27B" wp14:editId="25A766DF">
            <wp:extent cx="4562475" cy="2990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2990850"/>
                    </a:xfrm>
                    <a:prstGeom prst="rect">
                      <a:avLst/>
                    </a:prstGeom>
                  </pic:spPr>
                </pic:pic>
              </a:graphicData>
            </a:graphic>
          </wp:inline>
        </w:drawing>
      </w:r>
    </w:p>
    <w:p w:rsidR="00755D01" w:rsidRPr="00CB4C6B" w:rsidRDefault="00755D01" w:rsidP="00755D01">
      <w:pPr>
        <w:pStyle w:val="Onderschrift"/>
      </w:pPr>
      <w:bookmarkStart w:id="145" w:name="_Toc39389293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7</w:t>
      </w:r>
      <w:r>
        <w:fldChar w:fldCharType="end"/>
      </w:r>
      <w:r w:rsidRPr="00CB4C6B">
        <w:t>: Copy local files</w:t>
      </w:r>
      <w:bookmarkEnd w:id="145"/>
    </w:p>
    <w:p w:rsidR="00755D01" w:rsidRPr="00CB4C6B" w:rsidRDefault="00755D01" w:rsidP="00755D01">
      <w:pPr>
        <w:pStyle w:val="Heading4"/>
      </w:pPr>
      <w:bookmarkStart w:id="146" w:name="_Toc393892857"/>
      <w:r w:rsidRPr="00CB4C6B">
        <w:t>Open an FTP connection to the Exter T70 panel.</w:t>
      </w:r>
      <w:bookmarkEnd w:id="146"/>
    </w:p>
    <w:p w:rsidR="00755D01" w:rsidRPr="00CB4C6B" w:rsidRDefault="00755D01" w:rsidP="00755D01">
      <w:r w:rsidRPr="00CB4C6B">
        <w:t>You can do this by opening Windows Explorer and entering the ftp address in the address</w:t>
      </w:r>
    </w:p>
    <w:p w:rsidR="00755D01" w:rsidRPr="00CB4C6B" w:rsidRDefault="00755D01" w:rsidP="00755D01">
      <w:proofErr w:type="gramStart"/>
      <w:r w:rsidRPr="00CB4C6B">
        <w:t>bar</w:t>
      </w:r>
      <w:proofErr w:type="gramEnd"/>
      <w:r w:rsidRPr="00CB4C6B">
        <w:t>. By default it is: ftp://free:technics@192.168.1.1</w:t>
      </w:r>
    </w:p>
    <w:p w:rsidR="00755D01" w:rsidRPr="00CB4C6B" w:rsidRDefault="00755D01" w:rsidP="00755D01">
      <w:r w:rsidRPr="00CB4C6B">
        <w:t>Change the IP address by the assigned IP address in FT NavVision, when the Exter T70</w:t>
      </w:r>
    </w:p>
    <w:p w:rsidR="00755D01" w:rsidRDefault="00755D01" w:rsidP="00755D01">
      <w:proofErr w:type="gramStart"/>
      <w:r w:rsidRPr="00CB4C6B">
        <w:t>was</w:t>
      </w:r>
      <w:proofErr w:type="gramEnd"/>
      <w:r w:rsidRPr="00CB4C6B">
        <w:t xml:space="preserve"> already initialized.</w:t>
      </w:r>
    </w:p>
    <w:p w:rsidR="00755D01" w:rsidRDefault="00755D01" w:rsidP="00755D01">
      <w:pPr>
        <w:pStyle w:val="NoSpacing"/>
      </w:pPr>
    </w:p>
    <w:p w:rsidR="00755D01" w:rsidRPr="00CB4C6B" w:rsidRDefault="00755D01" w:rsidP="00755D01">
      <w:pPr>
        <w:pStyle w:val="NoSpacing"/>
      </w:pPr>
      <w:r>
        <w:rPr>
          <w:noProof/>
          <w:lang w:val="nl-NL" w:eastAsia="nl-NL"/>
        </w:rPr>
        <w:drawing>
          <wp:inline distT="0" distB="0" distL="0" distR="0" wp14:anchorId="222238ED" wp14:editId="15EEB39E">
            <wp:extent cx="4581525" cy="3076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076575"/>
                    </a:xfrm>
                    <a:prstGeom prst="rect">
                      <a:avLst/>
                    </a:prstGeom>
                  </pic:spPr>
                </pic:pic>
              </a:graphicData>
            </a:graphic>
          </wp:inline>
        </w:drawing>
      </w:r>
    </w:p>
    <w:p w:rsidR="00755D01" w:rsidRPr="00CB4C6B" w:rsidRDefault="00755D01" w:rsidP="00755D01">
      <w:pPr>
        <w:pStyle w:val="Onderschrift"/>
      </w:pPr>
      <w:bookmarkStart w:id="147" w:name="_Toc39389293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8</w:t>
      </w:r>
      <w:r>
        <w:fldChar w:fldCharType="end"/>
      </w:r>
      <w:r w:rsidRPr="00CB4C6B">
        <w:t>: Enter FTP address</w:t>
      </w:r>
      <w:bookmarkEnd w:id="147"/>
    </w:p>
    <w:p w:rsidR="00755D01" w:rsidRPr="00CB4C6B" w:rsidRDefault="00755D01" w:rsidP="00755D01">
      <w:pPr>
        <w:pStyle w:val="Heading4"/>
      </w:pPr>
      <w:bookmarkStart w:id="148" w:name="_Toc393892858"/>
      <w:r w:rsidRPr="00CB4C6B">
        <w:t>Paste the files you have just copied</w:t>
      </w:r>
      <w:bookmarkEnd w:id="148"/>
    </w:p>
    <w:p w:rsidR="00755D01" w:rsidRDefault="00755D01" w:rsidP="00755D01">
      <w:r w:rsidRPr="00CB4C6B">
        <w:t>To do this, press right mouse button and select “Paste”</w:t>
      </w:r>
    </w:p>
    <w:p w:rsidR="00755D01" w:rsidRDefault="00755D01" w:rsidP="00755D01">
      <w:pPr>
        <w:pStyle w:val="NoSpacing"/>
      </w:pPr>
    </w:p>
    <w:p w:rsidR="00755D01" w:rsidRPr="00CB4C6B" w:rsidRDefault="00755D01" w:rsidP="00755D01">
      <w:pPr>
        <w:pStyle w:val="NoSpacing"/>
      </w:pPr>
      <w:r>
        <w:rPr>
          <w:noProof/>
          <w:lang w:val="nl-NL" w:eastAsia="nl-NL"/>
        </w:rPr>
        <w:lastRenderedPageBreak/>
        <w:drawing>
          <wp:inline distT="0" distB="0" distL="0" distR="0" wp14:anchorId="016D6DDF" wp14:editId="5E1CC3B3">
            <wp:extent cx="5760720" cy="3675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75380"/>
                    </a:xfrm>
                    <a:prstGeom prst="rect">
                      <a:avLst/>
                    </a:prstGeom>
                  </pic:spPr>
                </pic:pic>
              </a:graphicData>
            </a:graphic>
          </wp:inline>
        </w:drawing>
      </w:r>
    </w:p>
    <w:p w:rsidR="00755D01" w:rsidRPr="00CB4C6B" w:rsidRDefault="00755D01" w:rsidP="00755D01">
      <w:pPr>
        <w:pStyle w:val="Onderschrift"/>
      </w:pPr>
      <w:bookmarkStart w:id="149" w:name="_Toc39389294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9</w:t>
      </w:r>
      <w:r>
        <w:fldChar w:fldCharType="end"/>
      </w:r>
      <w:r w:rsidRPr="00CB4C6B">
        <w:t>: Paste new files</w:t>
      </w:r>
      <w:bookmarkEnd w:id="149"/>
    </w:p>
    <w:p w:rsidR="00755D01" w:rsidRPr="00CB4C6B" w:rsidRDefault="00755D01" w:rsidP="00755D01">
      <w:pPr>
        <w:pStyle w:val="Heading4"/>
      </w:pPr>
      <w:bookmarkStart w:id="150" w:name="_Toc393892859"/>
      <w:r w:rsidRPr="00CB4C6B">
        <w:t>Activating update</w:t>
      </w:r>
      <w:bookmarkEnd w:id="150"/>
    </w:p>
    <w:p w:rsidR="00755D01" w:rsidRPr="00CB4C6B" w:rsidRDefault="00755D01" w:rsidP="00755D01">
      <w:r w:rsidRPr="00CB4C6B">
        <w:t>The panel will automatically update, when it is the first time the software is installed on the</w:t>
      </w:r>
    </w:p>
    <w:p w:rsidR="00755D01" w:rsidRPr="00CB4C6B" w:rsidRDefault="00755D01" w:rsidP="00755D01">
      <w:r w:rsidRPr="00CB4C6B">
        <w:t>Exter T70. When it’s an update of the Exter T70, the power to the unit should be turned off</w:t>
      </w:r>
    </w:p>
    <w:p w:rsidR="00755D01" w:rsidRDefault="00755D01" w:rsidP="00755D01">
      <w:proofErr w:type="gramStart"/>
      <w:r>
        <w:t>and</w:t>
      </w:r>
      <w:proofErr w:type="gramEnd"/>
      <w:r>
        <w:t xml:space="preserve"> on again.</w:t>
      </w:r>
    </w:p>
    <w:p w:rsidR="00755D01" w:rsidRDefault="00755D01" w:rsidP="00755D01"/>
    <w:p w:rsidR="00755D01" w:rsidRDefault="00755D01" w:rsidP="00755D01">
      <w:pPr>
        <w:pStyle w:val="Heading4"/>
      </w:pPr>
      <w:bookmarkStart w:id="151" w:name="_Toc393892860"/>
      <w:r>
        <w:t>BNWAS.ini</w:t>
      </w:r>
      <w:bookmarkEnd w:id="151"/>
    </w:p>
    <w:p w:rsidR="00755D01" w:rsidRDefault="00755D01" w:rsidP="00755D01">
      <w:r>
        <w:t xml:space="preserve">Make a </w:t>
      </w:r>
      <w:proofErr w:type="spellStart"/>
      <w:r>
        <w:t>textfile</w:t>
      </w:r>
      <w:proofErr w:type="spellEnd"/>
      <w:r>
        <w:t xml:space="preserve"> by right-clicking on the desktop and choose “New/</w:t>
      </w:r>
      <w:proofErr w:type="spellStart"/>
      <w:r>
        <w:t>TextDocument</w:t>
      </w:r>
      <w:proofErr w:type="spellEnd"/>
      <w:r>
        <w:t xml:space="preserve">” (see </w:t>
      </w:r>
      <w:r>
        <w:fldChar w:fldCharType="begin"/>
      </w:r>
      <w:r>
        <w:instrText xml:space="preserve"> REF _Ref393455388 \h </w:instrText>
      </w:r>
      <w:r>
        <w:fldChar w:fldCharType="separate"/>
      </w:r>
      <w:r>
        <w:t xml:space="preserve">Figure </w:t>
      </w:r>
      <w:r>
        <w:rPr>
          <w:noProof/>
        </w:rPr>
        <w:t>2</w:t>
      </w:r>
      <w:r>
        <w:noBreakHyphen/>
      </w:r>
      <w:r>
        <w:rPr>
          <w:noProof/>
        </w:rPr>
        <w:t>10</w:t>
      </w:r>
      <w:r>
        <w:fldChar w:fldCharType="end"/>
      </w:r>
      <w:r>
        <w:t xml:space="preserve">).Rename this </w:t>
      </w:r>
      <w:proofErr w:type="spellStart"/>
      <w:r>
        <w:t>textfile</w:t>
      </w:r>
      <w:proofErr w:type="spellEnd"/>
      <w:r>
        <w:t xml:space="preserve"> to “BNWAS.ini”. Put the file in the root of the DAP (can be just the empty file)</w:t>
      </w:r>
    </w:p>
    <w:p w:rsidR="00755D01" w:rsidRDefault="00755D01" w:rsidP="00755D01"/>
    <w:p w:rsidR="00755D01" w:rsidRDefault="00755D01" w:rsidP="00755D01">
      <w:r>
        <w:rPr>
          <w:noProof/>
          <w:lang w:val="nl-NL" w:eastAsia="nl-NL"/>
        </w:rPr>
        <w:drawing>
          <wp:inline distT="0" distB="0" distL="0" distR="0" wp14:anchorId="108C9302" wp14:editId="7BF05EA8">
            <wp:extent cx="3200400" cy="2609850"/>
            <wp:effectExtent l="0" t="0" r="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0400" cy="2609850"/>
                    </a:xfrm>
                    <a:prstGeom prst="rect">
                      <a:avLst/>
                    </a:prstGeom>
                  </pic:spPr>
                </pic:pic>
              </a:graphicData>
            </a:graphic>
          </wp:inline>
        </w:drawing>
      </w:r>
    </w:p>
    <w:p w:rsidR="00755D01" w:rsidRDefault="00755D01" w:rsidP="00755D01">
      <w:pPr>
        <w:pStyle w:val="Onderschrift"/>
      </w:pPr>
      <w:bookmarkStart w:id="152" w:name="_Ref393455388"/>
      <w:bookmarkStart w:id="153" w:name="_Toc39389294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10</w:t>
      </w:r>
      <w:r>
        <w:fldChar w:fldCharType="end"/>
      </w:r>
      <w:bookmarkEnd w:id="152"/>
      <w:r>
        <w:t>: Make the BNWAS.ini</w:t>
      </w:r>
      <w:bookmarkEnd w:id="153"/>
    </w:p>
    <w:p w:rsidR="00755D01" w:rsidRPr="00381B83" w:rsidRDefault="00755D01" w:rsidP="00755D01"/>
    <w:p w:rsidR="00755D01" w:rsidRDefault="00755D01" w:rsidP="00755D01"/>
    <w:p w:rsidR="00755D01" w:rsidRDefault="00755D01" w:rsidP="00755D01"/>
    <w:p w:rsidR="00755D01" w:rsidRDefault="00755D01" w:rsidP="00755D01">
      <w:r w:rsidRPr="007A5381">
        <w:t>The system is now completely functional and is ready to be used</w:t>
      </w:r>
      <w:r>
        <w:t xml:space="preserve">. When it starts up again it will show the standard DAP display as long as there is connection to the NavVision AMCS. As soon as this connection is lost, the DAP will fall back to the BNWAS HMI (see </w:t>
      </w:r>
      <w:r>
        <w:fldChar w:fldCharType="begin"/>
      </w:r>
      <w:r>
        <w:instrText xml:space="preserve"> REF _Ref393455485 \h </w:instrText>
      </w:r>
      <w:r>
        <w:fldChar w:fldCharType="separate"/>
      </w:r>
      <w:r>
        <w:t xml:space="preserve">Figure </w:t>
      </w:r>
      <w:r>
        <w:rPr>
          <w:noProof/>
        </w:rPr>
        <w:t>3</w:t>
      </w:r>
      <w:r>
        <w:noBreakHyphen/>
      </w:r>
      <w:r>
        <w:rPr>
          <w:noProof/>
        </w:rPr>
        <w:t>1</w:t>
      </w:r>
      <w:r>
        <w:fldChar w:fldCharType="end"/>
      </w:r>
      <w:r>
        <w:t>).</w:t>
      </w:r>
    </w:p>
    <w:p w:rsidR="001D66BB" w:rsidRPr="00755D01" w:rsidRDefault="001D66BB" w:rsidP="00755D01">
      <w:bookmarkStart w:id="154" w:name="_GoBack"/>
      <w:bookmarkEnd w:id="154"/>
    </w:p>
    <w:sectPr w:rsidR="001D66BB" w:rsidRPr="00755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MS">
    <w:panose1 w:val="00000000000000000000"/>
    <w:charset w:val="00"/>
    <w:family w:val="auto"/>
    <w:notTrueType/>
    <w:pitch w:val="default"/>
    <w:sig w:usb0="00000003" w:usb1="00000000" w:usb2="00000000" w:usb3="00000000" w:csb0="00000001" w:csb1="00000000"/>
  </w:font>
  <w:font w:name="TT39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9DADD5E"/>
    <w:lvl w:ilvl="0">
      <w:start w:val="1"/>
      <w:numFmt w:val="decimal"/>
      <w:pStyle w:val="ListNumber2"/>
      <w:lvlText w:val="%1."/>
      <w:lvlJc w:val="left"/>
      <w:pPr>
        <w:tabs>
          <w:tab w:val="num" w:pos="643"/>
        </w:tabs>
        <w:ind w:left="643" w:hanging="360"/>
      </w:pPr>
    </w:lvl>
  </w:abstractNum>
  <w:abstractNum w:abstractNumId="1">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4536686"/>
    <w:multiLevelType w:val="hybridMultilevel"/>
    <w:tmpl w:val="F3CA1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6091BDF"/>
    <w:multiLevelType w:val="hybridMultilevel"/>
    <w:tmpl w:val="D1D69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F20AA8"/>
    <w:multiLevelType w:val="hybridMultilevel"/>
    <w:tmpl w:val="F2320FE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751B53DF"/>
    <w:multiLevelType w:val="hybridMultilevel"/>
    <w:tmpl w:val="A802F03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AEA43B7"/>
    <w:multiLevelType w:val="hybridMultilevel"/>
    <w:tmpl w:val="F2A4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800BE"/>
    <w:rsid w:val="001D66BB"/>
    <w:rsid w:val="001F623C"/>
    <w:rsid w:val="00755D01"/>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 w:type="paragraph" w:styleId="ListParagraph">
    <w:name w:val="List Paragraph"/>
    <w:basedOn w:val="Normal"/>
    <w:uiPriority w:val="99"/>
    <w:rsid w:val="001F623C"/>
    <w:pPr>
      <w:ind w:left="720"/>
      <w:contextualSpacing/>
    </w:pPr>
  </w:style>
  <w:style w:type="paragraph" w:customStyle="1" w:styleId="References">
    <w:name w:val="References"/>
    <w:basedOn w:val="Normal"/>
    <w:rsid w:val="001F623C"/>
    <w:pPr>
      <w:numPr>
        <w:numId w:val="2"/>
      </w:numPr>
    </w:pPr>
    <w:rPr>
      <w:lang w:val="en-US"/>
    </w:rPr>
  </w:style>
  <w:style w:type="paragraph" w:customStyle="1" w:styleId="Onderschrift">
    <w:name w:val="Onderschrift"/>
    <w:basedOn w:val="Caption"/>
    <w:autoRedefine/>
    <w:qFormat/>
    <w:rsid w:val="001F623C"/>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1F623C"/>
    <w:pPr>
      <w:spacing w:after="200"/>
    </w:pPr>
    <w:rPr>
      <w:i/>
      <w:iCs/>
      <w:color w:val="44546A" w:themeColor="text2"/>
      <w:sz w:val="18"/>
      <w:szCs w:val="18"/>
    </w:rPr>
  </w:style>
  <w:style w:type="paragraph" w:customStyle="1" w:styleId="Text">
    <w:name w:val="Text"/>
    <w:basedOn w:val="Normal"/>
    <w:link w:val="TextChar"/>
    <w:rsid w:val="00755D01"/>
  </w:style>
  <w:style w:type="character" w:customStyle="1" w:styleId="TextChar">
    <w:name w:val="Text Char"/>
    <w:link w:val="Text"/>
    <w:rsid w:val="00755D01"/>
    <w:rPr>
      <w:rFonts w:ascii="Arial" w:eastAsia="Times New Roman" w:hAnsi="Arial" w:cs="Times New Roman"/>
      <w:szCs w:val="20"/>
      <w:lang w:val="en-GB"/>
    </w:rPr>
  </w:style>
  <w:style w:type="paragraph" w:styleId="ListNumber2">
    <w:name w:val="List Number 2"/>
    <w:basedOn w:val="Normal"/>
    <w:rsid w:val="00755D01"/>
    <w:pPr>
      <w:numPr>
        <w:numId w:val="6"/>
      </w:numPr>
    </w:pPr>
  </w:style>
  <w:style w:type="paragraph" w:customStyle="1" w:styleId="Bijschrift1">
    <w:name w:val="Bijschrift 1"/>
    <w:basedOn w:val="Caption"/>
    <w:autoRedefine/>
    <w:rsid w:val="00755D01"/>
    <w:pPr>
      <w:spacing w:before="120" w:after="240"/>
    </w:pPr>
    <w:rPr>
      <w:rFonts w:cs="Arial"/>
      <w:b/>
      <w:i w:val="0"/>
      <w:iCs w:val="0"/>
      <w:color w:val="auto"/>
      <w:szCs w:val="22"/>
      <w:lang w:val="en-US"/>
    </w:rPr>
  </w:style>
  <w:style w:type="paragraph" w:styleId="NoSpacing">
    <w:name w:val="No Spacing"/>
    <w:uiPriority w:val="1"/>
    <w:qFormat/>
    <w:rsid w:val="00755D01"/>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944</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2014-11-20T10:08:00Z</dcterms:created>
  <dcterms:modified xsi:type="dcterms:W3CDTF">2014-11-20T10:08:00Z</dcterms:modified>
</cp:coreProperties>
</file>