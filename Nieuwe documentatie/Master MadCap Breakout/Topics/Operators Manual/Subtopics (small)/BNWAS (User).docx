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694" w:rsidRDefault="005C0694" w:rsidP="005C0694">
      <w:pPr>
        <w:pStyle w:val="Heading2"/>
      </w:pPr>
      <w:bookmarkStart w:id="0" w:name="_Toc400106195"/>
      <w:r>
        <w:t>BNWAS</w:t>
      </w:r>
      <w:bookmarkEnd w:id="0"/>
    </w:p>
    <w:p w:rsidR="005C0694" w:rsidRDefault="005C0694" w:rsidP="005C0694">
      <w:pPr>
        <w:rPr>
          <w:ins w:id="1" w:author="Unknown"/>
          <w:lang w:val="en-US"/>
        </w:rPr>
      </w:pPr>
      <w:r w:rsidRPr="00CA0364">
        <w:rPr>
          <w:lang w:val="en-US"/>
        </w:rPr>
        <w:t>The BNWAS (Bridge Navigatio</w:t>
      </w:r>
      <w:r>
        <w:rPr>
          <w:lang w:val="en-US"/>
        </w:rPr>
        <w:t xml:space="preserve">nal Watch Alarm System) is </w:t>
      </w:r>
      <w:r w:rsidRPr="00CA0364">
        <w:rPr>
          <w:lang w:val="en-US"/>
        </w:rPr>
        <w:t>a</w:t>
      </w:r>
      <w:r>
        <w:rPr>
          <w:lang w:val="en-US"/>
        </w:rPr>
        <w:t xml:space="preserve"> similar personal safety system, designed for use</w:t>
      </w:r>
      <w:r w:rsidRPr="00CA0364">
        <w:rPr>
          <w:lang w:val="en-US"/>
        </w:rPr>
        <w:t xml:space="preserve"> on the bridge.</w:t>
      </w:r>
    </w:p>
    <w:p w:rsidR="005C0694" w:rsidRDefault="005C0694" w:rsidP="005C0694">
      <w:pPr>
        <w:pStyle w:val="Heading3"/>
      </w:pPr>
      <w:bookmarkStart w:id="2" w:name="_Toc395805409"/>
      <w:bookmarkStart w:id="3" w:name="_Toc400106196"/>
      <w:r>
        <w:t>Introduction</w:t>
      </w:r>
      <w:bookmarkEnd w:id="2"/>
      <w:bookmarkEnd w:id="3"/>
    </w:p>
    <w:p w:rsidR="005C0694" w:rsidRDefault="005C0694" w:rsidP="005C0694">
      <w:r>
        <w:t xml:space="preserve">It is possible that you use the BNWAS as a standalone version, but it can also be used in conjunction with the </w:t>
      </w:r>
      <w:proofErr w:type="spellStart"/>
      <w:r>
        <w:t>UniMACS</w:t>
      </w:r>
      <w:proofErr w:type="spellEnd"/>
      <w:r>
        <w:t xml:space="preserve"> </w:t>
      </w:r>
      <w:proofErr w:type="gramStart"/>
      <w:r>
        <w:t>bridge</w:t>
      </w:r>
      <w:proofErr w:type="gramEnd"/>
      <w:r>
        <w:t>. It can even be used with other bridge systems as long as these systems give the standard EVE-messages.</w:t>
      </w:r>
    </w:p>
    <w:p w:rsidR="005C0694" w:rsidRDefault="005C0694" w:rsidP="005C0694"/>
    <w:p w:rsidR="005C0694" w:rsidRDefault="005C0694" w:rsidP="005C0694">
      <w:r>
        <w:t>In this manual, we will address both ways in the same explanation since their differences are mainly HMI-related and do not affect functionality.</w:t>
      </w:r>
    </w:p>
    <w:p w:rsidR="005C0694" w:rsidRDefault="005C0694" w:rsidP="005C0694">
      <w:r>
        <w:t>When we discuss the interface of the BNWAS system, it can be the interface on the standalone BNWAS or on the integrated BNWAS. It can be the interface on the bridge-panel, but also the interface on the panel in the captain’s cabin. What follows is an integral explanation of the BNWAS functionality.</w:t>
      </w:r>
    </w:p>
    <w:p w:rsidR="005C0694" w:rsidRDefault="005C0694" w:rsidP="005C0694"/>
    <w:p w:rsidR="005C0694" w:rsidRDefault="005C0694" w:rsidP="005C0694">
      <w:pPr>
        <w:pStyle w:val="Heading3"/>
      </w:pPr>
      <w:bookmarkStart w:id="4" w:name="_Ref387851864"/>
      <w:bookmarkStart w:id="5" w:name="_Toc388352662"/>
      <w:bookmarkStart w:id="6" w:name="_Toc395805410"/>
      <w:bookmarkStart w:id="7" w:name="_Toc400106197"/>
      <w:r>
        <w:t xml:space="preserve">The </w:t>
      </w:r>
      <w:bookmarkEnd w:id="4"/>
      <w:r>
        <w:t>HMI overview</w:t>
      </w:r>
      <w:bookmarkEnd w:id="5"/>
      <w:bookmarkEnd w:id="6"/>
      <w:bookmarkEnd w:id="7"/>
    </w:p>
    <w:p w:rsidR="005C0694" w:rsidRDefault="005C0694" w:rsidP="005C0694">
      <w:r>
        <w:t>The HMI consists of a main screen that holds all functionality for the BNWAS and a setup-screen that can be used to enter the necessary settings. In the following figures, we will explain the functionality and functions on the HMI.</w:t>
      </w:r>
    </w:p>
    <w:p w:rsidR="005C0694" w:rsidRDefault="005C0694" w:rsidP="005C0694"/>
    <w:p w:rsidR="005C0694" w:rsidRDefault="005C0694" w:rsidP="005C0694"/>
    <w:p w:rsidR="005C0694" w:rsidRDefault="005C0694" w:rsidP="005C0694">
      <w:r>
        <w:rPr>
          <w:noProof/>
          <w:lang w:val="nl-NL" w:eastAsia="nl-NL"/>
        </w:rPr>
        <w:drawing>
          <wp:inline distT="0" distB="0" distL="0" distR="0" wp14:anchorId="27B0463C" wp14:editId="30832C16">
            <wp:extent cx="4698380" cy="3523785"/>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was-U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6450" cy="3529837"/>
                    </a:xfrm>
                    <a:prstGeom prst="rect">
                      <a:avLst/>
                    </a:prstGeom>
                  </pic:spPr>
                </pic:pic>
              </a:graphicData>
            </a:graphic>
          </wp:inline>
        </w:drawing>
      </w:r>
    </w:p>
    <w:p w:rsidR="005C0694" w:rsidRDefault="005C0694" w:rsidP="005C0694">
      <w:pPr>
        <w:pStyle w:val="Onderschrift"/>
      </w:pPr>
      <w:bookmarkStart w:id="8" w:name="_Ref393455485"/>
      <w:bookmarkStart w:id="9" w:name="_Toc388352668"/>
      <w:bookmarkStart w:id="10" w:name="_Toc395805481"/>
      <w:bookmarkStart w:id="11" w:name="_Toc400106242"/>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8"/>
      <w:r>
        <w:t>: Main BNWAS HMI</w:t>
      </w:r>
      <w:bookmarkEnd w:id="9"/>
      <w:bookmarkEnd w:id="10"/>
      <w:bookmarkEnd w:id="11"/>
    </w:p>
    <w:p w:rsidR="005C0694" w:rsidRDefault="005C0694" w:rsidP="005C0694">
      <w:pPr>
        <w:pStyle w:val="Onderschrift"/>
      </w:pPr>
    </w:p>
    <w:p w:rsidR="005C0694" w:rsidRDefault="005C0694" w:rsidP="005C0694">
      <w:pPr>
        <w:pStyle w:val="Onderschrift"/>
      </w:pPr>
    </w:p>
    <w:p w:rsidR="005C0694" w:rsidRDefault="005C0694" w:rsidP="005C0694">
      <w:pPr>
        <w:pStyle w:val="Onderschrift"/>
      </w:pPr>
    </w:p>
    <w:p w:rsidR="005C0694" w:rsidRDefault="005C0694" w:rsidP="005C0694">
      <w:pPr>
        <w:pStyle w:val="Heading3"/>
      </w:pPr>
      <w:bookmarkStart w:id="12" w:name="_Toc388352663"/>
      <w:bookmarkStart w:id="13" w:name="_Toc395805411"/>
      <w:bookmarkStart w:id="14" w:name="_Toc400106198"/>
      <w:r>
        <w:lastRenderedPageBreak/>
        <w:t>The HMI explained</w:t>
      </w:r>
      <w:bookmarkEnd w:id="12"/>
      <w:bookmarkEnd w:id="13"/>
      <w:bookmarkEnd w:id="14"/>
    </w:p>
    <w:p w:rsidR="005C0694" w:rsidRDefault="005C0694" w:rsidP="005C0694">
      <w:r>
        <w:t>The functions of the HMI are described in the following figures. These are mostly self-explanatory. Where not explicitly clear, an additional explanation is given.</w:t>
      </w:r>
    </w:p>
    <w:p w:rsidR="005C0694" w:rsidRDefault="005C0694" w:rsidP="005C0694"/>
    <w:p w:rsidR="005C0694" w:rsidRDefault="005C0694" w:rsidP="005C0694">
      <w:r>
        <w:rPr>
          <w:noProof/>
          <w:lang w:val="nl-NL" w:eastAsia="nl-NL"/>
        </w:rPr>
        <w:drawing>
          <wp:inline distT="0" distB="0" distL="0" distR="0" wp14:anchorId="333F1BFD" wp14:editId="17218424">
            <wp:extent cx="5760720" cy="1313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60720" cy="1313180"/>
                    </a:xfrm>
                    <a:prstGeom prst="rect">
                      <a:avLst/>
                    </a:prstGeom>
                  </pic:spPr>
                </pic:pic>
              </a:graphicData>
            </a:graphic>
          </wp:inline>
        </w:drawing>
      </w:r>
    </w:p>
    <w:p w:rsidR="005C0694" w:rsidRDefault="005C0694" w:rsidP="005C0694">
      <w:pPr>
        <w:pStyle w:val="Onderschrift"/>
      </w:pPr>
      <w:bookmarkStart w:id="15" w:name="_Toc388352669"/>
      <w:bookmarkStart w:id="16" w:name="_Toc395805482"/>
      <w:bookmarkStart w:id="17" w:name="_Toc40010624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r>
        <w:t>: HMI top bar</w:t>
      </w:r>
      <w:bookmarkEnd w:id="15"/>
      <w:bookmarkEnd w:id="16"/>
      <w:bookmarkEnd w:id="17"/>
    </w:p>
    <w:p w:rsidR="005C0694" w:rsidRDefault="005C0694" w:rsidP="005C0694"/>
    <w:p w:rsidR="005C0694" w:rsidRDefault="005C0694" w:rsidP="005C0694">
      <w:r>
        <w:rPr>
          <w:noProof/>
          <w:lang w:val="nl-NL" w:eastAsia="nl-NL"/>
        </w:rPr>
        <w:drawing>
          <wp:inline distT="0" distB="0" distL="0" distR="0" wp14:anchorId="7BD71AA3" wp14:editId="0625DCF3">
            <wp:extent cx="5760720" cy="48907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60720" cy="4890770"/>
                    </a:xfrm>
                    <a:prstGeom prst="rect">
                      <a:avLst/>
                    </a:prstGeom>
                  </pic:spPr>
                </pic:pic>
              </a:graphicData>
            </a:graphic>
          </wp:inline>
        </w:drawing>
      </w:r>
    </w:p>
    <w:p w:rsidR="005C0694" w:rsidRDefault="005C0694" w:rsidP="005C0694">
      <w:pPr>
        <w:pStyle w:val="Onderschrift"/>
      </w:pPr>
      <w:bookmarkStart w:id="18" w:name="_Toc388352670"/>
      <w:bookmarkStart w:id="19" w:name="_Toc395805483"/>
      <w:bookmarkStart w:id="20" w:name="_Toc40010624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HMI main screen</w:t>
      </w:r>
      <w:bookmarkEnd w:id="18"/>
      <w:bookmarkEnd w:id="19"/>
      <w:bookmarkEnd w:id="20"/>
    </w:p>
    <w:p w:rsidR="005C0694" w:rsidRDefault="005C0694" w:rsidP="005C0694"/>
    <w:p w:rsidR="005C0694" w:rsidRDefault="005C0694" w:rsidP="005C0694"/>
    <w:p w:rsidR="005C0694" w:rsidRDefault="005C0694" w:rsidP="005C0694"/>
    <w:p w:rsidR="005C0694" w:rsidRDefault="005C0694" w:rsidP="005C0694"/>
    <w:p w:rsidR="005C0694" w:rsidRDefault="005C0694" w:rsidP="005C0694">
      <w:r>
        <w:rPr>
          <w:noProof/>
          <w:lang w:val="nl-NL" w:eastAsia="nl-NL"/>
        </w:rPr>
        <w:lastRenderedPageBreak/>
        <w:drawing>
          <wp:inline distT="0" distB="0" distL="0" distR="0" wp14:anchorId="759A01F5" wp14:editId="304A103C">
            <wp:extent cx="5760720" cy="1814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1814830"/>
                    </a:xfrm>
                    <a:prstGeom prst="rect">
                      <a:avLst/>
                    </a:prstGeom>
                  </pic:spPr>
                </pic:pic>
              </a:graphicData>
            </a:graphic>
          </wp:inline>
        </w:drawing>
      </w:r>
    </w:p>
    <w:p w:rsidR="005C0694" w:rsidRDefault="005C0694" w:rsidP="005C0694">
      <w:pPr>
        <w:pStyle w:val="Onderschrift"/>
      </w:pPr>
      <w:bookmarkStart w:id="21" w:name="_Toc388352671"/>
      <w:bookmarkStart w:id="22" w:name="_Toc395805484"/>
      <w:bookmarkStart w:id="23" w:name="_Toc400106245"/>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r>
        <w:t>: HMI bottom bar</w:t>
      </w:r>
      <w:bookmarkEnd w:id="21"/>
      <w:bookmarkEnd w:id="22"/>
      <w:bookmarkEnd w:id="23"/>
    </w:p>
    <w:p w:rsidR="005C0694" w:rsidRPr="00BD35C1" w:rsidRDefault="005C0694" w:rsidP="005C0694">
      <w:pPr>
        <w:rPr>
          <w:i/>
        </w:rPr>
      </w:pPr>
      <w:r>
        <w:rPr>
          <w:i/>
          <w:noProof/>
          <w:lang w:val="nl-NL" w:eastAsia="nl-NL"/>
        </w:rPr>
        <w:drawing>
          <wp:anchor distT="0" distB="0" distL="114300" distR="114300" simplePos="0" relativeHeight="251659264" behindDoc="0" locked="0" layoutInCell="1" allowOverlap="1" wp14:anchorId="245DADEF" wp14:editId="38E65F06">
            <wp:simplePos x="0" y="0"/>
            <wp:positionH relativeFrom="column">
              <wp:posOffset>17030</wp:posOffset>
            </wp:positionH>
            <wp:positionV relativeFrom="paragraph">
              <wp:posOffset>3695</wp:posOffset>
            </wp:positionV>
            <wp:extent cx="447790" cy="448887"/>
            <wp:effectExtent l="19050" t="0" r="941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9" cstate="print"/>
                    <a:stretch>
                      <a:fillRect/>
                    </a:stretch>
                  </pic:blipFill>
                  <pic:spPr>
                    <a:xfrm>
                      <a:off x="0" y="0"/>
                      <a:ext cx="447790" cy="448887"/>
                    </a:xfrm>
                    <a:prstGeom prst="rect">
                      <a:avLst/>
                    </a:prstGeom>
                  </pic:spPr>
                </pic:pic>
              </a:graphicData>
            </a:graphic>
          </wp:anchor>
        </w:drawing>
      </w:r>
      <w:r>
        <w:rPr>
          <w:i/>
        </w:rPr>
        <w:t>The reset timer and emergency call buttons are only available when the panel is placed on the bridge. Any other location will show these buttons, but they will not be operational.</w:t>
      </w:r>
    </w:p>
    <w:p w:rsidR="005C0694" w:rsidRDefault="005C0694" w:rsidP="005C0694"/>
    <w:p w:rsidR="005C0694" w:rsidRDefault="005C0694" w:rsidP="005C0694">
      <w:r>
        <w:t xml:space="preserve">   </w:t>
      </w:r>
      <w:r>
        <w:rPr>
          <w:noProof/>
          <w:lang w:val="nl-NL" w:eastAsia="nl-NL"/>
        </w:rPr>
        <w:drawing>
          <wp:inline distT="0" distB="0" distL="0" distR="0" wp14:anchorId="78D841AB" wp14:editId="1B5C2AD2">
            <wp:extent cx="3904091" cy="473039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915869" cy="4744665"/>
                    </a:xfrm>
                    <a:prstGeom prst="rect">
                      <a:avLst/>
                    </a:prstGeom>
                  </pic:spPr>
                </pic:pic>
              </a:graphicData>
            </a:graphic>
          </wp:inline>
        </w:drawing>
      </w:r>
    </w:p>
    <w:p w:rsidR="005C0694" w:rsidRDefault="005C0694" w:rsidP="005C0694">
      <w:pPr>
        <w:pStyle w:val="Onderschrift"/>
      </w:pPr>
      <w:bookmarkStart w:id="24" w:name="_Toc388352672"/>
      <w:bookmarkStart w:id="25" w:name="_Toc395805485"/>
      <w:bookmarkStart w:id="26" w:name="_Toc40010624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HMI Panel</w:t>
      </w:r>
      <w:bookmarkEnd w:id="24"/>
      <w:bookmarkEnd w:id="25"/>
      <w:bookmarkEnd w:id="26"/>
    </w:p>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Pr>
        <w:rPr>
          <w:i/>
        </w:rPr>
      </w:pPr>
      <w:r>
        <w:rPr>
          <w:i/>
          <w:noProof/>
          <w:lang w:val="nl-NL" w:eastAsia="nl-NL"/>
        </w:rPr>
        <w:lastRenderedPageBreak/>
        <w:drawing>
          <wp:anchor distT="0" distB="0" distL="114300" distR="114300" simplePos="0" relativeHeight="251660288" behindDoc="0" locked="0" layoutInCell="1" allowOverlap="1" wp14:anchorId="39E36AC5" wp14:editId="6483CF0C">
            <wp:simplePos x="0" y="0"/>
            <wp:positionH relativeFrom="column">
              <wp:posOffset>17030</wp:posOffset>
            </wp:positionH>
            <wp:positionV relativeFrom="paragraph">
              <wp:posOffset>-2078</wp:posOffset>
            </wp:positionV>
            <wp:extent cx="447790" cy="448887"/>
            <wp:effectExtent l="19050" t="0" r="941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9" cstate="print"/>
                    <a:stretch>
                      <a:fillRect/>
                    </a:stretch>
                  </pic:blipFill>
                  <pic:spPr>
                    <a:xfrm>
                      <a:off x="0" y="0"/>
                      <a:ext cx="447790" cy="448887"/>
                    </a:xfrm>
                    <a:prstGeom prst="rect">
                      <a:avLst/>
                    </a:prstGeom>
                  </pic:spPr>
                </pic:pic>
              </a:graphicData>
            </a:graphic>
          </wp:anchor>
        </w:drawing>
      </w:r>
      <w:r>
        <w:rPr>
          <w:i/>
        </w:rPr>
        <w:t xml:space="preserve"> When you operate the </w:t>
      </w:r>
      <w:r w:rsidRPr="00916561">
        <w:t>On/Off</w:t>
      </w:r>
      <w:r>
        <w:rPr>
          <w:i/>
        </w:rPr>
        <w:t xml:space="preserve"> or </w:t>
      </w:r>
      <w:r w:rsidRPr="00916561">
        <w:t>Setup</w:t>
      </w:r>
      <w:r>
        <w:rPr>
          <w:i/>
        </w:rPr>
        <w:t xml:space="preserve"> button a keypad will appear where you have to type a passcode. (See </w:t>
      </w:r>
      <w:r>
        <w:rPr>
          <w:i/>
        </w:rPr>
        <w:fldChar w:fldCharType="begin"/>
      </w:r>
      <w:r>
        <w:rPr>
          <w:i/>
        </w:rPr>
        <w:instrText xml:space="preserve"> REF _Ref389485475 \h </w:instrText>
      </w:r>
      <w:r>
        <w:rPr>
          <w:i/>
        </w:rPr>
      </w:r>
      <w:r>
        <w:rPr>
          <w:i/>
        </w:rPr>
        <w:fldChar w:fldCharType="separate"/>
      </w:r>
      <w:r>
        <w:t xml:space="preserve">Figure </w:t>
      </w:r>
      <w:r>
        <w:rPr>
          <w:noProof/>
        </w:rPr>
        <w:t>3</w:t>
      </w:r>
      <w:r>
        <w:noBreakHyphen/>
      </w:r>
      <w:r>
        <w:rPr>
          <w:noProof/>
        </w:rPr>
        <w:t>8</w:t>
      </w:r>
      <w:r>
        <w:rPr>
          <w:i/>
        </w:rPr>
        <w:fldChar w:fldCharType="end"/>
      </w:r>
      <w:r>
        <w:rPr>
          <w:i/>
        </w:rPr>
        <w:t>).</w:t>
      </w:r>
    </w:p>
    <w:p w:rsidR="005C0694" w:rsidRDefault="005C0694" w:rsidP="005C0694">
      <w:pPr>
        <w:rPr>
          <w:i/>
        </w:rPr>
      </w:pPr>
    </w:p>
    <w:p w:rsidR="005C0694" w:rsidRPr="00F16318" w:rsidRDefault="005C0694" w:rsidP="005C0694"/>
    <w:p w:rsidR="005C0694" w:rsidRDefault="005C0694" w:rsidP="005C0694">
      <w:pPr>
        <w:pStyle w:val="Heading3"/>
      </w:pPr>
      <w:bookmarkStart w:id="27" w:name="_Toc388352664"/>
      <w:bookmarkStart w:id="28" w:name="_Toc395805412"/>
      <w:bookmarkStart w:id="29" w:name="_Toc400106199"/>
      <w:r>
        <w:t>The setup page</w:t>
      </w:r>
      <w:bookmarkEnd w:id="27"/>
      <w:bookmarkEnd w:id="28"/>
      <w:bookmarkEnd w:id="29"/>
    </w:p>
    <w:p w:rsidR="005C0694" w:rsidRDefault="005C0694" w:rsidP="005C0694">
      <w:pPr>
        <w:rPr>
          <w:rFonts w:eastAsiaTheme="majorEastAsia"/>
        </w:rPr>
      </w:pPr>
      <w:r>
        <w:rPr>
          <w:rFonts w:eastAsiaTheme="majorEastAsia"/>
        </w:rPr>
        <w:t xml:space="preserve">By clicking on the setup button a new screen will appear. This is the setup screen. It looks quite the same as the main window as it has only a few settings in the main panel (see </w:t>
      </w:r>
      <w:r>
        <w:rPr>
          <w:rFonts w:eastAsiaTheme="majorEastAsia"/>
        </w:rPr>
        <w:fldChar w:fldCharType="begin"/>
      </w:r>
      <w:r>
        <w:rPr>
          <w:rFonts w:eastAsiaTheme="majorEastAsia"/>
        </w:rPr>
        <w:instrText xml:space="preserve"> REF _Ref388349795 \h </w:instrText>
      </w:r>
      <w:r>
        <w:rPr>
          <w:rFonts w:eastAsiaTheme="majorEastAsia"/>
        </w:rPr>
      </w:r>
      <w:r>
        <w:rPr>
          <w:rFonts w:eastAsiaTheme="majorEastAsia"/>
        </w:rPr>
        <w:fldChar w:fldCharType="separate"/>
      </w:r>
      <w:r>
        <w:t xml:space="preserve">Figure </w:t>
      </w:r>
      <w:r>
        <w:rPr>
          <w:noProof/>
        </w:rPr>
        <w:t>3</w:t>
      </w:r>
      <w:r>
        <w:noBreakHyphen/>
      </w:r>
      <w:r>
        <w:rPr>
          <w:noProof/>
        </w:rPr>
        <w:t>9</w:t>
      </w:r>
      <w:r>
        <w:rPr>
          <w:rFonts w:eastAsiaTheme="majorEastAsia"/>
        </w:rPr>
        <w:fldChar w:fldCharType="end"/>
      </w:r>
      <w:r>
        <w:rPr>
          <w:rFonts w:eastAsiaTheme="majorEastAsia"/>
        </w:rPr>
        <w:t>).</w:t>
      </w:r>
    </w:p>
    <w:p w:rsidR="005C0694" w:rsidRDefault="005C0694" w:rsidP="005C0694">
      <w:pPr>
        <w:rPr>
          <w:rFonts w:eastAsiaTheme="majorEastAsia"/>
        </w:rPr>
      </w:pPr>
    </w:p>
    <w:p w:rsidR="005C0694" w:rsidRDefault="005C0694" w:rsidP="005C0694">
      <w:r>
        <w:rPr>
          <w:noProof/>
          <w:lang w:val="nl-NL" w:eastAsia="nl-NL"/>
        </w:rPr>
        <w:drawing>
          <wp:inline distT="0" distB="0" distL="0" distR="0" wp14:anchorId="2FAAE424" wp14:editId="49FEF851">
            <wp:extent cx="5760720" cy="4320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nwas-Setup-1long-2s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5C0694" w:rsidRDefault="005C0694" w:rsidP="005C0694"/>
    <w:p w:rsidR="005C0694" w:rsidRDefault="005C0694" w:rsidP="005C0694">
      <w:pPr>
        <w:pStyle w:val="Onderschrift"/>
      </w:pPr>
      <w:bookmarkStart w:id="30" w:name="_Toc388352673"/>
      <w:bookmarkStart w:id="31" w:name="_Toc395805486"/>
      <w:bookmarkStart w:id="32" w:name="_Toc40010624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r>
        <w:t>: Setup screen</w:t>
      </w:r>
      <w:bookmarkEnd w:id="30"/>
      <w:bookmarkEnd w:id="31"/>
      <w:bookmarkEnd w:id="32"/>
    </w:p>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r>
        <w:rPr>
          <w:noProof/>
          <w:lang w:val="nl-NL" w:eastAsia="nl-NL"/>
        </w:rPr>
        <w:lastRenderedPageBreak/>
        <w:drawing>
          <wp:inline distT="0" distB="0" distL="0" distR="0" wp14:anchorId="558920F4" wp14:editId="08C20F34">
            <wp:extent cx="3297488" cy="239751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05687" cy="2403474"/>
                    </a:xfrm>
                    <a:prstGeom prst="rect">
                      <a:avLst/>
                    </a:prstGeom>
                  </pic:spPr>
                </pic:pic>
              </a:graphicData>
            </a:graphic>
          </wp:inline>
        </w:drawing>
      </w:r>
    </w:p>
    <w:p w:rsidR="005C0694" w:rsidRDefault="005C0694" w:rsidP="005C0694">
      <w:pPr>
        <w:pStyle w:val="Onderschrift"/>
      </w:pPr>
      <w:bookmarkStart w:id="33" w:name="_Ref389485475"/>
      <w:bookmarkStart w:id="34" w:name="_Toc395805487"/>
      <w:bookmarkStart w:id="35" w:name="_Toc400106248"/>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8</w:t>
      </w:r>
      <w:r>
        <w:fldChar w:fldCharType="end"/>
      </w:r>
      <w:bookmarkEnd w:id="33"/>
      <w:r>
        <w:t>: Keypad</w:t>
      </w:r>
      <w:bookmarkEnd w:id="34"/>
      <w:bookmarkEnd w:id="35"/>
    </w:p>
    <w:p w:rsidR="005C0694" w:rsidRDefault="005C0694" w:rsidP="005C0694"/>
    <w:p w:rsidR="005C0694" w:rsidRDefault="005C0694" w:rsidP="005C0694"/>
    <w:p w:rsidR="005C0694" w:rsidRDefault="005C0694" w:rsidP="005C0694">
      <w:r>
        <w:t>The functions, with their respective explanation, are shown in the following figure.</w:t>
      </w:r>
    </w:p>
    <w:p w:rsidR="005C0694" w:rsidRDefault="005C0694" w:rsidP="005C0694">
      <w:r>
        <w:rPr>
          <w:noProof/>
          <w:lang w:val="nl-NL" w:eastAsia="nl-NL"/>
        </w:rPr>
        <w:drawing>
          <wp:inline distT="0" distB="0" distL="0" distR="0" wp14:anchorId="17CDFA36" wp14:editId="5404A58F">
            <wp:extent cx="6339902" cy="2832410"/>
            <wp:effectExtent l="0" t="0" r="381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352147" cy="2837881"/>
                    </a:xfrm>
                    <a:prstGeom prst="rect">
                      <a:avLst/>
                    </a:prstGeom>
                  </pic:spPr>
                </pic:pic>
              </a:graphicData>
            </a:graphic>
          </wp:inline>
        </w:drawing>
      </w:r>
    </w:p>
    <w:p w:rsidR="005C0694" w:rsidRDefault="005C0694" w:rsidP="005C0694">
      <w:pPr>
        <w:pStyle w:val="Onderschrift"/>
      </w:pPr>
      <w:bookmarkStart w:id="36" w:name="_Ref388349795"/>
      <w:bookmarkStart w:id="37" w:name="_Ref388349770"/>
      <w:bookmarkStart w:id="38" w:name="_Toc388352674"/>
      <w:bookmarkStart w:id="39" w:name="_Toc395805488"/>
      <w:bookmarkStart w:id="40" w:name="_Toc40010624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9</w:t>
      </w:r>
      <w:r>
        <w:fldChar w:fldCharType="end"/>
      </w:r>
      <w:bookmarkEnd w:id="36"/>
      <w:r>
        <w:t>: Setup main screen</w:t>
      </w:r>
      <w:bookmarkEnd w:id="37"/>
      <w:bookmarkEnd w:id="38"/>
      <w:bookmarkEnd w:id="39"/>
      <w:bookmarkEnd w:id="40"/>
    </w:p>
    <w:p w:rsidR="005C0694" w:rsidRDefault="005C0694" w:rsidP="005C0694">
      <w:pPr>
        <w:rPr>
          <w:i/>
        </w:rPr>
      </w:pPr>
      <w:r>
        <w:rPr>
          <w:i/>
          <w:noProof/>
          <w:lang w:val="nl-NL" w:eastAsia="nl-NL"/>
        </w:rPr>
        <w:drawing>
          <wp:anchor distT="0" distB="0" distL="114300" distR="114300" simplePos="0" relativeHeight="251661312" behindDoc="0" locked="0" layoutInCell="1" allowOverlap="1" wp14:anchorId="515044C7" wp14:editId="0F6B5A5E">
            <wp:simplePos x="0" y="0"/>
            <wp:positionH relativeFrom="column">
              <wp:posOffset>17030</wp:posOffset>
            </wp:positionH>
            <wp:positionV relativeFrom="paragraph">
              <wp:posOffset>1559</wp:posOffset>
            </wp:positionV>
            <wp:extent cx="447790" cy="448887"/>
            <wp:effectExtent l="19050" t="0" r="941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9" cstate="print"/>
                    <a:stretch>
                      <a:fillRect/>
                    </a:stretch>
                  </pic:blipFill>
                  <pic:spPr>
                    <a:xfrm>
                      <a:off x="0" y="0"/>
                      <a:ext cx="447790" cy="448887"/>
                    </a:xfrm>
                    <a:prstGeom prst="rect">
                      <a:avLst/>
                    </a:prstGeom>
                  </pic:spPr>
                </pic:pic>
              </a:graphicData>
            </a:graphic>
          </wp:anchor>
        </w:drawing>
      </w:r>
      <w:r>
        <w:rPr>
          <w:i/>
        </w:rPr>
        <w:t>With the arrow buttons in the setup page, you can increase or decrease the Td and/or 3</w:t>
      </w:r>
      <w:r w:rsidRPr="00E50ADC">
        <w:rPr>
          <w:i/>
          <w:vertAlign w:val="superscript"/>
        </w:rPr>
        <w:t>rd</w:t>
      </w:r>
      <w:r>
        <w:rPr>
          <w:i/>
        </w:rPr>
        <w:t xml:space="preserve"> stage delay time.</w:t>
      </w:r>
    </w:p>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r>
        <w:lastRenderedPageBreak/>
        <w:t>Once a working NavVision server is connected to the same system, the HMI of NavVision will be overwritten on the DAP’s. It is just the HMI. The BNWAS will still be the one that handles all the BNWAS features.</w:t>
      </w:r>
    </w:p>
    <w:p w:rsidR="005C0694" w:rsidRDefault="005C0694" w:rsidP="005C0694"/>
    <w:p w:rsidR="005C0694" w:rsidRDefault="005C0694" w:rsidP="005C0694">
      <w:r>
        <w:t>It will look as in the following figure:</w:t>
      </w:r>
    </w:p>
    <w:p w:rsidR="005C0694" w:rsidRDefault="005C0694" w:rsidP="005C0694"/>
    <w:p w:rsidR="005C0694" w:rsidRDefault="005C0694" w:rsidP="005C0694">
      <w:r>
        <w:rPr>
          <w:noProof/>
          <w:lang w:val="nl-NL" w:eastAsia="nl-NL"/>
        </w:rPr>
        <w:drawing>
          <wp:inline distT="0" distB="0" distL="0" distR="0" wp14:anchorId="247673FC" wp14:editId="6F4C47FC">
            <wp:extent cx="5764251" cy="5149194"/>
            <wp:effectExtent l="0" t="0" r="825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86049" cy="5168666"/>
                    </a:xfrm>
                    <a:prstGeom prst="rect">
                      <a:avLst/>
                    </a:prstGeom>
                  </pic:spPr>
                </pic:pic>
              </a:graphicData>
            </a:graphic>
          </wp:inline>
        </w:drawing>
      </w:r>
    </w:p>
    <w:p w:rsidR="005C0694" w:rsidRDefault="005C0694" w:rsidP="005C0694">
      <w:pPr>
        <w:pStyle w:val="Onderschrift"/>
      </w:pPr>
      <w:bookmarkStart w:id="41" w:name="_Toc395805494"/>
      <w:bookmarkStart w:id="42" w:name="_Toc400106250"/>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10</w:t>
      </w:r>
      <w:r>
        <w:fldChar w:fldCharType="end"/>
      </w:r>
      <w:r>
        <w:t>: NavVision HMI on DAP</w:t>
      </w:r>
      <w:bookmarkEnd w:id="41"/>
      <w:bookmarkEnd w:id="42"/>
    </w:p>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p w:rsidR="005C0694" w:rsidRDefault="005C0694" w:rsidP="005C0694">
      <w:r>
        <w:t xml:space="preserve">On the NavVision server, you will have an equal kind of display as shown in the following figure. </w:t>
      </w:r>
    </w:p>
    <w:p w:rsidR="005C0694" w:rsidRDefault="005C0694" w:rsidP="005C0694"/>
    <w:p w:rsidR="005C0694" w:rsidRDefault="005C0694" w:rsidP="005C0694">
      <w:r>
        <w:rPr>
          <w:noProof/>
          <w:lang w:val="nl-NL" w:eastAsia="nl-NL"/>
        </w:rPr>
        <w:lastRenderedPageBreak/>
        <w:drawing>
          <wp:inline distT="0" distB="0" distL="0" distR="0" wp14:anchorId="5C728CA6" wp14:editId="318AB11E">
            <wp:extent cx="5760720" cy="41046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4104640"/>
                    </a:xfrm>
                    <a:prstGeom prst="rect">
                      <a:avLst/>
                    </a:prstGeom>
                  </pic:spPr>
                </pic:pic>
              </a:graphicData>
            </a:graphic>
          </wp:inline>
        </w:drawing>
      </w:r>
    </w:p>
    <w:p w:rsidR="005C0694" w:rsidRDefault="005C0694" w:rsidP="005C0694">
      <w:pPr>
        <w:pStyle w:val="Onderschrift"/>
      </w:pPr>
      <w:bookmarkStart w:id="43" w:name="_Toc395805495"/>
      <w:bookmarkStart w:id="44" w:name="_Toc400106251"/>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11</w:t>
      </w:r>
      <w:r>
        <w:fldChar w:fldCharType="end"/>
      </w:r>
      <w:r>
        <w:t>: NavVision Native screen</w:t>
      </w:r>
      <w:bookmarkEnd w:id="43"/>
      <w:bookmarkEnd w:id="44"/>
    </w:p>
    <w:p w:rsidR="001D66BB" w:rsidRPr="005C0694" w:rsidRDefault="001D66BB" w:rsidP="005C0694">
      <w:bookmarkStart w:id="45" w:name="_GoBack"/>
      <w:bookmarkEnd w:id="45"/>
    </w:p>
    <w:sectPr w:rsidR="001D66BB" w:rsidRPr="005C0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BA0318"/>
    <w:multiLevelType w:val="hybridMultilevel"/>
    <w:tmpl w:val="80362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E"/>
    <w:rsid w:val="0002350E"/>
    <w:rsid w:val="000800BE"/>
    <w:rsid w:val="001C1BBA"/>
    <w:rsid w:val="001D66BB"/>
    <w:rsid w:val="005C0694"/>
    <w:rsid w:val="006D6941"/>
    <w:rsid w:val="00865761"/>
    <w:rsid w:val="00C12FC8"/>
    <w:rsid w:val="00C771BA"/>
    <w:rsid w:val="00CF6386"/>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45ECD-7A96-4490-80CC-C023ECA4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50E"/>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02350E"/>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02350E"/>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02350E"/>
    <w:pPr>
      <w:numPr>
        <w:ilvl w:val="2"/>
      </w:numPr>
      <w:outlineLvl w:val="2"/>
    </w:pPr>
    <w:rPr>
      <w:sz w:val="22"/>
    </w:rPr>
  </w:style>
  <w:style w:type="paragraph" w:styleId="Heading4">
    <w:name w:val="heading 4"/>
    <w:aliases w:val="Sectie"/>
    <w:basedOn w:val="Heading2"/>
    <w:next w:val="Normal"/>
    <w:link w:val="Heading4Char"/>
    <w:qFormat/>
    <w:rsid w:val="0002350E"/>
    <w:pPr>
      <w:numPr>
        <w:ilvl w:val="3"/>
      </w:numPr>
      <w:outlineLvl w:val="3"/>
    </w:pPr>
  </w:style>
  <w:style w:type="paragraph" w:styleId="Heading5">
    <w:name w:val="heading 5"/>
    <w:aliases w:val="Onderdeel"/>
    <w:basedOn w:val="Heading2"/>
    <w:next w:val="Normal"/>
    <w:link w:val="Heading5Char"/>
    <w:qFormat/>
    <w:rsid w:val="0002350E"/>
    <w:pPr>
      <w:numPr>
        <w:ilvl w:val="4"/>
      </w:numPr>
      <w:outlineLvl w:val="4"/>
    </w:pPr>
  </w:style>
  <w:style w:type="paragraph" w:styleId="Heading6">
    <w:name w:val="heading 6"/>
    <w:basedOn w:val="Heading2"/>
    <w:next w:val="Normal"/>
    <w:link w:val="Heading6Char"/>
    <w:qFormat/>
    <w:rsid w:val="0002350E"/>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02350E"/>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02350E"/>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50E"/>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02350E"/>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02350E"/>
    <w:rPr>
      <w:rFonts w:ascii="Arial" w:eastAsiaTheme="majorEastAsia" w:hAnsi="Arial" w:cstheme="majorBidi"/>
      <w:b/>
      <w:szCs w:val="20"/>
      <w:lang w:val="en-GB"/>
    </w:rPr>
  </w:style>
  <w:style w:type="character" w:customStyle="1" w:styleId="Heading4Char">
    <w:name w:val="Heading 4 Char"/>
    <w:basedOn w:val="DefaultParagraphFont"/>
    <w:link w:val="Heading4"/>
    <w:rsid w:val="0002350E"/>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02350E"/>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02350E"/>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02350E"/>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02350E"/>
    <w:rPr>
      <w:rFonts w:ascii="Arial" w:eastAsiaTheme="majorEastAsia" w:hAnsi="Arial" w:cstheme="majorBidi"/>
      <w:b/>
      <w:sz w:val="24"/>
      <w:szCs w:val="20"/>
      <w:lang w:val="en-GB"/>
    </w:rPr>
  </w:style>
  <w:style w:type="paragraph" w:customStyle="1" w:styleId="Text">
    <w:name w:val="Text"/>
    <w:basedOn w:val="Normal"/>
    <w:link w:val="TextChar"/>
    <w:rsid w:val="0002350E"/>
  </w:style>
  <w:style w:type="character" w:customStyle="1" w:styleId="TextChar">
    <w:name w:val="Text Char"/>
    <w:link w:val="Text"/>
    <w:rsid w:val="0002350E"/>
    <w:rPr>
      <w:rFonts w:ascii="Arial" w:eastAsia="Times New Roman" w:hAnsi="Arial" w:cs="Times New Roman"/>
      <w:szCs w:val="20"/>
      <w:lang w:val="en-GB"/>
    </w:rPr>
  </w:style>
  <w:style w:type="paragraph" w:customStyle="1" w:styleId="Onderschrift">
    <w:name w:val="Onderschrift"/>
    <w:basedOn w:val="Caption"/>
    <w:autoRedefine/>
    <w:qFormat/>
    <w:rsid w:val="0002350E"/>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02350E"/>
    <w:pPr>
      <w:spacing w:after="200"/>
    </w:pPr>
    <w:rPr>
      <w:i/>
      <w:iCs/>
      <w:color w:val="44546A" w:themeColor="text2"/>
      <w:sz w:val="18"/>
      <w:szCs w:val="18"/>
    </w:rPr>
  </w:style>
  <w:style w:type="paragraph" w:customStyle="1" w:styleId="References">
    <w:name w:val="References"/>
    <w:basedOn w:val="Normal"/>
    <w:rsid w:val="006D6941"/>
    <w:pPr>
      <w:numPr>
        <w:numId w:val="2"/>
      </w:numPr>
    </w:pPr>
    <w:rPr>
      <w:lang w:val="en-US"/>
    </w:rPr>
  </w:style>
  <w:style w:type="table" w:styleId="LightList">
    <w:name w:val="Light List"/>
    <w:basedOn w:val="TableNormal"/>
    <w:uiPriority w:val="61"/>
    <w:rsid w:val="001C1BB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489</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2014-11-20T09:04:00Z</dcterms:created>
  <dcterms:modified xsi:type="dcterms:W3CDTF">2014-11-20T09:04:00Z</dcterms:modified>
</cp:coreProperties>
</file>