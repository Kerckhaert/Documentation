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386" w:rsidRPr="00C13672" w:rsidRDefault="00CF6386" w:rsidP="00CF6386">
      <w:pPr>
        <w:pStyle w:val="Heading2"/>
        <w:rPr>
          <w:lang w:val="en-US"/>
        </w:rPr>
      </w:pPr>
      <w:bookmarkStart w:id="0" w:name="_Toc349298971"/>
      <w:bookmarkStart w:id="1" w:name="_Toc365030398"/>
      <w:bookmarkStart w:id="2" w:name="_Toc400106189"/>
      <w:r>
        <w:rPr>
          <w:lang w:val="en-US"/>
        </w:rPr>
        <w:t>Engineer Deadman</w:t>
      </w:r>
      <w:bookmarkEnd w:id="0"/>
      <w:bookmarkEnd w:id="1"/>
      <w:bookmarkEnd w:id="2"/>
    </w:p>
    <w:p w:rsidR="00CF6386" w:rsidRDefault="00CF6386" w:rsidP="00CF6386">
      <w:pPr>
        <w:pStyle w:val="Heading3"/>
        <w:rPr>
          <w:lang w:val="en-US"/>
        </w:rPr>
      </w:pPr>
      <w:bookmarkStart w:id="3" w:name="_Toc349298972"/>
      <w:bookmarkStart w:id="4" w:name="_Toc365030399"/>
      <w:bookmarkStart w:id="5" w:name="_Toc400106190"/>
      <w:r>
        <w:rPr>
          <w:lang w:val="en-US"/>
        </w:rPr>
        <w:t>Scope</w:t>
      </w:r>
      <w:bookmarkEnd w:id="3"/>
      <w:bookmarkEnd w:id="4"/>
      <w:bookmarkEnd w:id="5"/>
    </w:p>
    <w:p w:rsidR="00CF6386" w:rsidRDefault="00CF6386" w:rsidP="00CF6386">
      <w:pPr>
        <w:rPr>
          <w:lang w:val="en-US" w:eastAsia="nl-NL"/>
        </w:rPr>
      </w:pPr>
      <w:ins w:id="6" w:author="Unknown">
        <w:r w:rsidRPr="0023275B">
          <w:rPr>
            <w:lang w:val="en-US" w:eastAsia="nl-NL"/>
          </w:rPr>
          <w:t>The purpose of a</w:t>
        </w:r>
        <w:r>
          <w:rPr>
            <w:lang w:val="en-US" w:eastAsia="nl-NL"/>
          </w:rPr>
          <w:t>n</w:t>
        </w:r>
        <w:r w:rsidRPr="0023275B">
          <w:rPr>
            <w:lang w:val="en-US" w:eastAsia="nl-NL"/>
          </w:rPr>
          <w:t xml:space="preserve"> </w:t>
        </w:r>
        <w:r>
          <w:rPr>
            <w:lang w:val="en-US" w:eastAsia="nl-NL"/>
          </w:rPr>
          <w:t xml:space="preserve">Engineer Deadman System </w:t>
        </w:r>
        <w:r w:rsidRPr="0023275B">
          <w:rPr>
            <w:lang w:val="en-US" w:eastAsia="nl-NL"/>
          </w:rPr>
          <w:t xml:space="preserve">is to monitor </w:t>
        </w:r>
        <w:r>
          <w:rPr>
            <w:lang w:val="en-US" w:eastAsia="nl-NL"/>
          </w:rPr>
          <w:t xml:space="preserve">engine room </w:t>
        </w:r>
        <w:r w:rsidRPr="0023275B">
          <w:rPr>
            <w:lang w:val="en-US" w:eastAsia="nl-NL"/>
          </w:rPr>
          <w:t xml:space="preserve">activity and detect </w:t>
        </w:r>
        <w:r>
          <w:rPr>
            <w:lang w:val="en-US" w:eastAsia="nl-NL"/>
          </w:rPr>
          <w:t>engineer</w:t>
        </w:r>
        <w:r w:rsidRPr="0023275B">
          <w:rPr>
            <w:lang w:val="en-US" w:eastAsia="nl-NL"/>
          </w:rPr>
          <w:t xml:space="preserve"> disability which could lead to marine accidents. The system</w:t>
        </w:r>
        <w:r>
          <w:rPr>
            <w:lang w:val="en-US" w:eastAsia="nl-NL"/>
          </w:rPr>
          <w:t xml:space="preserve"> </w:t>
        </w:r>
        <w:r w:rsidRPr="0023275B">
          <w:rPr>
            <w:lang w:val="en-US" w:eastAsia="nl-NL"/>
          </w:rPr>
          <w:t>monitors the aware</w:t>
        </w:r>
        <w:r>
          <w:rPr>
            <w:lang w:val="en-US" w:eastAsia="nl-NL"/>
          </w:rPr>
          <w:t xml:space="preserve">ness of the </w:t>
        </w:r>
        <w:r w:rsidRPr="00A25AEA">
          <w:rPr>
            <w:i/>
            <w:lang w:val="en-US" w:eastAsia="nl-NL"/>
          </w:rPr>
          <w:t>engineer on duty</w:t>
        </w:r>
        <w:r w:rsidRPr="0023275B">
          <w:rPr>
            <w:lang w:val="en-US" w:eastAsia="nl-NL"/>
          </w:rPr>
          <w:t xml:space="preserve"> and</w:t>
        </w:r>
        <w:r>
          <w:rPr>
            <w:lang w:val="en-US" w:eastAsia="nl-NL"/>
          </w:rPr>
          <w:t xml:space="preserve"> automatically alerts </w:t>
        </w:r>
        <w:r w:rsidRPr="0023275B">
          <w:rPr>
            <w:lang w:val="en-US" w:eastAsia="nl-NL"/>
          </w:rPr>
          <w:t xml:space="preserve">another qualified </w:t>
        </w:r>
        <w:r>
          <w:rPr>
            <w:lang w:val="en-US" w:eastAsia="nl-NL"/>
          </w:rPr>
          <w:t xml:space="preserve">engineer </w:t>
        </w:r>
        <w:r w:rsidRPr="0023275B">
          <w:rPr>
            <w:lang w:val="en-US" w:eastAsia="nl-NL"/>
          </w:rPr>
          <w:t xml:space="preserve">if for any reason the </w:t>
        </w:r>
        <w:r>
          <w:rPr>
            <w:lang w:val="en-US" w:eastAsia="nl-NL"/>
          </w:rPr>
          <w:t>engineer on duty</w:t>
        </w:r>
        <w:r w:rsidRPr="0023275B">
          <w:rPr>
            <w:lang w:val="en-US" w:eastAsia="nl-NL"/>
          </w:rPr>
          <w:t xml:space="preserve"> becomes incapable of performing </w:t>
        </w:r>
      </w:ins>
      <w:r>
        <w:rPr>
          <w:lang w:val="en-US" w:eastAsia="nl-NL"/>
        </w:rPr>
        <w:t>his</w:t>
      </w:r>
      <w:ins w:id="7" w:author="Unknown">
        <w:r w:rsidRPr="0023275B">
          <w:rPr>
            <w:lang w:val="en-US" w:eastAsia="nl-NL"/>
          </w:rPr>
          <w:t xml:space="preserve"> duties. This </w:t>
        </w:r>
        <w:r>
          <w:rPr>
            <w:lang w:val="en-US" w:eastAsia="nl-NL"/>
          </w:rPr>
          <w:t>p</w:t>
        </w:r>
        <w:r w:rsidRPr="0023275B">
          <w:rPr>
            <w:lang w:val="en-US" w:eastAsia="nl-NL"/>
          </w:rPr>
          <w:t>urpose is achieved by a series of indications and alarms to alert first th</w:t>
        </w:r>
      </w:ins>
      <w:r>
        <w:rPr>
          <w:lang w:val="en-US" w:eastAsia="nl-NL"/>
        </w:rPr>
        <w:t>e engineer</w:t>
      </w:r>
      <w:ins w:id="8" w:author="Unknown">
        <w:r>
          <w:rPr>
            <w:lang w:val="en-US" w:eastAsia="nl-NL"/>
          </w:rPr>
          <w:t xml:space="preserve"> on duty </w:t>
        </w:r>
        <w:r w:rsidRPr="0023275B">
          <w:rPr>
            <w:lang w:val="en-US" w:eastAsia="nl-NL"/>
          </w:rPr>
          <w:t xml:space="preserve">and, if he </w:t>
        </w:r>
      </w:ins>
      <w:r>
        <w:rPr>
          <w:lang w:val="en-US" w:eastAsia="nl-NL"/>
        </w:rPr>
        <w:t>doe</w:t>
      </w:r>
      <w:ins w:id="9" w:author="Unknown">
        <w:r w:rsidRPr="0023275B">
          <w:rPr>
            <w:lang w:val="en-US" w:eastAsia="nl-NL"/>
          </w:rPr>
          <w:t xml:space="preserve">s not respond, then to alert another qualified </w:t>
        </w:r>
        <w:r>
          <w:rPr>
            <w:lang w:val="en-US" w:eastAsia="nl-NL"/>
          </w:rPr>
          <w:t>engineer by means of a general alarm</w:t>
        </w:r>
        <w:r w:rsidRPr="0023275B">
          <w:rPr>
            <w:lang w:val="en-US" w:eastAsia="nl-NL"/>
          </w:rPr>
          <w:t>.</w:t>
        </w:r>
      </w:ins>
    </w:p>
    <w:p w:rsidR="00CF6386" w:rsidRPr="0023275B" w:rsidRDefault="00CF6386" w:rsidP="00CF6386">
      <w:pPr>
        <w:rPr>
          <w:ins w:id="10" w:author="Unknown"/>
          <w:lang w:val="en-US" w:eastAsia="nl-NL"/>
        </w:rPr>
      </w:pPr>
    </w:p>
    <w:p w:rsidR="00CF6386" w:rsidRPr="0023275B" w:rsidRDefault="00CF6386" w:rsidP="00CF6386">
      <w:pPr>
        <w:rPr>
          <w:ins w:id="11" w:author="Unknown"/>
          <w:lang w:val="en-US"/>
        </w:rPr>
      </w:pPr>
      <w:ins w:id="12" w:author="Unknown">
        <w:r w:rsidRPr="0023275B">
          <w:rPr>
            <w:lang w:val="en-US" w:eastAsia="nl-NL"/>
          </w:rPr>
          <w:t xml:space="preserve">Additionally, the </w:t>
        </w:r>
        <w:r>
          <w:rPr>
            <w:lang w:val="en-US" w:eastAsia="nl-NL"/>
          </w:rPr>
          <w:t>Engineer Deadman System</w:t>
        </w:r>
        <w:r w:rsidRPr="0023275B">
          <w:rPr>
            <w:lang w:val="en-US" w:eastAsia="nl-NL"/>
          </w:rPr>
          <w:t xml:space="preserve"> may provide the </w:t>
        </w:r>
        <w:r>
          <w:rPr>
            <w:lang w:val="en-US" w:eastAsia="nl-NL"/>
          </w:rPr>
          <w:t>engineer on duty</w:t>
        </w:r>
        <w:r w:rsidRPr="0023275B">
          <w:rPr>
            <w:lang w:val="en-US" w:eastAsia="nl-NL"/>
          </w:rPr>
          <w:t xml:space="preserve"> with a means of calling for immediate</w:t>
        </w:r>
        <w:r>
          <w:rPr>
            <w:lang w:val="en-US" w:eastAsia="nl-NL"/>
          </w:rPr>
          <w:t xml:space="preserve"> </w:t>
        </w:r>
        <w:r w:rsidRPr="0023275B">
          <w:rPr>
            <w:lang w:val="en-US" w:eastAsia="nl-NL"/>
          </w:rPr>
          <w:t xml:space="preserve">assistance if required. The </w:t>
        </w:r>
        <w:r>
          <w:rPr>
            <w:lang w:val="en-US" w:eastAsia="nl-NL"/>
          </w:rPr>
          <w:t>Engineer Deadman System</w:t>
        </w:r>
        <w:r w:rsidRPr="0023275B">
          <w:rPr>
            <w:lang w:val="en-US" w:eastAsia="nl-NL"/>
          </w:rPr>
          <w:t xml:space="preserve"> should be operational whenever the </w:t>
        </w:r>
        <w:r>
          <w:rPr>
            <w:lang w:val="en-US" w:eastAsia="nl-NL"/>
          </w:rPr>
          <w:t>engine room is attended</w:t>
        </w:r>
      </w:ins>
      <w:r>
        <w:rPr>
          <w:lang w:val="en-US" w:eastAsia="nl-NL"/>
        </w:rPr>
        <w:t xml:space="preserve"> and/or </w:t>
      </w:r>
      <w:ins w:id="13" w:author="Unknown">
        <w:r>
          <w:rPr>
            <w:lang w:val="en-US" w:eastAsia="nl-NL"/>
          </w:rPr>
          <w:t>manned</w:t>
        </w:r>
        <w:r w:rsidRPr="0023275B">
          <w:rPr>
            <w:lang w:val="en-US" w:eastAsia="nl-NL"/>
          </w:rPr>
          <w:t xml:space="preserve">, unless inhibited by the </w:t>
        </w:r>
        <w:r>
          <w:rPr>
            <w:lang w:val="en-US" w:eastAsia="nl-NL"/>
          </w:rPr>
          <w:t>Chief Engineer</w:t>
        </w:r>
        <w:r w:rsidRPr="0023275B">
          <w:rPr>
            <w:lang w:val="en-US" w:eastAsia="nl-NL"/>
          </w:rPr>
          <w:t>.</w:t>
        </w:r>
      </w:ins>
    </w:p>
    <w:p w:rsidR="00CF6386" w:rsidRDefault="00CF6386" w:rsidP="00CF6386">
      <w:pPr>
        <w:pStyle w:val="Heading3"/>
        <w:rPr>
          <w:lang w:val="en-US"/>
        </w:rPr>
      </w:pPr>
      <w:bookmarkStart w:id="14" w:name="_Toc349298973"/>
      <w:bookmarkStart w:id="15" w:name="_Toc365030400"/>
      <w:bookmarkStart w:id="16" w:name="_Toc400106191"/>
      <w:r w:rsidRPr="0023275B">
        <w:rPr>
          <w:lang w:val="en-US"/>
        </w:rPr>
        <w:t xml:space="preserve">The </w:t>
      </w:r>
      <w:ins w:id="17" w:author="Unknown">
        <w:r>
          <w:rPr>
            <w:lang w:val="en-US" w:eastAsia="nl-NL"/>
          </w:rPr>
          <w:t>Engineer Deadman System</w:t>
        </w:r>
      </w:ins>
      <w:r>
        <w:rPr>
          <w:lang w:val="en-US" w:eastAsia="nl-NL"/>
        </w:rPr>
        <w:t xml:space="preserve"> </w:t>
      </w:r>
      <w:r w:rsidRPr="0023275B">
        <w:rPr>
          <w:lang w:val="en-US"/>
        </w:rPr>
        <w:t>incorporate</w:t>
      </w:r>
      <w:r>
        <w:rPr>
          <w:lang w:val="en-US"/>
        </w:rPr>
        <w:t>s</w:t>
      </w:r>
      <w:r w:rsidRPr="0023275B">
        <w:rPr>
          <w:lang w:val="en-US"/>
        </w:rPr>
        <w:t xml:space="preserve"> the following operational modes:</w:t>
      </w:r>
      <w:bookmarkEnd w:id="14"/>
      <w:bookmarkEnd w:id="15"/>
      <w:bookmarkEnd w:id="16"/>
    </w:p>
    <w:p w:rsidR="00CF6386" w:rsidRPr="00882B3A" w:rsidRDefault="00CF6386" w:rsidP="00CF6386">
      <w:pPr>
        <w:rPr>
          <w:lang w:val="en-US"/>
        </w:rPr>
      </w:pPr>
    </w:p>
    <w:p w:rsidR="00CF6386" w:rsidRPr="0023275B" w:rsidRDefault="00CF6386" w:rsidP="00CF6386">
      <w:pPr>
        <w:numPr>
          <w:ilvl w:val="0"/>
          <w:numId w:val="8"/>
        </w:numPr>
        <w:rPr>
          <w:ins w:id="18" w:author="Unknown"/>
          <w:lang w:val="en-US"/>
        </w:rPr>
      </w:pPr>
      <w:ins w:id="19" w:author="Unknown">
        <w:r w:rsidRPr="0023275B">
          <w:rPr>
            <w:lang w:val="en-US"/>
          </w:rPr>
          <w:t>Ma</w:t>
        </w:r>
        <w:r>
          <w:rPr>
            <w:lang w:val="en-US"/>
          </w:rPr>
          <w:t>nual ON (In operation when engine room is attended</w:t>
        </w:r>
        <w:r w:rsidRPr="0023275B">
          <w:rPr>
            <w:lang w:val="en-US"/>
          </w:rPr>
          <w:t>)</w:t>
        </w:r>
      </w:ins>
    </w:p>
    <w:p w:rsidR="00CF6386" w:rsidRDefault="00CF6386" w:rsidP="00CF6386">
      <w:pPr>
        <w:numPr>
          <w:ilvl w:val="0"/>
          <w:numId w:val="8"/>
        </w:numPr>
        <w:rPr>
          <w:lang w:val="en-US"/>
        </w:rPr>
      </w:pPr>
      <w:ins w:id="20" w:author="Unknown">
        <w:r w:rsidRPr="0023275B">
          <w:rPr>
            <w:lang w:val="en-US"/>
          </w:rPr>
          <w:t>Manual OFF (Does not operate under any circumstances</w:t>
        </w:r>
        <w:r>
          <w:rPr>
            <w:lang w:val="en-US"/>
          </w:rPr>
          <w:t xml:space="preserve">) </w:t>
        </w:r>
      </w:ins>
    </w:p>
    <w:p w:rsidR="00CF6386" w:rsidRDefault="00CF6386" w:rsidP="00CF6386">
      <w:pPr>
        <w:rPr>
          <w:lang w:val="en-US"/>
        </w:rPr>
      </w:pPr>
    </w:p>
    <w:p w:rsidR="00CF6386" w:rsidRDefault="00CF6386" w:rsidP="00CF6386">
      <w:pPr>
        <w:rPr>
          <w:lang w:val="en-US"/>
        </w:rPr>
      </w:pPr>
    </w:p>
    <w:p w:rsidR="00CF6386" w:rsidRPr="00F81243" w:rsidRDefault="00CF6386" w:rsidP="00CF6386">
      <w:pPr>
        <w:rPr>
          <w:lang w:val="en-US"/>
        </w:rPr>
      </w:pPr>
      <w:r>
        <w:rPr>
          <w:i/>
          <w:noProof/>
          <w:lang w:val="nl-NL" w:eastAsia="nl-NL"/>
        </w:rPr>
        <w:drawing>
          <wp:anchor distT="0" distB="0" distL="114300" distR="114300" simplePos="0" relativeHeight="251659264" behindDoc="0" locked="0" layoutInCell="1" allowOverlap="1" wp14:anchorId="6DF07A17" wp14:editId="3D88A457">
            <wp:simplePos x="0" y="0"/>
            <wp:positionH relativeFrom="column">
              <wp:posOffset>17030</wp:posOffset>
            </wp:positionH>
            <wp:positionV relativeFrom="paragraph">
              <wp:posOffset>2482</wp:posOffset>
            </wp:positionV>
            <wp:extent cx="447790" cy="448888"/>
            <wp:effectExtent l="19050" t="0" r="94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Warning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790" cy="448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1243">
        <w:rPr>
          <w:i/>
          <w:lang w:val="en-US"/>
        </w:rPr>
        <w:t xml:space="preserve">The Deadman timer can only be switched on or off by inserting a password. This to prevent illicit usage of the Deadman timer (see </w:t>
      </w:r>
      <w:r>
        <w:fldChar w:fldCharType="begin"/>
      </w:r>
      <w:r>
        <w:instrText xml:space="preserve"> REF _Ref400020016 \h  \* MERGEFORMAT </w:instrText>
      </w:r>
      <w:r>
        <w:fldChar w:fldCharType="separate"/>
      </w:r>
      <w:r w:rsidRPr="00600627">
        <w:rPr>
          <w:i/>
        </w:rPr>
        <w:t xml:space="preserve">Figure </w:t>
      </w:r>
      <w:r w:rsidRPr="00600627">
        <w:rPr>
          <w:i/>
          <w:noProof/>
        </w:rPr>
        <w:t>3</w:t>
      </w:r>
      <w:r w:rsidRPr="00600627">
        <w:rPr>
          <w:i/>
          <w:noProof/>
        </w:rPr>
        <w:noBreakHyphen/>
        <w:t>1</w:t>
      </w:r>
      <w:r>
        <w:fldChar w:fldCharType="end"/>
      </w:r>
      <w:r w:rsidRPr="00F81243">
        <w:rPr>
          <w:i/>
          <w:lang w:val="en-US"/>
        </w:rPr>
        <w:t xml:space="preserve">). Fill in the password and press enter, or the green checkmark to engage. The red “X” is to return. </w:t>
      </w:r>
    </w:p>
    <w:p w:rsidR="00CF6386" w:rsidRDefault="00CF6386" w:rsidP="00CF6386">
      <w:pPr>
        <w:rPr>
          <w:lang w:val="en-US"/>
        </w:rPr>
      </w:pPr>
    </w:p>
    <w:p w:rsidR="00CF6386" w:rsidRDefault="00CF6386" w:rsidP="00CF6386">
      <w:pPr>
        <w:rPr>
          <w:lang w:val="en-US"/>
        </w:rPr>
      </w:pPr>
    </w:p>
    <w:p w:rsidR="00CF6386" w:rsidRDefault="00CF6386" w:rsidP="00CF6386">
      <w:pPr>
        <w:rPr>
          <w:lang w:val="en-US"/>
        </w:rPr>
      </w:pPr>
    </w:p>
    <w:p w:rsidR="00CF6386" w:rsidRDefault="00CF6386" w:rsidP="00CF6386">
      <w:pPr>
        <w:rPr>
          <w:lang w:val="en-US"/>
        </w:rPr>
      </w:pPr>
    </w:p>
    <w:p w:rsidR="00CF6386" w:rsidRDefault="00CF6386" w:rsidP="00CF6386">
      <w:pPr>
        <w:rPr>
          <w:lang w:val="en-US"/>
        </w:rPr>
      </w:pPr>
      <w:r>
        <w:rPr>
          <w:noProof/>
          <w:lang w:val="nl-NL" w:eastAsia="nl-NL"/>
        </w:rPr>
        <w:drawing>
          <wp:inline distT="0" distB="0" distL="0" distR="0" wp14:anchorId="3E156B4E" wp14:editId="56C27709">
            <wp:extent cx="5760720" cy="30314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386" w:rsidRDefault="00CF6386" w:rsidP="00CF6386">
      <w:pPr>
        <w:pStyle w:val="Onderschrift"/>
      </w:pPr>
      <w:bookmarkStart w:id="21" w:name="_Ref400020016"/>
      <w:bookmarkStart w:id="22" w:name="_Toc400106241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1"/>
      <w:r>
        <w:t>: Password entrance panel</w:t>
      </w:r>
      <w:bookmarkEnd w:id="22"/>
    </w:p>
    <w:p w:rsidR="00CF6386" w:rsidRPr="000F5AC2" w:rsidRDefault="00CF6386" w:rsidP="00CF6386">
      <w:pPr>
        <w:rPr>
          <w:ins w:id="23" w:author="Unknown"/>
        </w:rPr>
      </w:pPr>
    </w:p>
    <w:p w:rsidR="00CF6386" w:rsidRDefault="00CF6386" w:rsidP="00CF6386">
      <w:pPr>
        <w:pStyle w:val="Heading3"/>
        <w:rPr>
          <w:ins w:id="24" w:author="Unknown"/>
          <w:lang w:val="en-US"/>
        </w:rPr>
      </w:pPr>
      <w:bookmarkStart w:id="25" w:name="_Toc349298975"/>
      <w:bookmarkStart w:id="26" w:name="_Toc365030402"/>
      <w:bookmarkStart w:id="27" w:name="_Toc400106192"/>
      <w:r>
        <w:rPr>
          <w:lang w:val="en-US"/>
        </w:rPr>
        <w:t>Operational State</w:t>
      </w:r>
      <w:bookmarkEnd w:id="25"/>
      <w:bookmarkEnd w:id="26"/>
      <w:bookmarkEnd w:id="27"/>
    </w:p>
    <w:p w:rsidR="00CF6386" w:rsidRDefault="00CF6386" w:rsidP="00CF6386">
      <w:pPr>
        <w:rPr>
          <w:ins w:id="28" w:author="Unknown"/>
          <w:lang w:val="en-US"/>
        </w:rPr>
      </w:pPr>
    </w:p>
    <w:p w:rsidR="00CF6386" w:rsidRDefault="00CF6386" w:rsidP="00CF6386">
      <w:pPr>
        <w:rPr>
          <w:ins w:id="29" w:author="Unknown"/>
          <w:lang w:val="en-US"/>
        </w:rPr>
      </w:pPr>
      <w:ins w:id="30" w:author="Unknown">
        <w:r w:rsidRPr="0023275B">
          <w:rPr>
            <w:lang w:val="en-US"/>
          </w:rPr>
          <w:lastRenderedPageBreak/>
          <w:t>Once operational, the alarm system remain</w:t>
        </w:r>
      </w:ins>
      <w:r>
        <w:rPr>
          <w:lang w:val="en-US"/>
        </w:rPr>
        <w:t>s</w:t>
      </w:r>
      <w:ins w:id="31" w:author="Unknown">
        <w:r w:rsidRPr="0023275B">
          <w:rPr>
            <w:lang w:val="en-US"/>
          </w:rPr>
          <w:t xml:space="preserve"> d</w:t>
        </w:r>
        <w:r>
          <w:rPr>
            <w:lang w:val="en-US"/>
          </w:rPr>
          <w:t xml:space="preserve">ormant for a period of 30 minutes. </w:t>
        </w:r>
        <w:r w:rsidRPr="0023275B">
          <w:rPr>
            <w:lang w:val="en-US"/>
          </w:rPr>
          <w:t>At the end of this dormant period, the alarm system initiate</w:t>
        </w:r>
      </w:ins>
      <w:r>
        <w:rPr>
          <w:lang w:val="en-US"/>
        </w:rPr>
        <w:t>s</w:t>
      </w:r>
      <w:ins w:id="32" w:author="Unknown">
        <w:r w:rsidRPr="0023275B">
          <w:rPr>
            <w:lang w:val="en-US"/>
          </w:rPr>
          <w:t xml:space="preserve"> a visual </w:t>
        </w:r>
        <w:r>
          <w:rPr>
            <w:lang w:val="en-US"/>
          </w:rPr>
          <w:t>and audi</w:t>
        </w:r>
      </w:ins>
      <w:r>
        <w:rPr>
          <w:lang w:val="en-US"/>
        </w:rPr>
        <w:t>ble</w:t>
      </w:r>
      <w:ins w:id="33" w:author="Unknown">
        <w:r>
          <w:rPr>
            <w:lang w:val="en-US"/>
          </w:rPr>
          <w:t xml:space="preserve"> </w:t>
        </w:r>
        <w:r w:rsidRPr="0023275B">
          <w:rPr>
            <w:lang w:val="en-US"/>
          </w:rPr>
          <w:t>indication</w:t>
        </w:r>
        <w:r>
          <w:rPr>
            <w:lang w:val="en-US"/>
          </w:rPr>
          <w:t xml:space="preserve"> on the AMS</w:t>
        </w:r>
        <w:r w:rsidRPr="0023275B">
          <w:rPr>
            <w:lang w:val="en-US"/>
          </w:rPr>
          <w:t>.</w:t>
        </w:r>
      </w:ins>
      <w:r>
        <w:rPr>
          <w:lang w:val="en-US"/>
        </w:rPr>
        <w:t xml:space="preserve"> </w:t>
      </w:r>
    </w:p>
    <w:p w:rsidR="00CF6386" w:rsidRDefault="00CF6386" w:rsidP="00CF6386">
      <w:pPr>
        <w:pStyle w:val="Heading3"/>
      </w:pPr>
      <w:bookmarkStart w:id="34" w:name="_Toc349298976"/>
      <w:bookmarkStart w:id="35" w:name="_Toc365030403"/>
      <w:bookmarkStart w:id="36" w:name="_Toc400106193"/>
      <w:r w:rsidRPr="00A06AAA">
        <w:t>Reset function</w:t>
      </w:r>
      <w:bookmarkEnd w:id="34"/>
      <w:bookmarkEnd w:id="35"/>
      <w:bookmarkEnd w:id="36"/>
    </w:p>
    <w:p w:rsidR="00CF6386" w:rsidRPr="006A2D42" w:rsidRDefault="00CF6386" w:rsidP="00CF6386"/>
    <w:p w:rsidR="00CF6386" w:rsidRDefault="00CF6386" w:rsidP="00CF6386">
      <w:pPr>
        <w:rPr>
          <w:ins w:id="37" w:author="Unknown"/>
          <w:lang w:val="en-US"/>
        </w:rPr>
      </w:pPr>
      <w:ins w:id="38" w:author="Unknown">
        <w:r w:rsidRPr="0023275B">
          <w:rPr>
            <w:lang w:val="en-US"/>
          </w:rPr>
          <w:t xml:space="preserve">It </w:t>
        </w:r>
      </w:ins>
      <w:r>
        <w:rPr>
          <w:lang w:val="en-US"/>
        </w:rPr>
        <w:t>is</w:t>
      </w:r>
      <w:ins w:id="39" w:author="Unknown">
        <w:r w:rsidRPr="0023275B">
          <w:rPr>
            <w:lang w:val="en-US"/>
          </w:rPr>
          <w:t xml:space="preserve"> not possible to initiate the reset function or cancel any audible alarm from</w:t>
        </w:r>
        <w:r>
          <w:rPr>
            <w:lang w:val="en-US"/>
          </w:rPr>
          <w:t xml:space="preserve"> </w:t>
        </w:r>
        <w:r w:rsidRPr="0023275B">
          <w:rPr>
            <w:lang w:val="en-US"/>
          </w:rPr>
          <w:t xml:space="preserve">any device, equipment or system not physically located in areas of the </w:t>
        </w:r>
        <w:r>
          <w:rPr>
            <w:lang w:val="en-US"/>
          </w:rPr>
          <w:t>engine room or ECR (local silence is allowed)</w:t>
        </w:r>
      </w:ins>
      <w:r>
        <w:rPr>
          <w:lang w:val="en-US"/>
        </w:rPr>
        <w:t>.</w:t>
      </w:r>
    </w:p>
    <w:p w:rsidR="00CF6386" w:rsidRDefault="00CF6386" w:rsidP="00CF6386">
      <w:pPr>
        <w:rPr>
          <w:ins w:id="40" w:author="Unknown"/>
          <w:lang w:val="en-US"/>
        </w:rPr>
      </w:pPr>
    </w:p>
    <w:p w:rsidR="00CF6386" w:rsidRPr="0023275B" w:rsidRDefault="00CF6386" w:rsidP="00CF6386">
      <w:pPr>
        <w:rPr>
          <w:ins w:id="41" w:author="Unknown"/>
          <w:lang w:val="en-US"/>
        </w:rPr>
      </w:pPr>
      <w:ins w:id="42" w:author="Unknown">
        <w:r>
          <w:rPr>
            <w:lang w:val="en-US"/>
          </w:rPr>
          <w:t>T</w:t>
        </w:r>
        <w:r w:rsidRPr="000D0140">
          <w:rPr>
            <w:lang w:val="en-US"/>
          </w:rPr>
          <w:t xml:space="preserve">he reset function </w:t>
        </w:r>
      </w:ins>
      <w:r>
        <w:rPr>
          <w:lang w:val="en-US"/>
        </w:rPr>
        <w:t>is only</w:t>
      </w:r>
      <w:ins w:id="43" w:author="Unknown">
        <w:r w:rsidRPr="000D0140">
          <w:rPr>
            <w:lang w:val="en-US"/>
          </w:rPr>
          <w:t xml:space="preserve"> avai</w:t>
        </w:r>
        <w:r>
          <w:rPr>
            <w:lang w:val="en-US"/>
          </w:rPr>
          <w:t xml:space="preserve">lable in positions in the engine room and ECR. </w:t>
        </w:r>
      </w:ins>
      <w:r>
        <w:rPr>
          <w:lang w:val="en-US"/>
        </w:rPr>
        <w:t>T</w:t>
      </w:r>
      <w:ins w:id="44" w:author="Unknown">
        <w:r w:rsidRPr="000D0140">
          <w:rPr>
            <w:lang w:val="en-US"/>
          </w:rPr>
          <w:t>he</w:t>
        </w:r>
        <w:r>
          <w:rPr>
            <w:lang w:val="en-US"/>
          </w:rPr>
          <w:t xml:space="preserve"> </w:t>
        </w:r>
        <w:r w:rsidRPr="000D0140">
          <w:rPr>
            <w:lang w:val="en-US"/>
          </w:rPr>
          <w:t xml:space="preserve">reset function </w:t>
        </w:r>
      </w:ins>
      <w:r>
        <w:rPr>
          <w:lang w:val="en-US"/>
        </w:rPr>
        <w:t>is</w:t>
      </w:r>
      <w:ins w:id="45" w:author="Unknown">
        <w:r w:rsidRPr="000D0140">
          <w:rPr>
            <w:lang w:val="en-US"/>
          </w:rPr>
          <w:t xml:space="preserve"> easily accessible from the </w:t>
        </w:r>
        <w:r>
          <w:rPr>
            <w:lang w:val="en-US"/>
          </w:rPr>
          <w:t>anywhere in the engine room.</w:t>
        </w:r>
      </w:ins>
    </w:p>
    <w:p w:rsidR="00CF6386" w:rsidRDefault="00CF6386" w:rsidP="00CF6386">
      <w:pPr>
        <w:rPr>
          <w:ins w:id="46" w:author="Unknown"/>
          <w:lang w:val="en-US"/>
        </w:rPr>
      </w:pPr>
    </w:p>
    <w:p w:rsidR="00CF6386" w:rsidRDefault="00CF6386" w:rsidP="00CF6386">
      <w:pPr>
        <w:rPr>
          <w:ins w:id="47" w:author="Unknown"/>
          <w:lang w:val="en-US"/>
        </w:rPr>
      </w:pPr>
      <w:ins w:id="48" w:author="Unknown">
        <w:r w:rsidRPr="0023275B">
          <w:rPr>
            <w:lang w:val="en-US"/>
          </w:rPr>
          <w:t>The reset function cancel</w:t>
        </w:r>
      </w:ins>
      <w:r>
        <w:rPr>
          <w:lang w:val="en-US"/>
        </w:rPr>
        <w:t>s</w:t>
      </w:r>
      <w:ins w:id="49" w:author="Unknown">
        <w:r w:rsidRPr="0023275B">
          <w:rPr>
            <w:lang w:val="en-US"/>
          </w:rPr>
          <w:t xml:space="preserve"> the visual indication and</w:t>
        </w:r>
        <w:r>
          <w:rPr>
            <w:lang w:val="en-US"/>
          </w:rPr>
          <w:t xml:space="preserve"> </w:t>
        </w:r>
        <w:r w:rsidRPr="0023275B">
          <w:rPr>
            <w:lang w:val="en-US"/>
          </w:rPr>
          <w:t>all audible alarms and initiate</w:t>
        </w:r>
      </w:ins>
      <w:r>
        <w:rPr>
          <w:lang w:val="en-US"/>
        </w:rPr>
        <w:t>s</w:t>
      </w:r>
      <w:ins w:id="50" w:author="Unknown">
        <w:r w:rsidRPr="0023275B">
          <w:rPr>
            <w:lang w:val="en-US"/>
          </w:rPr>
          <w:t xml:space="preserve"> a further dormant period. If the reset function is activated before</w:t>
        </w:r>
        <w:r>
          <w:rPr>
            <w:lang w:val="en-US"/>
          </w:rPr>
          <w:t xml:space="preserve"> </w:t>
        </w:r>
        <w:r w:rsidRPr="0023275B">
          <w:rPr>
            <w:lang w:val="en-US"/>
          </w:rPr>
          <w:t>the end of the dormant period, the period should be re-initiated to run for its full duration from</w:t>
        </w:r>
      </w:ins>
      <w:r>
        <w:rPr>
          <w:lang w:val="en-US"/>
        </w:rPr>
        <w:t xml:space="preserve"> </w:t>
      </w:r>
      <w:ins w:id="51" w:author="Unknown">
        <w:r w:rsidRPr="0023275B">
          <w:rPr>
            <w:lang w:val="en-US"/>
          </w:rPr>
          <w:t>the time of the reset.</w:t>
        </w:r>
      </w:ins>
    </w:p>
    <w:p w:rsidR="00CF6386" w:rsidRDefault="00CF6386" w:rsidP="00CF6386">
      <w:pPr>
        <w:rPr>
          <w:ins w:id="52" w:author="Unknown"/>
          <w:lang w:val="en-US"/>
        </w:rPr>
      </w:pPr>
    </w:p>
    <w:p w:rsidR="00CF6386" w:rsidRPr="0023275B" w:rsidRDefault="00CF6386" w:rsidP="00CF6386">
      <w:pPr>
        <w:rPr>
          <w:ins w:id="53" w:author="Unknown"/>
          <w:lang w:val="en-US"/>
        </w:rPr>
      </w:pPr>
      <w:ins w:id="54" w:author="Unknown">
        <w:r w:rsidRPr="0023275B">
          <w:rPr>
            <w:lang w:val="en-US"/>
          </w:rPr>
          <w:t xml:space="preserve">A continuous activation of any reset device </w:t>
        </w:r>
      </w:ins>
      <w:r>
        <w:rPr>
          <w:lang w:val="en-US"/>
        </w:rPr>
        <w:t>triggers the emergency call facility within 3 seconds.</w:t>
      </w:r>
    </w:p>
    <w:p w:rsidR="00CF6386" w:rsidRDefault="00CF6386" w:rsidP="00CF6386">
      <w:pPr>
        <w:rPr>
          <w:ins w:id="55" w:author="Unknown"/>
          <w:lang w:val="en-US"/>
        </w:rPr>
      </w:pPr>
    </w:p>
    <w:p w:rsidR="00CF6386" w:rsidRPr="0023275B" w:rsidRDefault="00CF6386" w:rsidP="00CF6386">
      <w:pPr>
        <w:pStyle w:val="Heading3"/>
        <w:rPr>
          <w:lang w:val="en-US"/>
        </w:rPr>
      </w:pPr>
      <w:bookmarkStart w:id="56" w:name="_Toc349298977"/>
      <w:bookmarkStart w:id="57" w:name="_Toc365030404"/>
      <w:bookmarkStart w:id="58" w:name="_Toc400106194"/>
      <w:r w:rsidRPr="0023275B">
        <w:rPr>
          <w:lang w:val="en-US"/>
        </w:rPr>
        <w:t>Emergency call facility</w:t>
      </w:r>
      <w:bookmarkEnd w:id="56"/>
      <w:bookmarkEnd w:id="57"/>
      <w:bookmarkEnd w:id="58"/>
    </w:p>
    <w:p w:rsidR="00CF6386" w:rsidRDefault="00CF6386" w:rsidP="00CF6386">
      <w:pPr>
        <w:rPr>
          <w:ins w:id="59" w:author="Unknown"/>
          <w:lang w:val="en-US"/>
        </w:rPr>
      </w:pPr>
      <w:ins w:id="60" w:author="Unknown">
        <w:r w:rsidRPr="0023275B">
          <w:rPr>
            <w:lang w:val="en-US"/>
          </w:rPr>
          <w:t xml:space="preserve">Means </w:t>
        </w:r>
      </w:ins>
      <w:r>
        <w:rPr>
          <w:lang w:val="en-US"/>
        </w:rPr>
        <w:t>are</w:t>
      </w:r>
      <w:ins w:id="61" w:author="Unknown">
        <w:r w:rsidRPr="0023275B">
          <w:rPr>
            <w:lang w:val="en-US"/>
          </w:rPr>
          <w:t xml:space="preserve"> provided </w:t>
        </w:r>
        <w:r>
          <w:rPr>
            <w:lang w:val="en-US"/>
          </w:rPr>
          <w:t>in the engine room</w:t>
        </w:r>
        <w:r w:rsidRPr="0023275B">
          <w:rPr>
            <w:lang w:val="en-US"/>
          </w:rPr>
          <w:t xml:space="preserve"> to immediately activate the </w:t>
        </w:r>
        <w:r>
          <w:rPr>
            <w:lang w:val="en-US"/>
          </w:rPr>
          <w:t>visual and audible alarm</w:t>
        </w:r>
        <w:r w:rsidRPr="0023275B">
          <w:rPr>
            <w:lang w:val="en-US"/>
          </w:rPr>
          <w:t xml:space="preserve"> by means of an Emergency Cal</w:t>
        </w:r>
        <w:r>
          <w:rPr>
            <w:lang w:val="en-US"/>
          </w:rPr>
          <w:t>l</w:t>
        </w:r>
        <w:r w:rsidRPr="0023275B">
          <w:rPr>
            <w:lang w:val="en-US"/>
          </w:rPr>
          <w:t xml:space="preserve"> push button or</w:t>
        </w:r>
        <w:r>
          <w:rPr>
            <w:lang w:val="en-US"/>
          </w:rPr>
          <w:t xml:space="preserve"> </w:t>
        </w:r>
        <w:r w:rsidRPr="0023275B">
          <w:rPr>
            <w:lang w:val="en-US"/>
          </w:rPr>
          <w:t>similar</w:t>
        </w:r>
        <w:r>
          <w:rPr>
            <w:lang w:val="en-US"/>
          </w:rPr>
          <w:t>.</w:t>
        </w:r>
      </w:ins>
      <w:r>
        <w:rPr>
          <w:lang w:val="en-US"/>
        </w:rPr>
        <w:t xml:space="preserve"> Holding any reset button for at least 3 seconds also triggers the emergency call facility. </w:t>
      </w:r>
    </w:p>
    <w:p w:rsidR="001D66BB" w:rsidRPr="00CF6386" w:rsidRDefault="001D66BB" w:rsidP="00CF6386">
      <w:pPr>
        <w:rPr>
          <w:lang w:val="en-US"/>
        </w:rPr>
      </w:pPr>
      <w:bookmarkStart w:id="62" w:name="_GoBack"/>
      <w:bookmarkEnd w:id="62"/>
    </w:p>
    <w:sectPr w:rsidR="001D66BB" w:rsidRPr="00CF63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008EAE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lang w:val="en-GB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22D87799"/>
    <w:multiLevelType w:val="hybridMultilevel"/>
    <w:tmpl w:val="F1226694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F335683"/>
    <w:multiLevelType w:val="hybridMultilevel"/>
    <w:tmpl w:val="6636A5B8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BBA0318"/>
    <w:multiLevelType w:val="hybridMultilevel"/>
    <w:tmpl w:val="80362C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65700F"/>
    <w:multiLevelType w:val="hybridMultilevel"/>
    <w:tmpl w:val="603AF504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9E06915"/>
    <w:multiLevelType w:val="hybridMultilevel"/>
    <w:tmpl w:val="EF4604EA"/>
    <w:lvl w:ilvl="0" w:tplc="D0BEB7F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DC82575"/>
    <w:multiLevelType w:val="hybridMultilevel"/>
    <w:tmpl w:val="71E25C16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F9C57AC"/>
    <w:multiLevelType w:val="hybridMultilevel"/>
    <w:tmpl w:val="35426C38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50E"/>
    <w:rsid w:val="0002350E"/>
    <w:rsid w:val="000800BE"/>
    <w:rsid w:val="001C1BBA"/>
    <w:rsid w:val="001D66BB"/>
    <w:rsid w:val="006D6941"/>
    <w:rsid w:val="00865761"/>
    <w:rsid w:val="00C12FC8"/>
    <w:rsid w:val="00C771BA"/>
    <w:rsid w:val="00CF6386"/>
    <w:rsid w:val="00D3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845ECD-7A96-4490-80CC-C023ECA4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50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  <w:lang w:val="en-GB"/>
    </w:rPr>
  </w:style>
  <w:style w:type="paragraph" w:styleId="Heading1">
    <w:name w:val="heading 1"/>
    <w:aliases w:val="Hoofdstuk,Module"/>
    <w:basedOn w:val="Normal"/>
    <w:next w:val="Heading2"/>
    <w:link w:val="Heading1Char"/>
    <w:qFormat/>
    <w:rsid w:val="0002350E"/>
    <w:pPr>
      <w:keepNext/>
      <w:numPr>
        <w:numId w:val="1"/>
      </w:numPr>
      <w:spacing w:before="240" w:after="120" w:line="480" w:lineRule="atLeast"/>
      <w:outlineLvl w:val="0"/>
    </w:pPr>
    <w:rPr>
      <w:rFonts w:eastAsiaTheme="majorEastAsia" w:cstheme="majorBidi"/>
      <w:b/>
      <w:sz w:val="32"/>
    </w:rPr>
  </w:style>
  <w:style w:type="paragraph" w:styleId="Heading2">
    <w:name w:val="heading 2"/>
    <w:aliases w:val="2,Para level 2,h2,heading 2,Level 2,hd2,w2,sub-sect,Titre 2,l2,l 2,two,Memo 2,21,22,23,24,211,221,231,Sub,Module + Onder: (Enkel,Auto,0,75 pt Lijndikte),Hoofdstuk Char,Module + ...,Module + Onder: (Enkel1,Auto1,01,75 pt Lijndikte)1,Alinea"/>
    <w:basedOn w:val="Normal"/>
    <w:next w:val="Normal"/>
    <w:link w:val="Heading2Char"/>
    <w:qFormat/>
    <w:rsid w:val="0002350E"/>
    <w:pPr>
      <w:keepNext/>
      <w:numPr>
        <w:ilvl w:val="1"/>
        <w:numId w:val="1"/>
      </w:numPr>
      <w:spacing w:before="240"/>
      <w:outlineLvl w:val="1"/>
    </w:pPr>
    <w:rPr>
      <w:rFonts w:eastAsiaTheme="majorEastAsia" w:cstheme="majorBidi"/>
      <w:b/>
      <w:sz w:val="24"/>
    </w:rPr>
  </w:style>
  <w:style w:type="paragraph" w:styleId="Heading3">
    <w:name w:val="heading 3"/>
    <w:aliases w:val="Paragraaf,paragraaf"/>
    <w:basedOn w:val="Heading2"/>
    <w:next w:val="Normal"/>
    <w:link w:val="Heading3Char"/>
    <w:qFormat/>
    <w:rsid w:val="0002350E"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Sectie"/>
    <w:basedOn w:val="Heading2"/>
    <w:next w:val="Normal"/>
    <w:link w:val="Heading4Char"/>
    <w:qFormat/>
    <w:rsid w:val="0002350E"/>
    <w:pPr>
      <w:numPr>
        <w:ilvl w:val="3"/>
      </w:numPr>
      <w:outlineLvl w:val="3"/>
    </w:pPr>
  </w:style>
  <w:style w:type="paragraph" w:styleId="Heading5">
    <w:name w:val="heading 5"/>
    <w:aliases w:val="Onderdeel"/>
    <w:basedOn w:val="Heading2"/>
    <w:next w:val="Normal"/>
    <w:link w:val="Heading5Char"/>
    <w:qFormat/>
    <w:rsid w:val="0002350E"/>
    <w:pPr>
      <w:numPr>
        <w:ilvl w:val="4"/>
      </w:numPr>
      <w:outlineLvl w:val="4"/>
    </w:pPr>
  </w:style>
  <w:style w:type="paragraph" w:styleId="Heading6">
    <w:name w:val="heading 6"/>
    <w:basedOn w:val="Heading2"/>
    <w:next w:val="Normal"/>
    <w:link w:val="Heading6Char"/>
    <w:qFormat/>
    <w:rsid w:val="0002350E"/>
    <w:pPr>
      <w:numPr>
        <w:ilvl w:val="5"/>
      </w:numPr>
      <w:outlineLvl w:val="5"/>
    </w:pPr>
  </w:style>
  <w:style w:type="paragraph" w:styleId="Heading7">
    <w:name w:val="heading 7"/>
    <w:aliases w:val="7,Para level 7,h7,heading 7,71,Para level 71,h71,heading 71,72,Para level 72,h72,heading 72,73,Para level 73,h73,heading 73,74,Para level 74,h74,heading 74,75,Para level 75,h75,heading 75,76,Para level 76,h76,heading 76,77,Para level 77,h77,78"/>
    <w:basedOn w:val="Heading2"/>
    <w:next w:val="Normal"/>
    <w:link w:val="Heading7Char"/>
    <w:qFormat/>
    <w:rsid w:val="0002350E"/>
    <w:pPr>
      <w:numPr>
        <w:ilvl w:val="6"/>
      </w:numPr>
      <w:outlineLvl w:val="6"/>
    </w:pPr>
  </w:style>
  <w:style w:type="paragraph" w:styleId="Heading8">
    <w:name w:val="heading 8"/>
    <w:aliases w:val="8,h8,heading 8,81,h81,heading 81,82,h82,heading 82,83,h83,heading 83,84,h84,heading 84,85,h85,heading 85,86,h86,heading 86,87,h87,heading 87,88,h88,heading 88,811,h811,heading 811,821,h821,heading 821,831,h831,heading 831,841,h841,heading 841"/>
    <w:basedOn w:val="Heading2"/>
    <w:next w:val="Normal"/>
    <w:link w:val="Heading8Char"/>
    <w:qFormat/>
    <w:rsid w:val="0002350E"/>
    <w:pPr>
      <w:numPr>
        <w:ilvl w:val="7"/>
      </w:numPr>
      <w:ind w:left="5760" w:hanging="360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2350E"/>
    <w:rPr>
      <w:rFonts w:ascii="Arial" w:eastAsiaTheme="majorEastAsia" w:hAnsi="Arial" w:cstheme="majorBidi"/>
      <w:b/>
      <w:sz w:val="32"/>
      <w:szCs w:val="20"/>
      <w:lang w:val="en-GB"/>
    </w:rPr>
  </w:style>
  <w:style w:type="character" w:customStyle="1" w:styleId="Heading2Char">
    <w:name w:val="Heading 2 Char"/>
    <w:aliases w:val="2 Char1,Para level 2 Char1,h2 Char1,heading 2 Char1,Level 2 Char1,hd2 Char1,w2 Char1,sub-sect Char1,Titre 2 Char1,l2 Char1,l 2 Char1,two Char1,Memo 2 Char1,21 Char1,22 Char1,23 Char1,24 Char1,211 Char1,221 Char1,231 Char1,Sub Char1,0 Char"/>
    <w:basedOn w:val="DefaultParagraphFont"/>
    <w:link w:val="Heading2"/>
    <w:rsid w:val="0002350E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02350E"/>
    <w:rPr>
      <w:rFonts w:ascii="Arial" w:eastAsiaTheme="majorEastAsia" w:hAnsi="Arial" w:cstheme="majorBidi"/>
      <w:b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02350E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02350E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02350E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02350E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02350E"/>
    <w:rPr>
      <w:rFonts w:ascii="Arial" w:eastAsiaTheme="majorEastAsia" w:hAnsi="Arial" w:cstheme="majorBidi"/>
      <w:b/>
      <w:sz w:val="24"/>
      <w:szCs w:val="20"/>
      <w:lang w:val="en-GB"/>
    </w:rPr>
  </w:style>
  <w:style w:type="paragraph" w:customStyle="1" w:styleId="Text">
    <w:name w:val="Text"/>
    <w:basedOn w:val="Normal"/>
    <w:link w:val="TextChar"/>
    <w:rsid w:val="0002350E"/>
  </w:style>
  <w:style w:type="character" w:customStyle="1" w:styleId="TextChar">
    <w:name w:val="Text Char"/>
    <w:link w:val="Text"/>
    <w:rsid w:val="0002350E"/>
    <w:rPr>
      <w:rFonts w:ascii="Arial" w:eastAsia="Times New Roman" w:hAnsi="Arial" w:cs="Times New Roman"/>
      <w:szCs w:val="20"/>
      <w:lang w:val="en-GB"/>
    </w:rPr>
  </w:style>
  <w:style w:type="paragraph" w:customStyle="1" w:styleId="Onderschrift">
    <w:name w:val="Onderschrift"/>
    <w:basedOn w:val="Caption"/>
    <w:autoRedefine/>
    <w:qFormat/>
    <w:rsid w:val="0002350E"/>
    <w:pPr>
      <w:spacing w:before="120" w:after="240"/>
    </w:pPr>
    <w:rPr>
      <w:rFonts w:cs="Arial"/>
      <w:b/>
      <w:i w:val="0"/>
      <w:iCs w:val="0"/>
      <w:color w:val="auto"/>
      <w:szCs w:val="22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350E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References">
    <w:name w:val="References"/>
    <w:basedOn w:val="Normal"/>
    <w:rsid w:val="006D6941"/>
    <w:pPr>
      <w:numPr>
        <w:numId w:val="2"/>
      </w:numPr>
    </w:pPr>
    <w:rPr>
      <w:lang w:val="en-US"/>
    </w:rPr>
  </w:style>
  <w:style w:type="table" w:styleId="LightList">
    <w:name w:val="Light List"/>
    <w:basedOn w:val="TableNormal"/>
    <w:uiPriority w:val="61"/>
    <w:rsid w:val="001C1B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VCMM Kerckhaert</dc:creator>
  <cp:keywords/>
  <dc:description/>
  <cp:lastModifiedBy>VCMM Kerckhaert</cp:lastModifiedBy>
  <cp:revision>2</cp:revision>
  <dcterms:created xsi:type="dcterms:W3CDTF">2014-11-20T09:02:00Z</dcterms:created>
  <dcterms:modified xsi:type="dcterms:W3CDTF">2014-11-20T09:02:00Z</dcterms:modified>
</cp:coreProperties>
</file>